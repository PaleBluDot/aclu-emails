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rsidR="00A1000D" w:rsidRPr="00B00C71" w:rsidRDefault="00A1000D" w:rsidP="00A1000D">
      <w:pPr>
        <w:rPr>
          <w:rFonts w:ascii="Arial" w:hAnsi="Arial" w:cs="Arial"/>
        </w:rPr>
      </w:pPr>
    </w:p>
    <w:p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rsidR="00A1000D" w:rsidRPr="00B00C71" w:rsidRDefault="00D913CA" w:rsidP="00A4255E">
            <w:pPr>
              <w:rPr>
                <w:rFonts w:ascii="Arial" w:hAnsi="Arial" w:cs="Arial"/>
                <w:color w:val="000000"/>
              </w:rPr>
            </w:pPr>
            <w:r>
              <w:rPr>
                <w:rFonts w:ascii="Arial" w:hAnsi="Arial" w:cs="Arial"/>
                <w:color w:val="000000"/>
              </w:rPr>
              <w:t>Missouri</w:t>
            </w:r>
          </w:p>
        </w:tc>
      </w:tr>
    </w:tbl>
    <w:p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DD55D2" w:rsidRPr="00B00C71" w:rsidRDefault="00DD55D2" w:rsidP="00DD7299">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rsidTr="00570925">
        <w:trPr>
          <w:trHeight w:val="1707"/>
        </w:trPr>
        <w:tc>
          <w:tcPr>
            <w:tcW w:w="10800" w:type="dxa"/>
            <w:tcBorders>
              <w:top w:val="single" w:sz="12" w:space="0" w:color="F79646" w:themeColor="accent6"/>
              <w:bottom w:val="single" w:sz="12" w:space="0" w:color="F79646" w:themeColor="accent6"/>
            </w:tcBorders>
            <w:vAlign w:val="center"/>
          </w:tcPr>
          <w:p w:rsidR="00DD55D2" w:rsidRPr="00B00C71" w:rsidRDefault="002F37EE" w:rsidP="00DD55D2">
            <w:pPr>
              <w:rPr>
                <w:rFonts w:ascii="Arial" w:hAnsi="Arial" w:cs="Arial"/>
              </w:rPr>
            </w:pPr>
            <w:sdt>
              <w:sdtPr>
                <w:rPr>
                  <w:rFonts w:ascii="Arial" w:hAnsi="Arial" w:cs="Arial"/>
                  <w:sz w:val="28"/>
                </w:rPr>
                <w:id w:val="615722602"/>
                <w14:checkbox>
                  <w14:checked w14:val="1"/>
                  <w14:checkedState w14:val="2612" w14:font="Century Gothic"/>
                  <w14:uncheckedState w14:val="2610" w14:font="Century Gothic"/>
                </w14:checkbox>
              </w:sdtPr>
              <w:sdtEndPr/>
              <w:sdtContent>
                <w:r w:rsidR="00196F5E">
                  <w:rPr>
                    <w:rFonts w:ascii="Meiryo" w:eastAsia="Meiryo" w:hAnsi="Meiryo" w:cs="Arial" w:hint="eastAsia"/>
                    <w:sz w:val="28"/>
                  </w:rPr>
                  <w:t>☒</w:t>
                </w:r>
              </w:sdtContent>
            </w:sdt>
            <w:r w:rsidR="00DD55D2" w:rsidRPr="00B00C71">
              <w:rPr>
                <w:rFonts w:ascii="Arial" w:hAnsi="Arial" w:cs="Arial"/>
              </w:rPr>
              <w:t xml:space="preserve">   Affiliate Full List </w:t>
            </w:r>
          </w:p>
          <w:p w:rsidR="00DD55D2" w:rsidRPr="00B00C71" w:rsidRDefault="002F37EE" w:rsidP="00DD7299">
            <w:pPr>
              <w:rPr>
                <w:rFonts w:ascii="Arial" w:hAnsi="Arial" w:cs="Arial"/>
                <w:color w:val="000000"/>
              </w:rPr>
            </w:pPr>
            <w:sdt>
              <w:sdtPr>
                <w:rPr>
                  <w:rFonts w:ascii="Arial" w:hAnsi="Arial" w:cs="Arial"/>
                  <w:sz w:val="28"/>
                </w:rPr>
                <w:id w:val="-584448642"/>
                <w14:checkbox>
                  <w14:checked w14:val="0"/>
                  <w14:checkedState w14:val="2612" w14:font="Century Gothic"/>
                  <w14:uncheckedState w14:val="2610" w14:font="Century Gothic"/>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rsidTr="00570925">
        <w:trPr>
          <w:trHeight w:val="897"/>
        </w:trPr>
        <w:tc>
          <w:tcPr>
            <w:tcW w:w="10800" w:type="dxa"/>
            <w:tcBorders>
              <w:top w:val="single" w:sz="12" w:space="0" w:color="F79646" w:themeColor="accent6"/>
            </w:tcBorders>
            <w:vAlign w:val="center"/>
          </w:tcPr>
          <w:p w:rsidR="00570925" w:rsidRPr="00B00C71" w:rsidRDefault="00570925" w:rsidP="00DD55D2">
            <w:pPr>
              <w:rPr>
                <w:rFonts w:ascii="Arial" w:hAnsi="Arial" w:cs="Arial"/>
                <w:sz w:val="28"/>
              </w:rPr>
            </w:pPr>
          </w:p>
        </w:tc>
      </w:tr>
    </w:tbl>
    <w:p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rsidTr="00DD55D2">
        <w:trPr>
          <w:trHeight w:val="504"/>
        </w:trPr>
        <w:tc>
          <w:tcPr>
            <w:tcW w:w="10800" w:type="dxa"/>
            <w:tcBorders>
              <w:bottom w:val="single" w:sz="12" w:space="0" w:color="FDE9D9" w:themeColor="accent6" w:themeTint="33"/>
            </w:tcBorders>
            <w:shd w:val="clear" w:color="auto" w:fill="F79646" w:themeFill="accent6"/>
            <w:vAlign w:val="center"/>
          </w:tcPr>
          <w:p w:rsidR="00DD55D2" w:rsidRPr="00B00C71" w:rsidRDefault="00DD55D2" w:rsidP="00DD7299">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rsidR="00556774" w:rsidRPr="00B00C71" w:rsidRDefault="00556774" w:rsidP="00DD7299">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DD55D2" w:rsidRPr="00B00C71" w:rsidDel="000F4818" w:rsidRDefault="002F37EE" w:rsidP="003C5521">
            <w:pPr>
              <w:rPr>
                <w:del w:id="0" w:author="Daniela Velazquez" w:date="2018-03-20T15:53:00Z"/>
                <w:rFonts w:ascii="Arial" w:hAnsi="Arial" w:cs="Arial"/>
                <w:color w:val="000000"/>
                <w:szCs w:val="22"/>
              </w:rPr>
            </w:pPr>
            <w:hyperlink r:id="rId13" w:history="1">
              <w:r w:rsidR="00196F5E" w:rsidRPr="00B717F1">
                <w:rPr>
                  <w:rStyle w:val="Hyperlink"/>
                  <w:rFonts w:ascii="Arial" w:hAnsi="Arial" w:cs="Arial"/>
                  <w:szCs w:val="22"/>
                </w:rPr>
                <w:t>dvelazquez@aclu-mo.org</w:t>
              </w:r>
            </w:hyperlink>
            <w:r w:rsidR="00196F5E">
              <w:rPr>
                <w:rFonts w:ascii="Arial" w:hAnsi="Arial" w:cs="Arial"/>
                <w:color w:val="000000"/>
                <w:szCs w:val="22"/>
              </w:rPr>
              <w:t xml:space="preserve">; </w:t>
            </w:r>
            <w:del w:id="1" w:author="Daniela Velazquez" w:date="2018-03-20T15:53:00Z">
              <w:r w:rsidR="00196F5E" w:rsidDel="000F4818">
                <w:rPr>
                  <w:rFonts w:ascii="Arial" w:hAnsi="Arial" w:cs="Arial"/>
                  <w:color w:val="000000"/>
                  <w:szCs w:val="22"/>
                </w:rPr>
                <w:delText>lvehlewald@aclu-mo.org</w:delText>
              </w:r>
            </w:del>
          </w:p>
          <w:p w:rsidR="00DD55D2" w:rsidRPr="00B00C71" w:rsidRDefault="00DD55D2" w:rsidP="003C5521">
            <w:pPr>
              <w:rPr>
                <w:rFonts w:ascii="Arial" w:hAnsi="Arial" w:cs="Arial"/>
                <w:color w:val="000000"/>
                <w:szCs w:val="22"/>
              </w:rPr>
            </w:pPr>
          </w:p>
          <w:p w:rsidR="00DD55D2" w:rsidRPr="00B00C71" w:rsidRDefault="00DD55D2" w:rsidP="003C5521">
            <w:pPr>
              <w:rPr>
                <w:rFonts w:ascii="Arial" w:hAnsi="Arial" w:cs="Arial"/>
                <w:color w:val="000000"/>
                <w:szCs w:val="22"/>
              </w:rPr>
            </w:pPr>
          </w:p>
        </w:tc>
      </w:tr>
    </w:tbl>
    <w:p w:rsidR="00DD55D2" w:rsidRPr="00B00C71" w:rsidRDefault="00DD55D2"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rsidTr="00DD7299">
        <w:trPr>
          <w:trHeight w:val="843"/>
        </w:trPr>
        <w:tc>
          <w:tcPr>
            <w:tcW w:w="10908" w:type="dxa"/>
            <w:gridSpan w:val="4"/>
            <w:tcBorders>
              <w:bottom w:val="single" w:sz="12" w:space="0" w:color="FDE9D9" w:themeColor="accent6" w:themeTint="33"/>
            </w:tcBorders>
            <w:shd w:val="clear" w:color="auto" w:fill="F79646" w:themeFill="accent6"/>
            <w:vAlign w:val="center"/>
          </w:tcPr>
          <w:p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rsidR="00FC690E" w:rsidRPr="00B00C71" w:rsidRDefault="00FC690E" w:rsidP="003D7EA1">
            <w:pPr>
              <w:rPr>
                <w:rFonts w:ascii="Arial" w:hAnsi="Arial" w:cs="Arial"/>
                <w:sz w:val="28"/>
              </w:rPr>
            </w:pPr>
          </w:p>
        </w:tc>
      </w:tr>
      <w:tr w:rsidR="00FC690E" w:rsidRPr="00B00C7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FC690E" w:rsidRPr="00B00C71" w:rsidRDefault="002F37EE" w:rsidP="00570925">
            <w:pPr>
              <w:rPr>
                <w:rFonts w:ascii="Arial" w:hAnsi="Arial" w:cs="Arial"/>
              </w:rPr>
            </w:pPr>
            <w:sdt>
              <w:sdtPr>
                <w:rPr>
                  <w:rFonts w:ascii="Arial" w:hAnsi="Arial" w:cs="Arial"/>
                  <w:sz w:val="28"/>
                </w:rPr>
                <w:id w:val="-963275154"/>
                <w14:checkbox>
                  <w14:checked w14:val="1"/>
                  <w14:checkedState w14:val="2612" w14:font="Century Gothic"/>
                  <w14:uncheckedState w14:val="2610" w14:font="Century Gothic"/>
                </w14:checkbox>
              </w:sdtPr>
              <w:sdtEndPr/>
              <w:sdtContent>
                <w:r w:rsidR="00687DFB">
                  <w:rPr>
                    <w:rFonts w:ascii="Century Gothic" w:hAnsi="Century Gothic" w:cs="Arial"/>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2F37EE" w:rsidP="00FC690E">
            <w:pPr>
              <w:rPr>
                <w:rFonts w:ascii="Arial" w:hAnsi="Arial" w:cs="Arial"/>
              </w:rPr>
            </w:pPr>
            <w:sdt>
              <w:sdtPr>
                <w:rPr>
                  <w:rFonts w:ascii="Arial" w:hAnsi="Arial" w:cs="Arial"/>
                  <w:sz w:val="28"/>
                </w:rPr>
                <w:id w:val="175468823"/>
                <w14:checkbox>
                  <w14:checked w14:val="0"/>
                  <w14:checkedState w14:val="2612" w14:font="Century Gothic"/>
                  <w14:uncheckedState w14:val="2610" w14:font="Century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2F37EE" w:rsidP="00556774">
            <w:pPr>
              <w:rPr>
                <w:rFonts w:ascii="Arial" w:hAnsi="Arial" w:cs="Arial"/>
                <w:sz w:val="28"/>
              </w:rPr>
            </w:pPr>
            <w:sdt>
              <w:sdtPr>
                <w:rPr>
                  <w:rFonts w:ascii="Arial" w:hAnsi="Arial" w:cs="Arial"/>
                  <w:sz w:val="28"/>
                </w:rPr>
                <w:id w:val="1549335262"/>
                <w14:checkbox>
                  <w14:checked w14:val="0"/>
                  <w14:checkedState w14:val="2612" w14:font="Century Gothic"/>
                  <w14:uncheckedState w14:val="2610" w14:font="Century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2F37EE" w:rsidP="003A0FA7">
            <w:pPr>
              <w:rPr>
                <w:rFonts w:ascii="Arial" w:hAnsi="Arial" w:cs="Arial"/>
                <w:sz w:val="28"/>
              </w:rPr>
            </w:pPr>
            <w:sdt>
              <w:sdtPr>
                <w:rPr>
                  <w:rFonts w:ascii="Arial" w:hAnsi="Arial" w:cs="Arial"/>
                  <w:sz w:val="28"/>
                </w:rPr>
                <w:id w:val="-1023858478"/>
                <w14:checkbox>
                  <w14:checked w14:val="0"/>
                  <w14:checkedState w14:val="2612" w14:font="Century Gothic"/>
                  <w14:uncheckedState w14:val="2610" w14:font="Century Gothic"/>
                </w14:checkbox>
              </w:sdtPr>
              <w:sdtEndPr/>
              <w:sdtContent>
                <w:r w:rsidR="00687DFB">
                  <w:rPr>
                    <w:rFonts w:ascii="Century Gothic" w:hAnsi="Century Gothic" w:cs="Arial"/>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2FC86C9" wp14:editId="2CCB869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16F62F57" wp14:editId="7D82CBBB">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1DCECECE" wp14:editId="21E070B5">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A508840" wp14:editId="3E87D771">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483431" cy="2286000"/>
                          </a:xfrm>
                          <a:prstGeom prst="rect">
                            <a:avLst/>
                          </a:prstGeom>
                        </pic:spPr>
                      </pic:pic>
                    </a:graphicData>
                  </a:graphic>
                </wp:inline>
              </w:drawing>
            </w:r>
          </w:p>
        </w:tc>
      </w:tr>
    </w:tbl>
    <w:p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rsidTr="00052EF4">
        <w:trPr>
          <w:trHeight w:val="753"/>
        </w:trPr>
        <w:tc>
          <w:tcPr>
            <w:tcW w:w="10800" w:type="dxa"/>
            <w:tcBorders>
              <w:bottom w:val="single" w:sz="12" w:space="0" w:color="FDE9D9" w:themeColor="accent6" w:themeTint="33"/>
            </w:tcBorders>
            <w:shd w:val="clear" w:color="auto" w:fill="F79646" w:themeFill="accent6"/>
            <w:vAlign w:val="center"/>
          </w:tcPr>
          <w:p w:rsidR="003D7EA1" w:rsidRPr="00B00C71" w:rsidRDefault="003D7EA1" w:rsidP="00DD7299">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D7EA1" w:rsidRPr="00052EF4" w:rsidRDefault="007529ED" w:rsidP="003C5521">
            <w:pPr>
              <w:rPr>
                <w:color w:val="000000"/>
                <w:szCs w:val="22"/>
              </w:rPr>
            </w:pPr>
            <w:r>
              <w:rPr>
                <w:color w:val="000000"/>
                <w:szCs w:val="22"/>
              </w:rPr>
              <w:t>It’s time to stop sex-based discrimination in Missouri</w:t>
            </w:r>
          </w:p>
        </w:tc>
      </w:tr>
    </w:tbl>
    <w:p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rsidTr="006E03E3">
        <w:trPr>
          <w:trHeight w:val="933"/>
        </w:trPr>
        <w:tc>
          <w:tcPr>
            <w:tcW w:w="10800" w:type="dxa"/>
            <w:tcBorders>
              <w:bottom w:val="single" w:sz="12" w:space="0" w:color="FDE9D9" w:themeColor="accent6" w:themeTint="33"/>
            </w:tcBorders>
            <w:shd w:val="clear" w:color="auto" w:fill="F79646" w:themeFill="accent6"/>
            <w:vAlign w:val="center"/>
          </w:tcPr>
          <w:p w:rsidR="003D7EA1" w:rsidRPr="00B00C71" w:rsidRDefault="003D7EA1" w:rsidP="00DD7299">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D7EA1" w:rsidRPr="00B00C71" w:rsidRDefault="003D7EA1" w:rsidP="003C5521">
            <w:pPr>
              <w:rPr>
                <w:rFonts w:ascii="Arial" w:hAnsi="Arial" w:cs="Arial"/>
                <w:color w:val="000000"/>
                <w:szCs w:val="22"/>
              </w:rPr>
            </w:pPr>
          </w:p>
          <w:p w:rsidR="007529ED" w:rsidRDefault="007529ED" w:rsidP="007529ED">
            <w:pPr>
              <w:pStyle w:val="Normal1"/>
              <w:spacing w:after="0"/>
            </w:pPr>
            <w:r w:rsidRPr="00B755AB">
              <w:t xml:space="preserve">Discrimination </w:t>
            </w:r>
            <w:del w:id="2" w:author="Daniela Velazquez [2]" w:date="2018-03-20T14:55:00Z">
              <w:r w:rsidRPr="00B755AB" w:rsidDel="00D0050A">
                <w:delText xml:space="preserve">based </w:delText>
              </w:r>
            </w:del>
            <w:ins w:id="3" w:author="Daniela Velazquez [2]" w:date="2018-03-20T14:55:00Z">
              <w:r w:rsidR="00D0050A">
                <w:t xml:space="preserve">because of </w:t>
              </w:r>
            </w:ins>
            <w:del w:id="4" w:author="Daniela Velazquez [2]" w:date="2018-03-20T14:55:00Z">
              <w:r w:rsidRPr="00B755AB" w:rsidDel="00D0050A">
                <w:delText xml:space="preserve">on </w:delText>
              </w:r>
            </w:del>
            <w:r w:rsidRPr="00B755AB">
              <w:t xml:space="preserve">how we express our gender is based on outdated stereotypes, just like discrimination based on how men and women </w:t>
            </w:r>
            <w:r>
              <w:t>“</w:t>
            </w:r>
            <w:r w:rsidRPr="00B755AB">
              <w:t>should</w:t>
            </w:r>
            <w:r>
              <w:t>”</w:t>
            </w:r>
            <w:r w:rsidRPr="00B755AB">
              <w:t xml:space="preserve"> dress or act.  </w:t>
            </w:r>
            <w:r>
              <w:t xml:space="preserve"> It’s unlawful and has no place at work or at school.</w:t>
            </w:r>
          </w:p>
          <w:p w:rsidR="003D7EA1" w:rsidRPr="00B00C71" w:rsidRDefault="003D7EA1" w:rsidP="003C5521">
            <w:pPr>
              <w:rPr>
                <w:rFonts w:ascii="Arial" w:hAnsi="Arial" w:cs="Arial"/>
                <w:color w:val="000000"/>
                <w:szCs w:val="22"/>
              </w:rPr>
            </w:pPr>
          </w:p>
        </w:tc>
      </w:tr>
    </w:tbl>
    <w:p w:rsidR="003D7EA1" w:rsidRPr="00B00C71" w:rsidRDefault="003D7EA1"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rsidTr="00DD7299">
        <w:trPr>
          <w:trHeight w:val="504"/>
        </w:trPr>
        <w:tc>
          <w:tcPr>
            <w:tcW w:w="10800" w:type="dxa"/>
            <w:tcBorders>
              <w:bottom w:val="single" w:sz="12" w:space="0" w:color="FDE9D9" w:themeColor="accent6" w:themeTint="33"/>
            </w:tcBorders>
            <w:shd w:val="clear" w:color="auto" w:fill="F79646" w:themeFill="accent6"/>
            <w:vAlign w:val="center"/>
          </w:tcPr>
          <w:p w:rsidR="002B117E" w:rsidRPr="00B00C71" w:rsidRDefault="002B117E" w:rsidP="00DD7299">
            <w:pPr>
              <w:rPr>
                <w:rFonts w:ascii="Arial" w:hAnsi="Arial" w:cs="Arial"/>
                <w:color w:val="000000"/>
                <w:sz w:val="28"/>
                <w:szCs w:val="22"/>
              </w:rPr>
            </w:pPr>
            <w:r w:rsidRPr="00B00C71">
              <w:rPr>
                <w:rStyle w:val="Strong"/>
                <w:rFonts w:ascii="Arial" w:hAnsi="Arial" w:cs="Arial"/>
                <w:color w:val="FFFFFF" w:themeColor="background1"/>
                <w:sz w:val="28"/>
                <w:szCs w:val="22"/>
              </w:rPr>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196F5E" w:rsidRPr="00B00C71" w:rsidRDefault="00196F5E" w:rsidP="00196F5E">
            <w:pPr>
              <w:rPr>
                <w:rFonts w:ascii="Arial" w:hAnsi="Arial" w:cs="Arial"/>
                <w:color w:val="000000"/>
                <w:szCs w:val="22"/>
              </w:rPr>
            </w:pPr>
          </w:p>
        </w:tc>
      </w:tr>
    </w:tbl>
    <w:p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rsidTr="00DD7299">
        <w:trPr>
          <w:trHeight w:val="504"/>
        </w:trPr>
        <w:tc>
          <w:tcPr>
            <w:tcW w:w="10800" w:type="dxa"/>
            <w:tcBorders>
              <w:bottom w:val="single" w:sz="12" w:space="0" w:color="FDE9D9" w:themeColor="accent6" w:themeTint="33"/>
            </w:tcBorders>
            <w:shd w:val="clear" w:color="auto" w:fill="F79646" w:themeFill="accent6"/>
            <w:vAlign w:val="center"/>
          </w:tcPr>
          <w:p w:rsidR="00570925" w:rsidRPr="00B00C71" w:rsidRDefault="002B117E" w:rsidP="00DD7299">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rsidTr="00DD7299">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C10ED0" w:rsidRPr="00C10ED0" w:rsidRDefault="00C10ED0" w:rsidP="007529ED">
            <w:pPr>
              <w:rPr>
                <w:bCs/>
              </w:rPr>
            </w:pPr>
          </w:p>
        </w:tc>
      </w:tr>
    </w:tbl>
    <w:p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rsidTr="00973768">
        <w:trPr>
          <w:trHeight w:val="3993"/>
        </w:trPr>
        <w:tc>
          <w:tcPr>
            <w:tcW w:w="10800" w:type="dxa"/>
            <w:tcBorders>
              <w:bottom w:val="single" w:sz="12" w:space="0" w:color="FDE9D9" w:themeColor="accent6" w:themeTint="33"/>
            </w:tcBorders>
            <w:shd w:val="clear" w:color="auto" w:fill="F79646" w:themeFill="accent6"/>
            <w:vAlign w:val="center"/>
          </w:tcPr>
          <w:p w:rsidR="003C5521" w:rsidRPr="00B00C71" w:rsidRDefault="003C5521" w:rsidP="00DD7299">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rsidR="00570925" w:rsidRPr="00B00C71" w:rsidRDefault="00570925" w:rsidP="00570925">
            <w:pPr>
              <w:rPr>
                <w:rFonts w:ascii="Arial" w:hAnsi="Arial" w:cs="Arial"/>
                <w:color w:val="FFFFFF" w:themeColor="background1"/>
                <w:sz w:val="20"/>
                <w:szCs w:val="22"/>
              </w:rPr>
            </w:pPr>
          </w:p>
          <w:p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rsidR="00570925" w:rsidRPr="00B00C71" w:rsidRDefault="00570925" w:rsidP="00570925">
            <w:pPr>
              <w:rPr>
                <w:rFonts w:ascii="Arial" w:hAnsi="Arial" w:cs="Arial"/>
                <w:color w:val="FFFFFF" w:themeColor="background1"/>
                <w:sz w:val="20"/>
                <w:szCs w:val="22"/>
              </w:rPr>
            </w:pPr>
          </w:p>
          <w:p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984447" w:rsidRDefault="00984447" w:rsidP="00984447">
            <w:pPr>
              <w:pStyle w:val="Normal1"/>
              <w:spacing w:after="0" w:line="240" w:lineRule="auto"/>
              <w:rPr>
                <w:rFonts w:ascii="Times New Roman" w:hAnsi="Times New Roman" w:cs="Times New Roman"/>
                <w:sz w:val="24"/>
                <w:szCs w:val="24"/>
              </w:rPr>
            </w:pPr>
            <w:r w:rsidRPr="00196F5E">
              <w:rPr>
                <w:rFonts w:ascii="Times New Roman" w:hAnsi="Times New Roman" w:cs="Times New Roman"/>
                <w:sz w:val="24"/>
                <w:szCs w:val="24"/>
              </w:rPr>
              <w:t>Dear XXXXX,</w:t>
            </w:r>
          </w:p>
          <w:p w:rsidR="00B755AB" w:rsidRDefault="00B755AB" w:rsidP="00984447">
            <w:pPr>
              <w:pStyle w:val="Normal1"/>
              <w:spacing w:after="0" w:line="240" w:lineRule="auto"/>
              <w:rPr>
                <w:rFonts w:ascii="Times New Roman" w:hAnsi="Times New Roman" w:cs="Times New Roman"/>
                <w:sz w:val="24"/>
                <w:szCs w:val="24"/>
              </w:rPr>
            </w:pPr>
          </w:p>
          <w:p w:rsidR="00B755AB" w:rsidRDefault="00B755AB" w:rsidP="00B755AB">
            <w:pPr>
              <w:pStyle w:val="Normal1"/>
              <w:spacing w:after="0"/>
            </w:pPr>
            <w:r w:rsidRPr="00B755AB">
              <w:t xml:space="preserve">Discrimination </w:t>
            </w:r>
            <w:del w:id="5" w:author="Daniela Velazquez [2]" w:date="2018-03-20T14:55:00Z">
              <w:r w:rsidRPr="00B755AB" w:rsidDel="00D0050A">
                <w:delText xml:space="preserve">based </w:delText>
              </w:r>
            </w:del>
            <w:ins w:id="6" w:author="Daniela Velazquez [2]" w:date="2018-03-20T14:55:00Z">
              <w:r w:rsidR="00D0050A">
                <w:t>because of</w:t>
              </w:r>
            </w:ins>
            <w:del w:id="7" w:author="Daniela Velazquez [2]" w:date="2018-03-20T14:55:00Z">
              <w:r w:rsidRPr="00B755AB" w:rsidDel="00D0050A">
                <w:delText>on</w:delText>
              </w:r>
            </w:del>
            <w:r w:rsidRPr="00B755AB">
              <w:t xml:space="preserve"> how we express our gender is based on outdated stereotypes, just like discrimination based on how men and women </w:t>
            </w:r>
            <w:r>
              <w:t>“</w:t>
            </w:r>
            <w:r w:rsidRPr="00B755AB">
              <w:t>should</w:t>
            </w:r>
            <w:r>
              <w:t>”</w:t>
            </w:r>
            <w:r w:rsidRPr="00B755AB">
              <w:t xml:space="preserve"> dress or act.  </w:t>
            </w:r>
          </w:p>
          <w:p w:rsidR="00B755AB" w:rsidRDefault="00B755AB" w:rsidP="00B755AB">
            <w:pPr>
              <w:pStyle w:val="Normal1"/>
              <w:spacing w:after="0"/>
            </w:pPr>
          </w:p>
          <w:p w:rsidR="00B755AB" w:rsidRDefault="00B755AB" w:rsidP="00B755AB">
            <w:pPr>
              <w:pStyle w:val="Normal1"/>
              <w:spacing w:after="0"/>
            </w:pPr>
            <w:r>
              <w:t>Sex-based stereotyping is unlawful and has no place at work or at school.</w:t>
            </w:r>
          </w:p>
          <w:p w:rsidR="00B755AB" w:rsidRDefault="00B755AB" w:rsidP="00B755AB">
            <w:pPr>
              <w:pStyle w:val="Normal1"/>
              <w:spacing w:after="0"/>
            </w:pPr>
          </w:p>
          <w:p w:rsidR="00B755AB" w:rsidRDefault="00B755AB" w:rsidP="00B755AB">
            <w:pPr>
              <w:pStyle w:val="Normal1"/>
              <w:spacing w:after="0"/>
            </w:pPr>
            <w:r>
              <w:t xml:space="preserve">That’s why </w:t>
            </w:r>
            <w:hyperlink r:id="rId18" w:history="1">
              <w:r w:rsidRPr="007529ED">
                <w:rPr>
                  <w:rStyle w:val="Hyperlink"/>
                </w:rPr>
                <w:t>we</w:t>
              </w:r>
              <w:r w:rsidR="00331406" w:rsidRPr="007529ED">
                <w:rPr>
                  <w:rStyle w:val="Hyperlink"/>
                </w:rPr>
                <w:t xml:space="preserve"> </w:t>
              </w:r>
              <w:r w:rsidRPr="007529ED">
                <w:rPr>
                  <w:rStyle w:val="Hyperlink"/>
                </w:rPr>
                <w:t>filed a friend-of-the-court</w:t>
              </w:r>
              <w:r w:rsidR="00331406" w:rsidRPr="007529ED">
                <w:rPr>
                  <w:rStyle w:val="Hyperlink"/>
                </w:rPr>
                <w:t xml:space="preserve"> (amicus)</w:t>
              </w:r>
              <w:r w:rsidRPr="007529ED">
                <w:rPr>
                  <w:rStyle w:val="Hyperlink"/>
                </w:rPr>
                <w:t xml:space="preserve"> brief</w:t>
              </w:r>
              <w:r w:rsidR="00331406" w:rsidRPr="007529ED">
                <w:rPr>
                  <w:rStyle w:val="Hyperlink"/>
                </w:rPr>
                <w:t xml:space="preserve"> to the Missouri Supreme Court</w:t>
              </w:r>
              <w:r w:rsidRPr="007529ED">
                <w:rPr>
                  <w:rStyle w:val="Hyperlink"/>
                </w:rPr>
                <w:t xml:space="preserve"> on behalf of two state of Missouri employees</w:t>
              </w:r>
              <w:r w:rsidR="00331406" w:rsidRPr="007529ED">
                <w:rPr>
                  <w:rStyle w:val="Hyperlink"/>
                </w:rPr>
                <w:t>, Harold Lampley and Rene Frost</w:t>
              </w:r>
            </w:hyperlink>
            <w:r w:rsidR="00331406">
              <w:t>,</w:t>
            </w:r>
            <w:r w:rsidRPr="00B755AB">
              <w:t xml:space="preserve"> claiming the right to be prote</w:t>
            </w:r>
            <w:r>
              <w:t xml:space="preserve">cted against sex discrimination. </w:t>
            </w:r>
            <w:r w:rsidR="00331406">
              <w:t xml:space="preserve"> </w:t>
            </w:r>
          </w:p>
          <w:p w:rsidR="00331406" w:rsidRDefault="00331406" w:rsidP="00331406">
            <w:pPr>
              <w:pStyle w:val="Normal1"/>
              <w:spacing w:after="0"/>
            </w:pPr>
          </w:p>
          <w:p w:rsidR="00B755AB" w:rsidDel="00D0050A" w:rsidRDefault="00331406" w:rsidP="00B755AB">
            <w:pPr>
              <w:pStyle w:val="Normal1"/>
              <w:spacing w:after="0"/>
              <w:rPr>
                <w:del w:id="8" w:author="Daniela Velazquez [2]" w:date="2018-03-20T14:54:00Z"/>
              </w:rPr>
            </w:pPr>
            <w:del w:id="9" w:author="Daniela Velazquez [2]" w:date="2018-03-20T14:54:00Z">
              <w:r w:rsidDel="00D0050A">
                <w:delText>T</w:delText>
              </w:r>
              <w:r w:rsidRPr="00B755AB" w:rsidDel="00D0050A">
                <w:delText>he National Women’s Law Center</w:delText>
              </w:r>
              <w:r w:rsidDel="00D0050A">
                <w:delText xml:space="preserve"> </w:delText>
              </w:r>
              <w:r w:rsidRPr="00B755AB" w:rsidDel="00D0050A">
                <w:delText>and several advocacy groups</w:delText>
              </w:r>
              <w:r w:rsidDel="00D0050A">
                <w:delText xml:space="preserve">, </w:delText>
              </w:r>
              <w:r w:rsidRPr="00B755AB" w:rsidDel="00D0050A">
                <w:delText>9to5, National Association for Working Women, A Better Balance, California Women’s Law Center, Equal Rights Advocates, Feminist Majority Foundation, Gender Justice, Legal Voice, National Organization for Women Foundation, National Partnership for Women &amp; Families, Southwest Women’s Law Center, Women Employed, Women’s Law Center of Maryland, and Women’s Law Project</w:delText>
              </w:r>
              <w:r w:rsidDel="00D0050A">
                <w:delText xml:space="preserve"> also signed on to the brief.</w:delText>
              </w:r>
            </w:del>
          </w:p>
          <w:p w:rsidR="007529ED" w:rsidDel="00D0050A" w:rsidRDefault="007529ED" w:rsidP="00B755AB">
            <w:pPr>
              <w:pStyle w:val="Normal1"/>
              <w:spacing w:after="0"/>
              <w:rPr>
                <w:del w:id="10" w:author="Daniela Velazquez [2]" w:date="2018-03-20T14:55:00Z"/>
              </w:rPr>
            </w:pPr>
          </w:p>
          <w:p w:rsidR="007529ED" w:rsidRDefault="007529ED" w:rsidP="007529ED">
            <w:pPr>
              <w:pStyle w:val="Normal1"/>
              <w:spacing w:after="0"/>
            </w:pPr>
            <w:r w:rsidRPr="007529ED">
              <w:t xml:space="preserve">The Supreme Court of the United States concluded that sex discrimination occurs whenever an employer takes an employee’s sex into account when making an adverse employment decision. </w:t>
            </w:r>
          </w:p>
          <w:p w:rsidR="007529ED" w:rsidRDefault="007529ED" w:rsidP="007529ED">
            <w:pPr>
              <w:pStyle w:val="Normal1"/>
              <w:spacing w:after="0"/>
            </w:pPr>
          </w:p>
          <w:p w:rsidR="00D0050A" w:rsidRDefault="007529ED" w:rsidP="00D0050A">
            <w:pPr>
              <w:pStyle w:val="Normal1"/>
              <w:spacing w:after="0"/>
              <w:rPr>
                <w:ins w:id="11" w:author="Daniela Velazquez [2]" w:date="2018-03-20T15:00:00Z"/>
              </w:rPr>
            </w:pPr>
            <w:r w:rsidRPr="007529ED">
              <w:t xml:space="preserve">Courts have applied this principle to countless forms of employer bias, from cases involving a ban on hiring mothers of preschool-aged children to bias against Asian-American women to the failure to promote a Big Eight accounting firm partnership candidate because she was “macho.” Time and again, courts have refused to allow generalizations about men and women—or about certain types of men and women—to play any role in employment decisions. </w:t>
            </w:r>
            <w:ins w:id="12" w:author="Daniela Velazquez [2]" w:date="2018-03-20T14:57:00Z">
              <w:r w:rsidR="00D0050A">
                <w:t>The Supreme Court of the United States has said g</w:t>
              </w:r>
              <w:r w:rsidR="00D0050A" w:rsidRPr="007529ED">
                <w:t>eneralizations about men and women because they are lesbian, gay, bisexual, or transgender are impermissible discrimination “because of sex.” </w:t>
              </w:r>
            </w:ins>
          </w:p>
          <w:p w:rsidR="00D0050A" w:rsidRDefault="00D0050A" w:rsidP="007529ED">
            <w:pPr>
              <w:pStyle w:val="Normal1"/>
              <w:spacing w:after="0"/>
              <w:rPr>
                <w:ins w:id="13" w:author="Daniela Velazquez [2]" w:date="2018-03-20T14:57:00Z"/>
              </w:rPr>
            </w:pPr>
          </w:p>
          <w:p w:rsidR="005912F8" w:rsidRDefault="00D0050A">
            <w:pPr>
              <w:pStyle w:val="Normal1"/>
              <w:rPr>
                <w:ins w:id="14" w:author="Daniela Velazquez [2]" w:date="2018-03-20T15:04:00Z"/>
              </w:rPr>
              <w:pPrChange w:id="15" w:author="Daniela Velazquez [2]" w:date="2018-03-20T15:04:00Z">
                <w:pPr>
                  <w:pStyle w:val="Normal1"/>
                  <w:spacing w:after="0"/>
                </w:pPr>
              </w:pPrChange>
            </w:pPr>
            <w:ins w:id="16" w:author="Daniela Velazquez [2]" w:date="2018-03-20T15:01:00Z">
              <w:r>
                <w:t>H</w:t>
              </w:r>
            </w:ins>
            <w:ins w:id="17" w:author="Daniela Velazquez [2]" w:date="2018-03-20T14:59:00Z">
              <w:r w:rsidRPr="00D0050A">
                <w:t xml:space="preserve">omophobia and sexism </w:t>
              </w:r>
            </w:ins>
            <w:ins w:id="18" w:author="Daniela Velazquez [2]" w:date="2018-03-20T15:02:00Z">
              <w:r>
                <w:t xml:space="preserve">are rooted in our culture’s gender hierarchy – the </w:t>
              </w:r>
              <w:r w:rsidR="005912F8">
                <w:t xml:space="preserve">social rules that tell us how men and women </w:t>
              </w:r>
            </w:ins>
            <w:ins w:id="19" w:author="Daniela Velazquez [2]" w:date="2018-03-20T15:04:00Z">
              <w:r w:rsidR="005912F8">
                <w:t>“</w:t>
              </w:r>
            </w:ins>
            <w:ins w:id="20" w:author="Daniela Velazquez [2]" w:date="2018-03-20T15:02:00Z">
              <w:r w:rsidR="005912F8">
                <w:t>should</w:t>
              </w:r>
            </w:ins>
            <w:ins w:id="21" w:author="Daniela Velazquez [2]" w:date="2018-03-20T15:04:00Z">
              <w:r w:rsidR="005912F8">
                <w:t xml:space="preserve">” </w:t>
              </w:r>
            </w:ins>
            <w:ins w:id="22" w:author="Daniela Velazquez [2]" w:date="2018-03-20T15:02:00Z">
              <w:r w:rsidR="005912F8">
                <w:t>behave, that</w:t>
              </w:r>
            </w:ins>
            <w:ins w:id="23" w:author="Daniela Velazquez [2]" w:date="2018-03-20T15:09:00Z">
              <w:r w:rsidR="005912F8">
                <w:t xml:space="preserve"> tell us</w:t>
              </w:r>
            </w:ins>
            <w:ins w:id="24" w:author="Daniela Velazquez [2]" w:date="2018-03-20T15:02:00Z">
              <w:r w:rsidR="005912F8">
                <w:t xml:space="preserve"> masculinity is often </w:t>
              </w:r>
            </w:ins>
            <w:ins w:id="25" w:author="Daniela Velazquez [2]" w:date="2018-03-20T15:04:00Z">
              <w:r w:rsidR="005912F8">
                <w:t>“</w:t>
              </w:r>
            </w:ins>
            <w:ins w:id="26" w:author="Daniela Velazquez [2]" w:date="2018-03-20T15:02:00Z">
              <w:r w:rsidR="005912F8">
                <w:t>better</w:t>
              </w:r>
            </w:ins>
            <w:ins w:id="27" w:author="Daniela Velazquez [2]" w:date="2018-03-20T15:04:00Z">
              <w:r w:rsidR="005912F8">
                <w:t>”</w:t>
              </w:r>
            </w:ins>
            <w:ins w:id="28" w:author="Daniela Velazquez [2]" w:date="2018-03-20T15:02:00Z">
              <w:r w:rsidR="005912F8">
                <w:t xml:space="preserve"> than femininity. It is w</w:t>
              </w:r>
            </w:ins>
            <w:ins w:id="29" w:author="Daniela Velazquez [2]" w:date="2018-03-20T15:04:00Z">
              <w:r w:rsidR="005912F8">
                <w:t xml:space="preserve">ithin this framework that we often see </w:t>
              </w:r>
            </w:ins>
            <w:ins w:id="30" w:author="Daniela Velazquez [2]" w:date="2018-03-20T14:55:00Z">
              <w:r>
                <w:t xml:space="preserve">the rights of LGBTQ people are attacked under the guise of policies created to “protect” women.  </w:t>
              </w:r>
            </w:ins>
          </w:p>
          <w:p w:rsidR="005912F8" w:rsidRDefault="005912F8" w:rsidP="007529ED">
            <w:pPr>
              <w:pStyle w:val="Normal1"/>
              <w:spacing w:after="0"/>
              <w:rPr>
                <w:ins w:id="31" w:author="Daniela Velazquez [2]" w:date="2018-03-20T15:04:00Z"/>
              </w:rPr>
            </w:pPr>
            <w:ins w:id="32" w:author="Daniela Velazquez [2]" w:date="2018-03-20T15:09:00Z">
              <w:r>
                <w:t>We know o</w:t>
              </w:r>
            </w:ins>
            <w:ins w:id="33" w:author="Daniela Velazquez [2]" w:date="2018-03-20T14:56:00Z">
              <w:r w:rsidR="00D0050A" w:rsidRPr="00B755AB">
                <w:t>ur</w:t>
              </w:r>
              <w:r w:rsidR="00D0050A">
                <w:t xml:space="preserve"> struggles are intertwined.</w:t>
              </w:r>
            </w:ins>
          </w:p>
          <w:p w:rsidR="007529ED" w:rsidDel="00D0050A" w:rsidRDefault="007529ED">
            <w:pPr>
              <w:pStyle w:val="Normal1"/>
              <w:rPr>
                <w:del w:id="34" w:author="Daniela Velazquez [2]" w:date="2018-03-20T14:56:00Z"/>
              </w:rPr>
              <w:pPrChange w:id="35" w:author="Daniela Velazquez [2]" w:date="2018-03-20T15:04:00Z">
                <w:pPr>
                  <w:pStyle w:val="Normal1"/>
                  <w:spacing w:after="0"/>
                </w:pPr>
              </w:pPrChange>
            </w:pPr>
            <w:del w:id="36" w:author="Daniela Velazquez [2]" w:date="2018-03-20T14:56:00Z">
              <w:r w:rsidRPr="007529ED" w:rsidDel="00D0050A">
                <w:delText>Generalizations about men and women because they are lesbian, gay, bisexual, or transgender are impermissible discrimination “because of sex.” </w:delText>
              </w:r>
            </w:del>
          </w:p>
          <w:p w:rsidR="007529ED" w:rsidRDefault="007529ED" w:rsidP="007529ED">
            <w:pPr>
              <w:pStyle w:val="Normal1"/>
              <w:spacing w:after="0"/>
            </w:pPr>
          </w:p>
          <w:p w:rsidR="00331406" w:rsidRDefault="007529ED" w:rsidP="007529ED">
            <w:pPr>
              <w:pStyle w:val="Normal1"/>
              <w:spacing w:after="0"/>
            </w:pPr>
            <w:r>
              <w:t xml:space="preserve">It’s time our state ensures </w:t>
            </w:r>
            <w:r>
              <w:rPr>
                <w:i/>
              </w:rPr>
              <w:t xml:space="preserve">all </w:t>
            </w:r>
            <w:r>
              <w:t xml:space="preserve">Missourians the same protections when the Missouri Supreme Court hears </w:t>
            </w:r>
            <w:r w:rsidR="00331406">
              <w:t xml:space="preserve">the </w:t>
            </w:r>
            <w:r w:rsidR="00331406">
              <w:rPr>
                <w:i/>
              </w:rPr>
              <w:t xml:space="preserve">Lampley </w:t>
            </w:r>
            <w:r>
              <w:rPr>
                <w:i/>
              </w:rPr>
              <w:t>v. Missour</w:t>
            </w:r>
            <w:ins w:id="37" w:author="Daniela Velazquez" w:date="2018-03-20T15:53:00Z">
              <w:r w:rsidR="000F4818">
                <w:rPr>
                  <w:i/>
                </w:rPr>
                <w:t>i</w:t>
              </w:r>
            </w:ins>
            <w:del w:id="38" w:author="Unknown">
              <w:r w:rsidDel="005912F8">
                <w:rPr>
                  <w:i/>
                </w:rPr>
                <w:delText>i</w:delText>
              </w:r>
            </w:del>
            <w:ins w:id="39" w:author="Daniela Velazquez [2]" w:date="2018-03-20T15:04:00Z">
              <w:r>
                <w:rPr>
                  <w:i/>
                </w:rPr>
                <w:t xml:space="preserve"> </w:t>
              </w:r>
            </w:ins>
            <w:r>
              <w:rPr>
                <w:i/>
              </w:rPr>
              <w:t>Commission on Human Rights</w:t>
            </w:r>
            <w:r w:rsidR="00331406">
              <w:rPr>
                <w:i/>
              </w:rPr>
              <w:t xml:space="preserve"> </w:t>
            </w:r>
            <w:r w:rsidR="00331406">
              <w:t>case on April 25.</w:t>
            </w:r>
          </w:p>
          <w:p w:rsidR="00331406" w:rsidDel="005912F8" w:rsidRDefault="00331406" w:rsidP="00B755AB">
            <w:pPr>
              <w:pStyle w:val="Normal1"/>
              <w:spacing w:after="0"/>
              <w:rPr>
                <w:del w:id="40" w:author="Daniela Velazquez [2]" w:date="2018-03-20T15:04:00Z"/>
              </w:rPr>
            </w:pPr>
          </w:p>
          <w:p w:rsidR="00984447" w:rsidRPr="00C10ED0" w:rsidRDefault="00984447" w:rsidP="00984447">
            <w:pPr>
              <w:pStyle w:val="Normal1"/>
              <w:spacing w:after="0" w:line="240" w:lineRule="auto"/>
              <w:rPr>
                <w:rFonts w:ascii="Times New Roman" w:hAnsi="Times New Roman" w:cs="Times New Roman"/>
                <w:sz w:val="24"/>
                <w:szCs w:val="24"/>
              </w:rPr>
            </w:pPr>
          </w:p>
          <w:p w:rsidR="00984447" w:rsidRPr="00C10ED0" w:rsidRDefault="00984447" w:rsidP="00984447">
            <w:pPr>
              <w:pStyle w:val="Normal1"/>
              <w:spacing w:after="0" w:line="240" w:lineRule="auto"/>
              <w:rPr>
                <w:rFonts w:ascii="Times New Roman" w:hAnsi="Times New Roman" w:cs="Times New Roman"/>
                <w:sz w:val="24"/>
                <w:szCs w:val="24"/>
              </w:rPr>
            </w:pPr>
          </w:p>
          <w:p w:rsidR="00984447" w:rsidRPr="00C10ED0" w:rsidRDefault="00984447" w:rsidP="00984447">
            <w:pPr>
              <w:pStyle w:val="Normal1"/>
              <w:rPr>
                <w:rFonts w:ascii="Times New Roman" w:hAnsi="Times New Roman" w:cs="Times New Roman"/>
                <w:sz w:val="24"/>
                <w:szCs w:val="24"/>
              </w:rPr>
            </w:pPr>
            <w:r w:rsidRPr="00C10ED0">
              <w:rPr>
                <w:rFonts w:ascii="Times New Roman" w:hAnsi="Times New Roman" w:cs="Times New Roman"/>
                <w:sz w:val="24"/>
                <w:szCs w:val="24"/>
              </w:rPr>
              <w:t xml:space="preserve">Yours, </w:t>
            </w:r>
          </w:p>
          <w:p w:rsidR="00984447" w:rsidRPr="00C10ED0" w:rsidRDefault="00B755AB" w:rsidP="00984447">
            <w:pPr>
              <w:pStyle w:val="Normal1"/>
              <w:rPr>
                <w:rFonts w:ascii="Times New Roman" w:hAnsi="Times New Roman" w:cs="Times New Roman"/>
                <w:sz w:val="24"/>
                <w:szCs w:val="24"/>
              </w:rPr>
            </w:pPr>
            <w:r>
              <w:rPr>
                <w:rFonts w:ascii="Times New Roman" w:hAnsi="Times New Roman" w:cs="Times New Roman"/>
                <w:sz w:val="24"/>
                <w:szCs w:val="24"/>
              </w:rPr>
              <w:t>Jeffrey</w:t>
            </w:r>
            <w:r w:rsidR="00984447" w:rsidRPr="00C10ED0">
              <w:rPr>
                <w:rFonts w:ascii="Times New Roman" w:hAnsi="Times New Roman" w:cs="Times New Roman"/>
                <w:sz w:val="24"/>
                <w:szCs w:val="24"/>
              </w:rPr>
              <w:t xml:space="preserve"> A. Mittman</w:t>
            </w:r>
            <w:r w:rsidR="00984447" w:rsidRPr="00C10ED0">
              <w:rPr>
                <w:rFonts w:ascii="Times New Roman" w:hAnsi="Times New Roman" w:cs="Times New Roman"/>
                <w:sz w:val="24"/>
                <w:szCs w:val="24"/>
              </w:rPr>
              <w:br/>
              <w:t>Executive Director</w:t>
            </w:r>
            <w:r w:rsidR="00984447" w:rsidRPr="00C10ED0">
              <w:rPr>
                <w:rFonts w:ascii="Times New Roman" w:hAnsi="Times New Roman" w:cs="Times New Roman"/>
                <w:sz w:val="24"/>
                <w:szCs w:val="24"/>
              </w:rPr>
              <w:br/>
              <w:t>ACLU of Missouri</w:t>
            </w:r>
          </w:p>
          <w:p w:rsidR="00984447" w:rsidRPr="00C10ED0" w:rsidRDefault="00984447" w:rsidP="00984447">
            <w:pPr>
              <w:rPr>
                <w:rStyle w:val="Emphasis"/>
                <w:i w:val="0"/>
              </w:rPr>
            </w:pPr>
          </w:p>
          <w:p w:rsidR="00984447" w:rsidRPr="00C10ED0" w:rsidRDefault="00984447" w:rsidP="00984447">
            <w:pPr>
              <w:rPr>
                <w:rStyle w:val="Emphasis"/>
                <w:i w:val="0"/>
              </w:rPr>
            </w:pPr>
          </w:p>
          <w:p w:rsidR="00984447" w:rsidRPr="00C10ED0" w:rsidRDefault="00984447" w:rsidP="00984447"/>
          <w:p w:rsidR="00973768" w:rsidRPr="00C10ED0" w:rsidRDefault="00973768" w:rsidP="002B117E">
            <w:pPr>
              <w:rPr>
                <w:rStyle w:val="Emphasis"/>
                <w:i w:val="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3C5521" w:rsidRPr="00B00C71" w:rsidRDefault="003C5521" w:rsidP="00570925">
            <w:pPr>
              <w:rPr>
                <w:rFonts w:ascii="Arial" w:hAnsi="Arial" w:cs="Arial"/>
                <w:color w:val="000000"/>
                <w:szCs w:val="22"/>
              </w:rPr>
            </w:pPr>
          </w:p>
        </w:tc>
      </w:tr>
    </w:tbl>
    <w:p w:rsidR="003C5521" w:rsidRPr="00B00C71" w:rsidRDefault="003C5521" w:rsidP="007C7AA6">
      <w:pPr>
        <w:rPr>
          <w:rFonts w:ascii="Arial" w:hAnsi="Arial" w:cs="Arial"/>
        </w:rPr>
      </w:pPr>
    </w:p>
    <w:p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rsidTr="00B00C71">
        <w:trPr>
          <w:trHeight w:val="504"/>
        </w:trPr>
        <w:tc>
          <w:tcPr>
            <w:tcW w:w="10800" w:type="dxa"/>
            <w:shd w:val="clear" w:color="auto" w:fill="F79646" w:themeFill="accent6"/>
            <w:vAlign w:val="center"/>
          </w:tcPr>
          <w:p w:rsidR="00B00C71" w:rsidRPr="00B00C71" w:rsidRDefault="00B00C71" w:rsidP="00DD7299">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rsidR="00B00C71" w:rsidRPr="00B00C71" w:rsidRDefault="00B00C71" w:rsidP="00DD7299">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rsidR="00B00C71" w:rsidRPr="00B00C71" w:rsidRDefault="00B00C71" w:rsidP="00DD7299">
            <w:pPr>
              <w:rPr>
                <w:rFonts w:ascii="Arial" w:hAnsi="Arial" w:cs="Arial"/>
                <w:color w:val="000000"/>
                <w:sz w:val="16"/>
                <w:szCs w:val="22"/>
              </w:rPr>
            </w:pPr>
          </w:p>
        </w:tc>
      </w:tr>
      <w:tr w:rsidR="00B00C71" w:rsidRPr="00B00C71" w:rsidTr="00B00C71">
        <w:trPr>
          <w:trHeight w:val="504"/>
        </w:trPr>
        <w:tc>
          <w:tcPr>
            <w:tcW w:w="10800" w:type="dxa"/>
            <w:shd w:val="clear" w:color="auto" w:fill="F79646" w:themeFill="accent6"/>
            <w:vAlign w:val="center"/>
          </w:tcPr>
          <w:p w:rsidR="00B00C71" w:rsidRPr="00B00C71" w:rsidRDefault="00B00C71" w:rsidP="00DD7299">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rsidTr="00DD7299">
        <w:trPr>
          <w:trHeight w:val="1797"/>
        </w:trPr>
        <w:tc>
          <w:tcPr>
            <w:tcW w:w="10800" w:type="dxa"/>
          </w:tcPr>
          <w:p w:rsidR="00B00C71" w:rsidRPr="00B00C71" w:rsidRDefault="00B00C71" w:rsidP="00DD7299">
            <w:pPr>
              <w:rPr>
                <w:rFonts w:ascii="Arial" w:hAnsi="Arial" w:cs="Arial"/>
                <w:szCs w:val="20"/>
              </w:rPr>
            </w:pPr>
          </w:p>
          <w:p w:rsidR="00B00C71" w:rsidRPr="00B00C71" w:rsidRDefault="00B00C71" w:rsidP="00DD7299">
            <w:pPr>
              <w:rPr>
                <w:rFonts w:ascii="Arial" w:hAnsi="Arial" w:cs="Arial"/>
                <w:szCs w:val="20"/>
              </w:rPr>
            </w:pPr>
          </w:p>
          <w:p w:rsidR="00B00C71" w:rsidRPr="00B00C71" w:rsidRDefault="00B00C71" w:rsidP="00DD7299">
            <w:pPr>
              <w:rPr>
                <w:rFonts w:ascii="Arial" w:hAnsi="Arial" w:cs="Arial"/>
                <w:szCs w:val="20"/>
              </w:rPr>
            </w:pPr>
          </w:p>
          <w:p w:rsidR="00B00C71" w:rsidRPr="00B00C71" w:rsidRDefault="00B00C71" w:rsidP="00DD7299">
            <w:pPr>
              <w:rPr>
                <w:rFonts w:ascii="Arial" w:hAnsi="Arial" w:cs="Arial"/>
                <w:szCs w:val="20"/>
              </w:rPr>
            </w:pPr>
          </w:p>
        </w:tc>
      </w:tr>
    </w:tbl>
    <w:p w:rsidR="00B00C71" w:rsidRPr="00B00C71" w:rsidRDefault="00B00C71" w:rsidP="002B117E">
      <w:pPr>
        <w:rPr>
          <w:rFonts w:ascii="Arial" w:hAnsi="Arial" w:cs="Arial"/>
        </w:rPr>
      </w:pPr>
    </w:p>
    <w:sectPr w:rsidR="00B00C71" w:rsidRPr="00B00C71" w:rsidSect="00B00C71">
      <w:headerReference w:type="default" r:id="rId19"/>
      <w:footerReference w:type="default" r:id="rId20"/>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37EE" w:rsidRDefault="002F37EE" w:rsidP="00746B86">
      <w:r>
        <w:separator/>
      </w:r>
    </w:p>
  </w:endnote>
  <w:endnote w:type="continuationSeparator" w:id="0">
    <w:p w:rsidR="002F37EE" w:rsidRDefault="002F37EE"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Bold">
    <w:panose1 w:val="020008030400000200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IN-Regular">
    <w:panose1 w:val="02000503040000020004"/>
    <w:charset w:val="00"/>
    <w:family w:val="auto"/>
    <w:pitch w:val="variable"/>
    <w:sig w:usb0="80000027" w:usb1="00000000" w:usb2="00000000" w:usb3="00000000" w:csb0="00000001" w:csb1="00000000"/>
  </w:font>
  <w:font w:name="Meiryo">
    <w:panose1 w:val="020B0604030504040204"/>
    <w:charset w:val="80"/>
    <w:family w:val="swiss"/>
    <w:pitch w:val="variable"/>
    <w:sig w:usb0="E00002FF" w:usb1="6AC7FFFF"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37EE" w:rsidRDefault="002F37EE" w:rsidP="00746B86">
      <w:r>
        <w:separator/>
      </w:r>
    </w:p>
  </w:footnote>
  <w:footnote w:type="continuationSeparator" w:id="0">
    <w:p w:rsidR="002F37EE" w:rsidRDefault="002F37EE" w:rsidP="00746B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07827B89" wp14:editId="33C9F629">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rsidR="00052C04" w:rsidRPr="007C7AA6" w:rsidRDefault="00A4255E" w:rsidP="00040673">
    <w:pPr>
      <w:jc w:val="right"/>
      <w:rPr>
        <w:rFonts w:ascii="Arial" w:hAnsi="Arial" w:cs="Arial"/>
        <w:sz w:val="40"/>
        <w:szCs w:val="40"/>
      </w:rPr>
    </w:pPr>
    <w:r>
      <w:rPr>
        <w:rFonts w:ascii="Arial" w:hAnsi="Arial" w:cs="Arial"/>
        <w:sz w:val="40"/>
        <w:szCs w:val="40"/>
      </w:rPr>
      <w:t>Email</w:t>
    </w:r>
  </w:p>
  <w:p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5F54FFE" wp14:editId="0F0ABFF5">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2EC9A36"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59F3246"/>
    <w:multiLevelType w:val="hybridMultilevel"/>
    <w:tmpl w:val="A84E6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067F18"/>
    <w:multiLevelType w:val="hybridMultilevel"/>
    <w:tmpl w:val="3C8C4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3"/>
  </w:num>
  <w:num w:numId="3">
    <w:abstractNumId w:val="14"/>
  </w:num>
  <w:num w:numId="4">
    <w:abstractNumId w:val="9"/>
  </w:num>
  <w:num w:numId="5">
    <w:abstractNumId w:val="2"/>
  </w:num>
  <w:num w:numId="6">
    <w:abstractNumId w:val="16"/>
  </w:num>
  <w:num w:numId="7">
    <w:abstractNumId w:val="5"/>
  </w:num>
  <w:num w:numId="8">
    <w:abstractNumId w:val="3"/>
  </w:num>
  <w:num w:numId="9">
    <w:abstractNumId w:val="12"/>
  </w:num>
  <w:num w:numId="10">
    <w:abstractNumId w:val="18"/>
  </w:num>
  <w:num w:numId="11">
    <w:abstractNumId w:val="10"/>
  </w:num>
  <w:num w:numId="12">
    <w:abstractNumId w:val="0"/>
  </w:num>
  <w:num w:numId="13">
    <w:abstractNumId w:val="15"/>
  </w:num>
  <w:num w:numId="14">
    <w:abstractNumId w:val="1"/>
  </w:num>
  <w:num w:numId="15">
    <w:abstractNumId w:val="11"/>
  </w:num>
  <w:num w:numId="16">
    <w:abstractNumId w:val="7"/>
  </w:num>
  <w:num w:numId="17">
    <w:abstractNumId w:val="17"/>
  </w:num>
  <w:num w:numId="18">
    <w:abstractNumId w:val="8"/>
  </w:num>
  <w:num w:numId="19">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niela Velazquez">
    <w15:presenceInfo w15:providerId="AD" w15:userId="S-1-5-21-3256809325-4078228489-3749166309-1162"/>
  </w15:person>
  <w15:person w15:author="Daniela Velazquez [2]">
    <w15:presenceInfo w15:providerId="Windows Live" w15:userId="7d2510fb197f30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revisionView w:markup="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2C04"/>
    <w:rsid w:val="00052EF4"/>
    <w:rsid w:val="00055132"/>
    <w:rsid w:val="00073388"/>
    <w:rsid w:val="000E44FC"/>
    <w:rsid w:val="000F4818"/>
    <w:rsid w:val="00164AC6"/>
    <w:rsid w:val="00186FD8"/>
    <w:rsid w:val="00195F7E"/>
    <w:rsid w:val="00196F5E"/>
    <w:rsid w:val="001C1FDF"/>
    <w:rsid w:val="001E2106"/>
    <w:rsid w:val="001E3779"/>
    <w:rsid w:val="001F1D63"/>
    <w:rsid w:val="00217D96"/>
    <w:rsid w:val="00225612"/>
    <w:rsid w:val="002352D5"/>
    <w:rsid w:val="002409C9"/>
    <w:rsid w:val="002617B9"/>
    <w:rsid w:val="00297E6F"/>
    <w:rsid w:val="002B117E"/>
    <w:rsid w:val="002C5BBA"/>
    <w:rsid w:val="002C683E"/>
    <w:rsid w:val="002F37EE"/>
    <w:rsid w:val="00303594"/>
    <w:rsid w:val="00307140"/>
    <w:rsid w:val="00307971"/>
    <w:rsid w:val="003124D5"/>
    <w:rsid w:val="00331406"/>
    <w:rsid w:val="00345250"/>
    <w:rsid w:val="003620C7"/>
    <w:rsid w:val="00364F7B"/>
    <w:rsid w:val="00375821"/>
    <w:rsid w:val="003A0FA7"/>
    <w:rsid w:val="003A1F8C"/>
    <w:rsid w:val="003B741C"/>
    <w:rsid w:val="003C5521"/>
    <w:rsid w:val="003D1D07"/>
    <w:rsid w:val="003D7EA1"/>
    <w:rsid w:val="003E791A"/>
    <w:rsid w:val="003F0E0D"/>
    <w:rsid w:val="00407013"/>
    <w:rsid w:val="0041026D"/>
    <w:rsid w:val="00410852"/>
    <w:rsid w:val="00412CE1"/>
    <w:rsid w:val="00414863"/>
    <w:rsid w:val="00433B19"/>
    <w:rsid w:val="00433C4F"/>
    <w:rsid w:val="00440E52"/>
    <w:rsid w:val="00453CFD"/>
    <w:rsid w:val="00471C2A"/>
    <w:rsid w:val="0049307D"/>
    <w:rsid w:val="004949E9"/>
    <w:rsid w:val="004D1074"/>
    <w:rsid w:val="0050626C"/>
    <w:rsid w:val="0052737B"/>
    <w:rsid w:val="005301C8"/>
    <w:rsid w:val="00556774"/>
    <w:rsid w:val="00570925"/>
    <w:rsid w:val="005912F8"/>
    <w:rsid w:val="0059137D"/>
    <w:rsid w:val="005B7FFB"/>
    <w:rsid w:val="005C0A08"/>
    <w:rsid w:val="005C0C9D"/>
    <w:rsid w:val="005C24D6"/>
    <w:rsid w:val="005F5B06"/>
    <w:rsid w:val="00604B19"/>
    <w:rsid w:val="00616FE1"/>
    <w:rsid w:val="00623E55"/>
    <w:rsid w:val="006754CE"/>
    <w:rsid w:val="00687DFB"/>
    <w:rsid w:val="00696B47"/>
    <w:rsid w:val="006E03E3"/>
    <w:rsid w:val="006E49B4"/>
    <w:rsid w:val="006F5107"/>
    <w:rsid w:val="00707040"/>
    <w:rsid w:val="00717BD3"/>
    <w:rsid w:val="007301D5"/>
    <w:rsid w:val="00741AF8"/>
    <w:rsid w:val="00743F9F"/>
    <w:rsid w:val="00746B86"/>
    <w:rsid w:val="0074760E"/>
    <w:rsid w:val="007529ED"/>
    <w:rsid w:val="00782673"/>
    <w:rsid w:val="00792227"/>
    <w:rsid w:val="007A0DF7"/>
    <w:rsid w:val="007C43D4"/>
    <w:rsid w:val="007C7AA6"/>
    <w:rsid w:val="007D2DB4"/>
    <w:rsid w:val="00851F51"/>
    <w:rsid w:val="008560B3"/>
    <w:rsid w:val="00870AC3"/>
    <w:rsid w:val="008726A1"/>
    <w:rsid w:val="00895738"/>
    <w:rsid w:val="008B75D3"/>
    <w:rsid w:val="008C74B4"/>
    <w:rsid w:val="008D10B2"/>
    <w:rsid w:val="008D7C18"/>
    <w:rsid w:val="008E721A"/>
    <w:rsid w:val="008F04AC"/>
    <w:rsid w:val="008F688B"/>
    <w:rsid w:val="00904FAE"/>
    <w:rsid w:val="009265D6"/>
    <w:rsid w:val="00945796"/>
    <w:rsid w:val="00950FF9"/>
    <w:rsid w:val="009624A0"/>
    <w:rsid w:val="00973768"/>
    <w:rsid w:val="00984447"/>
    <w:rsid w:val="00985681"/>
    <w:rsid w:val="00994014"/>
    <w:rsid w:val="009C0C30"/>
    <w:rsid w:val="009C4565"/>
    <w:rsid w:val="009E74A6"/>
    <w:rsid w:val="00A1000D"/>
    <w:rsid w:val="00A27BEA"/>
    <w:rsid w:val="00A4255E"/>
    <w:rsid w:val="00AA1EB9"/>
    <w:rsid w:val="00AA2EAA"/>
    <w:rsid w:val="00AD6F9E"/>
    <w:rsid w:val="00B00C71"/>
    <w:rsid w:val="00B03107"/>
    <w:rsid w:val="00B05B88"/>
    <w:rsid w:val="00B100B1"/>
    <w:rsid w:val="00B2330C"/>
    <w:rsid w:val="00B34085"/>
    <w:rsid w:val="00B44586"/>
    <w:rsid w:val="00B51603"/>
    <w:rsid w:val="00B73E36"/>
    <w:rsid w:val="00B755AB"/>
    <w:rsid w:val="00B84897"/>
    <w:rsid w:val="00BC4483"/>
    <w:rsid w:val="00BE2013"/>
    <w:rsid w:val="00BF0985"/>
    <w:rsid w:val="00BF5A30"/>
    <w:rsid w:val="00C10ED0"/>
    <w:rsid w:val="00C20EC3"/>
    <w:rsid w:val="00C26D35"/>
    <w:rsid w:val="00C3721C"/>
    <w:rsid w:val="00C56AED"/>
    <w:rsid w:val="00C601AE"/>
    <w:rsid w:val="00C709EC"/>
    <w:rsid w:val="00CB127D"/>
    <w:rsid w:val="00CC1145"/>
    <w:rsid w:val="00CE0238"/>
    <w:rsid w:val="00CE31A6"/>
    <w:rsid w:val="00D0050A"/>
    <w:rsid w:val="00D03599"/>
    <w:rsid w:val="00D10F82"/>
    <w:rsid w:val="00D3147F"/>
    <w:rsid w:val="00D478A9"/>
    <w:rsid w:val="00D82D8D"/>
    <w:rsid w:val="00D913CA"/>
    <w:rsid w:val="00DB34C2"/>
    <w:rsid w:val="00DC3C91"/>
    <w:rsid w:val="00DD55D2"/>
    <w:rsid w:val="00DD7299"/>
    <w:rsid w:val="00DE5256"/>
    <w:rsid w:val="00E0008B"/>
    <w:rsid w:val="00E21909"/>
    <w:rsid w:val="00E468B6"/>
    <w:rsid w:val="00E6107F"/>
    <w:rsid w:val="00E75233"/>
    <w:rsid w:val="00EA79BA"/>
    <w:rsid w:val="00EB3479"/>
    <w:rsid w:val="00EB5380"/>
    <w:rsid w:val="00EE41FC"/>
    <w:rsid w:val="00EE43C4"/>
    <w:rsid w:val="00EF479F"/>
    <w:rsid w:val="00F10EA3"/>
    <w:rsid w:val="00F436C0"/>
    <w:rsid w:val="00F64E5C"/>
    <w:rsid w:val="00F725EB"/>
    <w:rsid w:val="00F7264B"/>
    <w:rsid w:val="00F90E51"/>
    <w:rsid w:val="00F92D45"/>
    <w:rsid w:val="00F943C6"/>
    <w:rsid w:val="00FA2C8C"/>
    <w:rsid w:val="00FB00D8"/>
    <w:rsid w:val="00FB0450"/>
    <w:rsid w:val="00FC12D8"/>
    <w:rsid w:val="00FC690E"/>
    <w:rsid w:val="00FC737C"/>
    <w:rsid w:val="00FD5A95"/>
    <w:rsid w:val="00FE5E28"/>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3779"/>
    <w:rPr>
      <w:rFonts w:ascii="Times New Roman" w:hAnsi="Times New Roman" w:cs="Times New Roman"/>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paragraph" w:customStyle="1" w:styleId="Normal1">
    <w:name w:val="Normal1"/>
    <w:rsid w:val="00196F5E"/>
    <w:pPr>
      <w:widowControl w:val="0"/>
      <w:spacing w:after="200" w:line="276" w:lineRule="auto"/>
    </w:pPr>
    <w:rPr>
      <w:rFonts w:ascii="Calibri" w:eastAsia="Calibri" w:hAnsi="Calibri" w:cs="Calibri"/>
      <w:color w:val="000000"/>
    </w:rPr>
  </w:style>
  <w:style w:type="paragraph" w:styleId="NormalWeb">
    <w:name w:val="Normal (Web)"/>
    <w:basedOn w:val="Normal"/>
    <w:uiPriority w:val="99"/>
    <w:semiHidden/>
    <w:unhideWhenUsed/>
    <w:rsid w:val="006E49B4"/>
    <w:pPr>
      <w:spacing w:before="100" w:beforeAutospacing="1" w:after="100" w:afterAutospacing="1"/>
    </w:pPr>
  </w:style>
  <w:style w:type="paragraph" w:styleId="CommentText">
    <w:name w:val="annotation text"/>
    <w:basedOn w:val="Normal"/>
    <w:link w:val="CommentTextChar"/>
    <w:uiPriority w:val="99"/>
    <w:semiHidden/>
    <w:unhideWhenUsed/>
    <w:rsid w:val="00A27BEA"/>
  </w:style>
  <w:style w:type="character" w:customStyle="1" w:styleId="CommentTextChar">
    <w:name w:val="Comment Text Char"/>
    <w:basedOn w:val="DefaultParagraphFont"/>
    <w:link w:val="CommentText"/>
    <w:uiPriority w:val="99"/>
    <w:semiHidden/>
    <w:rsid w:val="00A27BEA"/>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A27BEA"/>
    <w:rPr>
      <w:sz w:val="16"/>
      <w:szCs w:val="16"/>
    </w:rPr>
  </w:style>
  <w:style w:type="paragraph" w:customStyle="1" w:styleId="font8">
    <w:name w:val="font_8"/>
    <w:basedOn w:val="Normal"/>
    <w:rsid w:val="00C709EC"/>
    <w:pPr>
      <w:spacing w:before="100" w:beforeAutospacing="1" w:after="100" w:afterAutospacing="1"/>
    </w:pPr>
    <w:rPr>
      <w:rFonts w:eastAsia="Times New Roman"/>
    </w:rPr>
  </w:style>
  <w:style w:type="character" w:customStyle="1" w:styleId="UnresolvedMention1">
    <w:name w:val="Unresolved Mention1"/>
    <w:basedOn w:val="DefaultParagraphFont"/>
    <w:uiPriority w:val="99"/>
    <w:rsid w:val="007529ED"/>
    <w:rPr>
      <w:color w:val="808080"/>
      <w:shd w:val="clear" w:color="auto" w:fill="E6E6E6"/>
    </w:rPr>
  </w:style>
  <w:style w:type="paragraph" w:styleId="CommentSubject">
    <w:name w:val="annotation subject"/>
    <w:basedOn w:val="CommentText"/>
    <w:next w:val="CommentText"/>
    <w:link w:val="CommentSubjectChar"/>
    <w:uiPriority w:val="99"/>
    <w:semiHidden/>
    <w:unhideWhenUsed/>
    <w:rsid w:val="0050626C"/>
    <w:rPr>
      <w:b/>
      <w:bCs/>
      <w:sz w:val="20"/>
      <w:szCs w:val="20"/>
    </w:rPr>
  </w:style>
  <w:style w:type="character" w:customStyle="1" w:styleId="CommentSubjectChar">
    <w:name w:val="Comment Subject Char"/>
    <w:basedOn w:val="CommentTextChar"/>
    <w:link w:val="CommentSubject"/>
    <w:uiPriority w:val="99"/>
    <w:semiHidden/>
    <w:rsid w:val="0050626C"/>
    <w:rPr>
      <w:rFonts w:ascii="Times New Roman" w:hAnsi="Times New Roman" w:cs="Times New Roman"/>
      <w:b/>
      <w:bCs/>
      <w:sz w:val="20"/>
      <w:szCs w:val="20"/>
    </w:rPr>
  </w:style>
  <w:style w:type="character" w:customStyle="1" w:styleId="UnresolvedMention">
    <w:name w:val="Unresolved Mention"/>
    <w:basedOn w:val="DefaultParagraphFont"/>
    <w:uiPriority w:val="99"/>
    <w:semiHidden/>
    <w:unhideWhenUsed/>
    <w:rsid w:val="00D0050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93140173">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250353480">
      <w:bodyDiv w:val="1"/>
      <w:marLeft w:val="0"/>
      <w:marRight w:val="0"/>
      <w:marTop w:val="0"/>
      <w:marBottom w:val="0"/>
      <w:divBdr>
        <w:top w:val="none" w:sz="0" w:space="0" w:color="auto"/>
        <w:left w:val="none" w:sz="0" w:space="0" w:color="auto"/>
        <w:bottom w:val="none" w:sz="0" w:space="0" w:color="auto"/>
        <w:right w:val="none" w:sz="0" w:space="0" w:color="auto"/>
      </w:divBdr>
    </w:div>
    <w:div w:id="319500136">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442841952">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784421705">
      <w:bodyDiv w:val="1"/>
      <w:marLeft w:val="0"/>
      <w:marRight w:val="0"/>
      <w:marTop w:val="0"/>
      <w:marBottom w:val="0"/>
      <w:divBdr>
        <w:top w:val="none" w:sz="0" w:space="0" w:color="auto"/>
        <w:left w:val="none" w:sz="0" w:space="0" w:color="auto"/>
        <w:bottom w:val="none" w:sz="0" w:space="0" w:color="auto"/>
        <w:right w:val="none" w:sz="0" w:space="0" w:color="auto"/>
      </w:divBdr>
    </w:div>
    <w:div w:id="962149859">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021977024">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382053945">
      <w:bodyDiv w:val="1"/>
      <w:marLeft w:val="0"/>
      <w:marRight w:val="0"/>
      <w:marTop w:val="0"/>
      <w:marBottom w:val="0"/>
      <w:divBdr>
        <w:top w:val="none" w:sz="0" w:space="0" w:color="auto"/>
        <w:left w:val="none" w:sz="0" w:space="0" w:color="auto"/>
        <w:bottom w:val="none" w:sz="0" w:space="0" w:color="auto"/>
        <w:right w:val="none" w:sz="0" w:space="0" w:color="auto"/>
      </w:divBdr>
    </w:div>
    <w:div w:id="1539585867">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19682847">
      <w:bodyDiv w:val="1"/>
      <w:marLeft w:val="0"/>
      <w:marRight w:val="0"/>
      <w:marTop w:val="0"/>
      <w:marBottom w:val="0"/>
      <w:divBdr>
        <w:top w:val="none" w:sz="0" w:space="0" w:color="auto"/>
        <w:left w:val="none" w:sz="0" w:space="0" w:color="auto"/>
        <w:bottom w:val="none" w:sz="0" w:space="0" w:color="auto"/>
        <w:right w:val="none" w:sz="0" w:space="0" w:color="auto"/>
      </w:divBdr>
    </w:div>
    <w:div w:id="1634827761">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1687442006">
      <w:bodyDiv w:val="1"/>
      <w:marLeft w:val="0"/>
      <w:marRight w:val="0"/>
      <w:marTop w:val="0"/>
      <w:marBottom w:val="0"/>
      <w:divBdr>
        <w:top w:val="none" w:sz="0" w:space="0" w:color="auto"/>
        <w:left w:val="none" w:sz="0" w:space="0" w:color="auto"/>
        <w:bottom w:val="none" w:sz="0" w:space="0" w:color="auto"/>
        <w:right w:val="none" w:sz="0" w:space="0" w:color="auto"/>
      </w:divBdr>
    </w:div>
    <w:div w:id="1789275300">
      <w:bodyDiv w:val="1"/>
      <w:marLeft w:val="0"/>
      <w:marRight w:val="0"/>
      <w:marTop w:val="0"/>
      <w:marBottom w:val="0"/>
      <w:divBdr>
        <w:top w:val="none" w:sz="0" w:space="0" w:color="auto"/>
        <w:left w:val="none" w:sz="0" w:space="0" w:color="auto"/>
        <w:bottom w:val="none" w:sz="0" w:space="0" w:color="auto"/>
        <w:right w:val="none" w:sz="0" w:space="0" w:color="auto"/>
      </w:divBdr>
    </w:div>
    <w:div w:id="1799370444">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velazquez@aclu-mo.org" TargetMode="External"/><Relationship Id="rId18" Type="http://schemas.openxmlformats.org/officeDocument/2006/relationships/hyperlink" Target="https://www.aclu-mo.org/en/news/womens-advocacy-groups-aclu-argue-favor-expanded-protections-sex-based-discrimination"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3.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4.xml><?xml version="1.0" encoding="utf-8"?>
<ds:datastoreItem xmlns:ds="http://schemas.openxmlformats.org/officeDocument/2006/customXml" ds:itemID="{F7938D42-F910-4E4C-A54C-CE266B87E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898</Words>
  <Characters>5122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6008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Teufel</dc:creator>
  <cp:keywords/>
  <dc:description/>
  <cp:lastModifiedBy>Daniela Velazquez</cp:lastModifiedBy>
  <cp:revision>3</cp:revision>
  <cp:lastPrinted>2018-03-20T20:27:00Z</cp:lastPrinted>
  <dcterms:created xsi:type="dcterms:W3CDTF">2018-03-20T20:10:00Z</dcterms:created>
  <dcterms:modified xsi:type="dcterms:W3CDTF">2018-03-20T20:53:00Z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