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DE08F4">
              <w:rPr>
                <w:rFonts w:ascii="Arial" w:hAnsi="Arial" w:cs="Arial"/>
                <w:color w:val="000000"/>
              </w:rPr>
              <w:t xml:space="preserve">Kentucky </w:t>
            </w:r>
          </w:p>
        </w:tc>
      </w:tr>
    </w:tbl>
    <w:p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:rsidR="008B2343" w:rsidRPr="008537B2" w:rsidRDefault="00DE08F4" w:rsidP="000D175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Northern Kentucky </w:t>
            </w:r>
            <w:r w:rsidR="000D175A">
              <w:rPr>
                <w:rFonts w:ascii="Arial" w:hAnsi="Arial" w:cs="Arial"/>
                <w:color w:val="000000"/>
              </w:rPr>
              <w:t xml:space="preserve">ACLU </w:t>
            </w:r>
            <w:r>
              <w:rPr>
                <w:rFonts w:ascii="Arial" w:hAnsi="Arial" w:cs="Arial"/>
                <w:color w:val="000000"/>
              </w:rPr>
              <w:t>Meet &amp; Greet</w:t>
            </w:r>
            <w:bookmarkStart w:id="0" w:name="_GoBack"/>
            <w:bookmarkEnd w:id="0"/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:rsidR="008B2343" w:rsidRPr="008537B2" w:rsidRDefault="00DE08F4" w:rsidP="004C4B27">
            <w:pPr>
              <w:rPr>
                <w:rFonts w:ascii="Arial" w:hAnsi="Arial" w:cs="Arial"/>
                <w:color w:val="000000"/>
              </w:rPr>
            </w:pPr>
            <w:r w:rsidRPr="003C4628">
              <w:rPr>
                <w:color w:val="auto"/>
              </w:rPr>
              <w:t>Nov. 8</w:t>
            </w:r>
            <w:r w:rsidRPr="003C4628">
              <w:rPr>
                <w:color w:val="auto"/>
                <w:vertAlign w:val="superscript"/>
              </w:rPr>
              <w:t>th</w:t>
            </w:r>
            <w:r w:rsidRPr="003C4628">
              <w:rPr>
                <w:color w:val="auto"/>
              </w:rPr>
              <w:t xml:space="preserve"> </w:t>
            </w:r>
            <w:r w:rsidR="000D175A" w:rsidRPr="003C4628">
              <w:rPr>
                <w:color w:val="auto"/>
              </w:rPr>
              <w:t>6:0</w:t>
            </w:r>
            <w:r w:rsidRPr="003C4628">
              <w:rPr>
                <w:color w:val="auto"/>
              </w:rPr>
              <w:t>0-</w:t>
            </w:r>
            <w:r w:rsidR="00915D8D" w:rsidRPr="003C4628">
              <w:rPr>
                <w:color w:val="auto"/>
              </w:rPr>
              <w:t>7:3</w:t>
            </w:r>
            <w:r w:rsidRPr="003C4628">
              <w:rPr>
                <w:color w:val="auto"/>
              </w:rPr>
              <w:t>0pm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:rsidR="008B2343" w:rsidRPr="008537B2" w:rsidRDefault="00DE08F4" w:rsidP="004C4B27">
            <w:pPr>
              <w:rPr>
                <w:rFonts w:ascii="Arial" w:hAnsi="Arial" w:cs="Arial"/>
                <w:color w:val="000000"/>
              </w:rPr>
            </w:pPr>
            <w:r w:rsidRPr="003C4628">
              <w:rPr>
                <w:color w:val="auto"/>
              </w:rPr>
              <w:t xml:space="preserve">Braxton Brewing Company, </w:t>
            </w:r>
            <w:r w:rsidRPr="003C4628">
              <w:rPr>
                <w:rStyle w:val="xbe"/>
                <w:color w:val="auto"/>
              </w:rPr>
              <w:t>27 W 7th St, Covington, KY 41011</w:t>
            </w:r>
          </w:p>
        </w:tc>
      </w:tr>
    </w:tbl>
    <w:p w:rsidR="008B2343" w:rsidRPr="008537B2" w:rsidRDefault="008B2343" w:rsidP="002B117E">
      <w:pPr>
        <w:rPr>
          <w:rFonts w:ascii="Arial" w:hAnsi="Arial" w:cs="Arial"/>
        </w:rPr>
      </w:pPr>
    </w:p>
    <w:p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:rsidTr="0081370B">
        <w:trPr>
          <w:trHeight w:val="825"/>
        </w:trPr>
        <w:tc>
          <w:tcPr>
            <w:tcW w:w="10800" w:type="dxa"/>
            <w:vAlign w:val="center"/>
          </w:tcPr>
          <w:p w:rsidR="00DD55D2" w:rsidRPr="008537B2" w:rsidRDefault="00B92241" w:rsidP="002F55CE">
            <w:pPr>
              <w:rPr>
                <w:rFonts w:ascii="Arial" w:hAnsi="Arial" w:cs="Arial"/>
                <w:color w:val="000000"/>
              </w:rPr>
            </w:pPr>
            <w:hyperlink r:id="rId12" w:history="1">
              <w:r w:rsidR="00DE08F4" w:rsidRPr="003323B2">
                <w:rPr>
                  <w:rStyle w:val="Hyperlink"/>
                  <w:rFonts w:ascii="Arial" w:hAnsi="Arial" w:cs="Arial"/>
                </w:rPr>
                <w:t>Africa@aclu-ky.org</w:t>
              </w:r>
            </w:hyperlink>
            <w:r w:rsidR="00DE08F4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:rsidTr="0081370B">
        <w:trPr>
          <w:trHeight w:val="1833"/>
        </w:trPr>
        <w:tc>
          <w:tcPr>
            <w:tcW w:w="10800" w:type="dxa"/>
          </w:tcPr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8537B2" w:rsidRDefault="00DE08F4" w:rsidP="00915D8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ACLU-KY membership</w:t>
            </w:r>
            <w:r w:rsidR="00915D8D">
              <w:rPr>
                <w:rFonts w:ascii="Arial" w:hAnsi="Arial" w:cs="Arial"/>
                <w:color w:val="000000"/>
                <w:szCs w:val="22"/>
              </w:rPr>
              <w:t xml:space="preserve"> has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increased </w:t>
            </w:r>
            <w:r w:rsidR="00915D8D" w:rsidRPr="00532373">
              <w:rPr>
                <w:rFonts w:ascii="Arial" w:hAnsi="Arial" w:cs="Arial"/>
                <w:color w:val="000000"/>
                <w:szCs w:val="22"/>
                <w:rPrChange w:id="1" w:author="Owner" w:date="2017-10-09T16:11:00Z">
                  <w:rPr>
                    <w:rFonts w:ascii="Arial" w:hAnsi="Arial" w:cs="Arial"/>
                    <w:color w:val="000000"/>
                    <w:szCs w:val="22"/>
                    <w:highlight w:val="yellow"/>
                  </w:rPr>
                </w:rPrChange>
              </w:rPr>
              <w:t xml:space="preserve">significantly 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in Northern Kentucky in the last year!  We look forward to meeting our newest supporters and re-connecting with our long-time members in the area. Join us for appetizers and a cash bar at Braxton Brewing Company.  </w:t>
            </w: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:rsidTr="0081370B">
        <w:trPr>
          <w:trHeight w:val="2562"/>
        </w:trPr>
        <w:tc>
          <w:tcPr>
            <w:tcW w:w="10800" w:type="dxa"/>
            <w:vAlign w:val="center"/>
          </w:tcPr>
          <w:p w:rsidR="0055314D" w:rsidRPr="0055314D" w:rsidRDefault="00DE08F4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We look forward to seeing you soon!  Help us pack the house--share this event and encourage your friends to join you!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3C4628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pict w14:anchorId="5613E4E1">
                <v:shape id="Picture 1" o:spid="_x0000_i1025" type="#_x0000_t75" alt="http://image.actions.aclu.org/lib/fe9315707063007477/m/1/twitter_icon.png" style="width:12pt;height:12pt;visibility:visible;mso-wrap-style:square" o:bullet="t">
                  <v:imagedata r:id="rId13" o:title="twitter_icon"/>
                </v:shape>
              </w:pic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DE08F4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 of Kentucky</w:t>
            </w:r>
          </w:p>
          <w:p w:rsidR="003D7EA1" w:rsidRPr="008537B2" w:rsidRDefault="00DE08F4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www.aclu-ky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.org</w:t>
            </w: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  <w:p w:rsidR="008B2343" w:rsidRPr="008537B2" w:rsidRDefault="00DE08F4" w:rsidP="004C4B2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No tickets, we just need name, address, email, phone number</w:t>
            </w: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Del="003C4628" w:rsidRDefault="00B669D0" w:rsidP="00B669D0">
            <w:pPr>
              <w:rPr>
                <w:del w:id="2" w:author="Owner" w:date="2017-10-16T15:16:00Z"/>
                <w:rFonts w:ascii="Arial" w:hAnsi="Arial" w:cs="Arial"/>
              </w:rPr>
            </w:pPr>
          </w:p>
          <w:p w:rsidR="003C4628" w:rsidRPr="003C4628" w:rsidRDefault="003C4628" w:rsidP="003C4628">
            <w:pPr>
              <w:rPr>
                <w:rFonts w:ascii="Arial" w:hAnsi="Arial" w:cs="Arial"/>
                <w:color w:val="auto"/>
              </w:rPr>
            </w:pPr>
            <w:r w:rsidRPr="003C4628">
              <w:rPr>
                <w:rFonts w:ascii="Arial" w:hAnsi="Arial" w:cs="Arial"/>
                <w:color w:val="auto"/>
              </w:rPr>
              <w:t xml:space="preserve">Either in this section or off on the right hand side, we received permission from Gerri to include:  </w:t>
            </w:r>
          </w:p>
          <w:p w:rsidR="003C4628" w:rsidRPr="003C4628" w:rsidRDefault="003C4628" w:rsidP="003C4628">
            <w:pPr>
              <w:rPr>
                <w:rFonts w:ascii="Arial" w:hAnsi="Arial" w:cs="Arial"/>
                <w:color w:val="auto"/>
              </w:rPr>
            </w:pPr>
            <w:r w:rsidRPr="003C4628">
              <w:rPr>
                <w:rFonts w:ascii="Arial" w:hAnsi="Arial" w:cs="Arial"/>
                <w:color w:val="auto"/>
              </w:rPr>
              <w:t>Can’t make the event, but still want to support ACLU</w:t>
            </w:r>
            <w:r w:rsidRPr="003C4628">
              <w:rPr>
                <w:rFonts w:ascii="Arial" w:hAnsi="Arial" w:cs="Arial"/>
                <w:color w:val="auto"/>
              </w:rPr>
              <w:t xml:space="preserve">-KY’s civil liberties advocacy? </w:t>
            </w:r>
            <w:r w:rsidRPr="003C4628">
              <w:rPr>
                <w:rFonts w:ascii="Arial" w:hAnsi="Arial" w:cs="Arial"/>
                <w:color w:val="auto"/>
              </w:rPr>
              <w:t xml:space="preserve">Click here to donate (insert link) </w:t>
            </w: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p w:rsidR="006E03E3" w:rsidRPr="008537B2" w:rsidRDefault="006E03E3" w:rsidP="007C7AA6">
      <w:pPr>
        <w:rPr>
          <w:rFonts w:ascii="Arial" w:hAnsi="Arial" w:cs="Arial"/>
        </w:rPr>
      </w:pPr>
    </w:p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:rsidTr="0081370B">
        <w:trPr>
          <w:trHeight w:val="753"/>
        </w:trPr>
        <w:tc>
          <w:tcPr>
            <w:tcW w:w="10800" w:type="dxa"/>
          </w:tcPr>
          <w:p w:rsidR="008B2343" w:rsidRPr="008537B2" w:rsidRDefault="008B2343" w:rsidP="008B2343">
            <w:pPr>
              <w:rPr>
                <w:rFonts w:ascii="Arial" w:hAnsi="Arial" w:cs="Arial"/>
              </w:rPr>
            </w:pPr>
          </w:p>
          <w:p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:rsidTr="0081370B">
        <w:trPr>
          <w:trHeight w:val="753"/>
        </w:trPr>
        <w:tc>
          <w:tcPr>
            <w:tcW w:w="10800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  <w:p w:rsidR="00B669D0" w:rsidRPr="008537B2" w:rsidRDefault="00B92241" w:rsidP="004C4B27">
            <w:pPr>
              <w:rPr>
                <w:rFonts w:ascii="Arial" w:hAnsi="Arial" w:cs="Arial"/>
                <w:color w:val="000000"/>
                <w:szCs w:val="22"/>
              </w:rPr>
            </w:pPr>
            <w:hyperlink r:id="rId15" w:history="1">
              <w:r w:rsidR="00DE08F4" w:rsidRPr="003323B2">
                <w:rPr>
                  <w:rStyle w:val="Hyperlink"/>
                  <w:rFonts w:ascii="Arial" w:hAnsi="Arial" w:cs="Arial"/>
                  <w:szCs w:val="22"/>
                </w:rPr>
                <w:t>Africa@aclu-ky.org</w:t>
              </w:r>
            </w:hyperlink>
            <w:r w:rsidR="00DE08F4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hyperlink r:id="rId16" w:history="1">
              <w:r w:rsidR="00DE08F4" w:rsidRPr="003323B2">
                <w:rPr>
                  <w:rStyle w:val="Hyperlink"/>
                  <w:rFonts w:ascii="Arial" w:hAnsi="Arial" w:cs="Arial"/>
                  <w:szCs w:val="22"/>
                </w:rPr>
                <w:t>Michael@aclu-ky.org</w:t>
              </w:r>
            </w:hyperlink>
            <w:r w:rsidR="00DE08F4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</w:t>
            </w:r>
            <w:proofErr w:type="gramStart"/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/[</w:t>
            </w:r>
            <w:proofErr w:type="gramEnd"/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:rsidTr="0081370B">
        <w:trPr>
          <w:trHeight w:val="753"/>
        </w:trPr>
        <w:tc>
          <w:tcPr>
            <w:tcW w:w="10800" w:type="dxa"/>
          </w:tcPr>
          <w:p w:rsidR="00EF5655" w:rsidRPr="008537B2" w:rsidRDefault="00EF5655" w:rsidP="00AD60D1">
            <w:pPr>
              <w:rPr>
                <w:rFonts w:ascii="Arial" w:hAnsi="Arial" w:cs="Arial"/>
              </w:rPr>
            </w:pPr>
          </w:p>
          <w:p w:rsidR="00EF5655" w:rsidRPr="008537B2" w:rsidRDefault="00DE08F4" w:rsidP="00AD60D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www.aclu.org/secure/ky</w:t>
            </w:r>
            <w:r w:rsidR="00EF5655">
              <w:rPr>
                <w:rFonts w:ascii="Arial" w:hAnsi="Arial" w:cs="Arial"/>
                <w:color w:val="000000"/>
                <w:szCs w:val="22"/>
              </w:rPr>
              <w:t>_</w:t>
            </w:r>
            <w:r>
              <w:rPr>
                <w:rFonts w:ascii="Arial" w:hAnsi="Arial" w:cs="Arial"/>
                <w:color w:val="000000"/>
                <w:szCs w:val="22"/>
              </w:rPr>
              <w:t>nov_nky_meet_and_greet</w:t>
            </w:r>
          </w:p>
        </w:tc>
      </w:tr>
    </w:tbl>
    <w:p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7"/>
      <w:footerReference w:type="default" r:id="rId18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241" w:rsidRDefault="00B92241" w:rsidP="00746B86">
      <w:r>
        <w:separator/>
      </w:r>
    </w:p>
  </w:endnote>
  <w:endnote w:type="continuationSeparator" w:id="0">
    <w:p w:rsidR="00B92241" w:rsidRDefault="00B92241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444" w:rsidRPr="00C01444" w:rsidRDefault="00C01444" w:rsidP="00C01444">
    <w:pPr>
      <w:pStyle w:val="Footer"/>
      <w:jc w:val="center"/>
      <w:rPr>
        <w:rFonts w:cs="Arial"/>
        <w:color w:val="3971AB"/>
        <w:sz w:val="20"/>
      </w:rPr>
    </w:pPr>
    <w:r w:rsidRPr="00C01444">
      <w:rPr>
        <w:rFonts w:cs="Arial"/>
        <w:color w:val="3971AB"/>
        <w:sz w:val="20"/>
      </w:rPr>
      <w:t>Contact the CAN Services Team for assistance:</w:t>
    </w:r>
  </w:p>
  <w:p w:rsidR="00040673" w:rsidRPr="00C01444" w:rsidRDefault="00C01444" w:rsidP="00C01444">
    <w:pPr>
      <w:pStyle w:val="Footer"/>
      <w:jc w:val="center"/>
    </w:pPr>
    <w:r>
      <w:rPr>
        <w:rFonts w:cs="Arial"/>
        <w:color w:val="3971AB"/>
        <w:sz w:val="20"/>
      </w:rPr>
      <w:t xml:space="preserve">Emily Teufel (212-519-7854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eteufel@aclu.org) or Tennessee</w:t>
    </w:r>
    <w:r>
      <w:rPr>
        <w:rFonts w:cs="Arial"/>
        <w:color w:val="3971AB"/>
        <w:sz w:val="20"/>
      </w:rPr>
      <w:t xml:space="preserve"> Grimes</w:t>
    </w:r>
    <w:r w:rsidRPr="00C01444">
      <w:rPr>
        <w:rFonts w:cs="Arial"/>
        <w:color w:val="3971AB"/>
        <w:sz w:val="20"/>
      </w:rPr>
      <w:t xml:space="preserve"> (212-519-7821</w:t>
    </w:r>
    <w:r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t xml:space="preserve"> </w:t>
    </w:r>
    <w:r w:rsidRPr="00C01444">
      <w:rPr>
        <w:rFonts w:cs="Arial"/>
        <w:color w:val="3971AB"/>
        <w:sz w:val="20"/>
      </w:rPr>
      <w:t>tgrimes@aclu.org)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241" w:rsidRDefault="00B92241" w:rsidP="00746B86">
      <w:r>
        <w:separator/>
      </w:r>
    </w:p>
  </w:footnote>
  <w:footnote w:type="continuationSeparator" w:id="0">
    <w:p w:rsidR="00B92241" w:rsidRDefault="00B92241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C34BFD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http://image.actions.aclu.org/lib/fe9315707063007477/m/1/twitter_icon.png" style="width:15.6pt;height:15.6pt;visibility:visible;mso-wrap-style:square" o:bullet="t">
        <v:imagedata r:id="rId1" o:title="twitter_icon"/>
      </v:shape>
    </w:pict>
  </w:numPicBullet>
  <w:abstractNum w:abstractNumId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D175A"/>
    <w:rsid w:val="000E44FC"/>
    <w:rsid w:val="00164AC6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4628"/>
    <w:rsid w:val="003C5521"/>
    <w:rsid w:val="003D7EA1"/>
    <w:rsid w:val="003E4980"/>
    <w:rsid w:val="003E791A"/>
    <w:rsid w:val="003F0E0D"/>
    <w:rsid w:val="00407013"/>
    <w:rsid w:val="0041026D"/>
    <w:rsid w:val="00410852"/>
    <w:rsid w:val="00412CE1"/>
    <w:rsid w:val="00414863"/>
    <w:rsid w:val="00440E52"/>
    <w:rsid w:val="00453CFD"/>
    <w:rsid w:val="005301C8"/>
    <w:rsid w:val="00532373"/>
    <w:rsid w:val="005476EF"/>
    <w:rsid w:val="0055314D"/>
    <w:rsid w:val="00590E33"/>
    <w:rsid w:val="0059137D"/>
    <w:rsid w:val="005C0A08"/>
    <w:rsid w:val="005C0C9D"/>
    <w:rsid w:val="005C24D6"/>
    <w:rsid w:val="005F5B06"/>
    <w:rsid w:val="00604B19"/>
    <w:rsid w:val="00623E55"/>
    <w:rsid w:val="00696B47"/>
    <w:rsid w:val="006E03E3"/>
    <w:rsid w:val="006F5107"/>
    <w:rsid w:val="00707040"/>
    <w:rsid w:val="0071654D"/>
    <w:rsid w:val="007301D5"/>
    <w:rsid w:val="00741AF8"/>
    <w:rsid w:val="00743F9F"/>
    <w:rsid w:val="00746B86"/>
    <w:rsid w:val="0074760E"/>
    <w:rsid w:val="00782673"/>
    <w:rsid w:val="007C43D4"/>
    <w:rsid w:val="007C7AA6"/>
    <w:rsid w:val="0081370B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15D8D"/>
    <w:rsid w:val="00945796"/>
    <w:rsid w:val="00950FF9"/>
    <w:rsid w:val="009624A0"/>
    <w:rsid w:val="00985681"/>
    <w:rsid w:val="00987ED0"/>
    <w:rsid w:val="00994014"/>
    <w:rsid w:val="009C4565"/>
    <w:rsid w:val="009E74A6"/>
    <w:rsid w:val="00A62566"/>
    <w:rsid w:val="00A91071"/>
    <w:rsid w:val="00AC5683"/>
    <w:rsid w:val="00AD6F9E"/>
    <w:rsid w:val="00B03107"/>
    <w:rsid w:val="00B05B88"/>
    <w:rsid w:val="00B2330C"/>
    <w:rsid w:val="00B34085"/>
    <w:rsid w:val="00B51603"/>
    <w:rsid w:val="00B669D0"/>
    <w:rsid w:val="00B73E36"/>
    <w:rsid w:val="00B84897"/>
    <w:rsid w:val="00B92241"/>
    <w:rsid w:val="00BC4483"/>
    <w:rsid w:val="00BF5A30"/>
    <w:rsid w:val="00C01444"/>
    <w:rsid w:val="00C3721C"/>
    <w:rsid w:val="00C533B3"/>
    <w:rsid w:val="00C54486"/>
    <w:rsid w:val="00C56AED"/>
    <w:rsid w:val="00C601AE"/>
    <w:rsid w:val="00CC1145"/>
    <w:rsid w:val="00CE0238"/>
    <w:rsid w:val="00CE662B"/>
    <w:rsid w:val="00D03599"/>
    <w:rsid w:val="00D24A40"/>
    <w:rsid w:val="00D3147F"/>
    <w:rsid w:val="00D478A9"/>
    <w:rsid w:val="00D82D8D"/>
    <w:rsid w:val="00DB34C2"/>
    <w:rsid w:val="00DC3C91"/>
    <w:rsid w:val="00DD55D2"/>
    <w:rsid w:val="00DE08F4"/>
    <w:rsid w:val="00DE5256"/>
    <w:rsid w:val="00E0008B"/>
    <w:rsid w:val="00E6107F"/>
    <w:rsid w:val="00E742AD"/>
    <w:rsid w:val="00EA79BA"/>
    <w:rsid w:val="00EB3479"/>
    <w:rsid w:val="00EE41FC"/>
    <w:rsid w:val="00EF479F"/>
    <w:rsid w:val="00EF5655"/>
    <w:rsid w:val="00F10EA3"/>
    <w:rsid w:val="00F56FC7"/>
    <w:rsid w:val="00F64E5C"/>
    <w:rsid w:val="00F725EB"/>
    <w:rsid w:val="00F90E51"/>
    <w:rsid w:val="00FA2C8C"/>
    <w:rsid w:val="00FB0450"/>
    <w:rsid w:val="00FB18BF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E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customStyle="1" w:styleId="xbe">
    <w:name w:val="_xbe"/>
    <w:basedOn w:val="DefaultParagraphFont"/>
    <w:rsid w:val="00DE08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customStyle="1" w:styleId="xbe">
    <w:name w:val="_xbe"/>
    <w:basedOn w:val="DefaultParagraphFont"/>
    <w:rsid w:val="00DE0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Africa@aclu-ky.or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Michael@aclu-ky.or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mailto:Africa@aclu-ky.org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905747-6B8B-4584-A4AE-4A17ED1A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Owner</cp:lastModifiedBy>
  <cp:revision>3</cp:revision>
  <dcterms:created xsi:type="dcterms:W3CDTF">2017-10-09T20:12:00Z</dcterms:created>
  <dcterms:modified xsi:type="dcterms:W3CDTF">2017-10-16T19:17:00Z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