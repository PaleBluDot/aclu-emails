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DD23"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65948BBD"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BB5494F"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C1AD9A"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72D9B8D" w14:textId="77777777" w:rsidR="00A1000D" w:rsidRPr="00973768" w:rsidRDefault="00B17C3B" w:rsidP="00A1000D">
            <w:pPr>
              <w:rPr>
                <w:rFonts w:ascii="Arial" w:hAnsi="Arial" w:cs="Arial"/>
                <w:color w:val="000000"/>
              </w:rPr>
            </w:pPr>
            <w:r>
              <w:rPr>
                <w:rFonts w:ascii="Arial" w:hAnsi="Arial" w:cs="Arial"/>
                <w:color w:val="000000"/>
              </w:rPr>
              <w:t>ACLU-DC</w:t>
            </w:r>
          </w:p>
        </w:tc>
      </w:tr>
    </w:tbl>
    <w:p w14:paraId="24CA5AC8"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097E6BED"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2096089"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09-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3CC90BE3" w14:textId="77777777" w:rsidR="007C7AA6" w:rsidRPr="00973768" w:rsidRDefault="00B17C3B" w:rsidP="00DC3C91">
                <w:pPr>
                  <w:rPr>
                    <w:rFonts w:ascii="Arial" w:hAnsi="Arial" w:cs="Arial"/>
                    <w:color w:val="000000"/>
                  </w:rPr>
                </w:pPr>
                <w:r>
                  <w:rPr>
                    <w:rFonts w:ascii="Arial" w:hAnsi="Arial" w:cs="Arial"/>
                    <w:color w:val="000000"/>
                  </w:rPr>
                  <w:t>9/14/2017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7D9CC14"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976BFC1" w14:textId="77777777" w:rsidR="00DC3C91" w:rsidRPr="00973768" w:rsidRDefault="00D4124F"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B17C3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6BA73A8F" w14:textId="77777777" w:rsidR="007C7AA6" w:rsidRPr="00973768" w:rsidRDefault="00D4124F"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09C27E3"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1FF0CD5"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41B30781"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9DD83BE"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33CA1D"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25E9478"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213D543" w14:textId="77777777" w:rsidR="00DD55D2" w:rsidRPr="00973768" w:rsidRDefault="00D4124F"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216813">
                  <w:rPr>
                    <w:rFonts w:ascii="Meiryo" w:eastAsia="Meiryo" w:hAnsi="Meiryo" w:cs="Meiryo" w:hint="eastAsia"/>
                    <w:sz w:val="28"/>
                  </w:rPr>
                  <w:t>☐</w:t>
                </w:r>
              </w:sdtContent>
            </w:sdt>
            <w:r w:rsidR="00DD55D2" w:rsidRPr="00973768">
              <w:rPr>
                <w:rFonts w:ascii="Arial" w:hAnsi="Arial" w:cs="Arial"/>
              </w:rPr>
              <w:t xml:space="preserve">   Affiliate Full List </w:t>
            </w:r>
          </w:p>
          <w:p w14:paraId="4DE91885" w14:textId="77777777" w:rsidR="00DD55D2" w:rsidRPr="00973768" w:rsidRDefault="00D4124F"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216813">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356F6C2" w14:textId="77777777" w:rsidTr="00570925">
        <w:trPr>
          <w:trHeight w:val="897"/>
        </w:trPr>
        <w:tc>
          <w:tcPr>
            <w:tcW w:w="10800" w:type="dxa"/>
            <w:tcBorders>
              <w:top w:val="single" w:sz="12" w:space="0" w:color="F79646" w:themeColor="accent6"/>
            </w:tcBorders>
            <w:vAlign w:val="center"/>
          </w:tcPr>
          <w:p w14:paraId="0172642A" w14:textId="77777777" w:rsidR="007F6E8E" w:rsidRDefault="007F6E8E" w:rsidP="007F6E8E">
            <w:pPr>
              <w:rPr>
                <w:ins w:id="0" w:author="Suzanne Ito" w:date="2017-09-13T10:09:00Z"/>
                <w:rFonts w:ascii="Calibri" w:hAnsi="Calibri"/>
                <w:color w:val="auto"/>
                <w:sz w:val="22"/>
                <w:szCs w:val="22"/>
              </w:rPr>
            </w:pPr>
            <w:ins w:id="1" w:author="Suzanne Ito" w:date="2017-09-13T10:09:00Z">
              <w:r>
                <w:t xml:space="preserve">20001, 20002, 20003, 20004, 20005, 20006, 20007, 20008, 20009, 20010, 20011, 20012, 20013, 20015, 20016, 20017, 20018, 20019, 20020, 20022, 20023, 20024, 20026, 20027, 20029, 20030, 20032, 20033, 20035, 20036, 20037, 20038, 20039, 20040, 20041, 20042, 20043, 20044, 20045, 20046, 20047, 20049, 20050, 20051, 20052, 20053, 20055, 20056, 20057, 20058, 20059, 20060, 20061, 20062, 20063, 20064, 20065, 20066, 20067, 20068, 20069, 20070, 20071, 20073, 20074, 20075, 20076, 20077, 20078, 20080, 20081, 20082, 20088, 20090, 20091, 20097, 20098, 20201, 20202, 20203, 20204, 20206, 20207, 20208, 20210, 20211, 20212, 20213, 20214, 20215, 20216, 20217, 20218, 20219, 20220, 20221, 20222, 20223, 20224, 20226, 20227, 20228, 20229, 20230, 20232, 20233, 20235, 20237, 20238, 20239, 20240, 20241, 20242, 20244, 20245, 20250, 20251, 20254, 20260, 20261, 20262, 20265, 20266, 20268, 20270, 20277, 20289, 20299, 20301, 20303, 20306, 20307, 20310, 20314, 20317, 20318, 20319, 20330, 20340, 20350, 20355, 20370, 20372, 20373, 20374, 20375, 20376, 20380, 20388, 20389, 20390, 20391, 20392, 20393, 20394, 20395, 20398, 20401, 20402, 20403, 20404, 20405, 20406, 20407, 20408, 20409, 20410, 20411, 20412, 20413, 20414, 20415, 20416, 20418, 20419, 20420, 20421, 20422, 20423, 20424, 20425, 20426, 20427, 20428, 20429, 20431, 20433, 20434, 20435, 20436, 20437, 20439, 20440, 20441, 20442, 20444, 20447, 20451, 20453, 20456, 20460, 20463, 20468, 20469, 20470, 20472, 20500, 20501, 20502, 20503, 20504, 20505, 20506, 20507, 20508, 20509, 20510, 20511, 20515, 20520, 20521, 20522, 20523, 20524, 20525, 20526, 20527, 20528, 20529, 20530, 20531, 20532, 20533, 20534, 20535, 20536, 20537, 20538, </w:t>
              </w:r>
              <w:r>
                <w:lastRenderedPageBreak/>
                <w:t>20539, 20540, 20541, 20542, 20543, 20544, 20546, 20547, 20548, 20549, 20551, 20552, 20553, 20554, 20555, 20557, 20558, 20559, 20560, 20565, 20566, 20570, 20571, 20572, 20573, 20575, 20576, 20577, 20578, 20579, 20580, 20581, 20585, 20586, 20590, 20591, 20593, 20594, 20597, 20599, 56901, 56902, 56904, 56915, 56920, 56933, 56944, 56945, 56950, 56965, 56972</w:t>
              </w:r>
            </w:ins>
          </w:p>
          <w:p w14:paraId="1C7944F4" w14:textId="77777777" w:rsidR="00570925" w:rsidRPr="00973768" w:rsidRDefault="00570925" w:rsidP="00DD55D2">
            <w:pPr>
              <w:rPr>
                <w:rFonts w:ascii="Arial" w:hAnsi="Arial" w:cs="Arial"/>
                <w:sz w:val="28"/>
              </w:rPr>
            </w:pPr>
          </w:p>
        </w:tc>
      </w:tr>
    </w:tbl>
    <w:p w14:paraId="6A45716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5B8F7C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51BE3C5"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19FDB943"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225037F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05C511" w14:textId="77777777" w:rsidR="00DD55D2" w:rsidRPr="00973768" w:rsidRDefault="00DD55D2" w:rsidP="003C5521">
            <w:pPr>
              <w:rPr>
                <w:rFonts w:ascii="Arial" w:hAnsi="Arial" w:cs="Arial"/>
                <w:color w:val="000000"/>
                <w:szCs w:val="22"/>
              </w:rPr>
            </w:pPr>
          </w:p>
          <w:p w14:paraId="3C65CCC1" w14:textId="77777777" w:rsidR="00DD55D2" w:rsidRPr="00973768" w:rsidRDefault="00DD55D2" w:rsidP="003C5521">
            <w:pPr>
              <w:rPr>
                <w:rFonts w:ascii="Arial" w:hAnsi="Arial" w:cs="Arial"/>
                <w:color w:val="000000"/>
                <w:szCs w:val="22"/>
              </w:rPr>
            </w:pPr>
          </w:p>
          <w:p w14:paraId="286CEF11" w14:textId="77777777" w:rsidR="00DD55D2" w:rsidRDefault="00D4124F" w:rsidP="003C5521">
            <w:pPr>
              <w:rPr>
                <w:rFonts w:ascii="Arial" w:hAnsi="Arial" w:cs="Arial"/>
                <w:color w:val="000000"/>
                <w:szCs w:val="22"/>
              </w:rPr>
            </w:pPr>
            <w:hyperlink r:id="rId13" w:history="1">
              <w:r w:rsidR="00B17C3B" w:rsidRPr="00D31422">
                <w:rPr>
                  <w:rStyle w:val="Hyperlink"/>
                  <w:rFonts w:ascii="Arial" w:hAnsi="Arial" w:cs="Arial"/>
                  <w:szCs w:val="22"/>
                </w:rPr>
                <w:t>nmoshiree@acludc.org</w:t>
              </w:r>
            </w:hyperlink>
            <w:r w:rsidR="00B17C3B">
              <w:rPr>
                <w:rFonts w:ascii="Arial" w:hAnsi="Arial" w:cs="Arial"/>
                <w:color w:val="000000"/>
                <w:szCs w:val="22"/>
              </w:rPr>
              <w:t xml:space="preserve">, </w:t>
            </w:r>
            <w:hyperlink r:id="rId14" w:history="1">
              <w:r w:rsidR="00B17C3B" w:rsidRPr="00D31422">
                <w:rPr>
                  <w:rStyle w:val="Hyperlink"/>
                  <w:rFonts w:ascii="Arial" w:hAnsi="Arial" w:cs="Arial"/>
                  <w:szCs w:val="22"/>
                </w:rPr>
                <w:t>sito@acludc.org</w:t>
              </w:r>
            </w:hyperlink>
          </w:p>
          <w:p w14:paraId="761C28AD" w14:textId="77777777" w:rsidR="00B17C3B" w:rsidRDefault="00B17C3B" w:rsidP="003C5521">
            <w:pPr>
              <w:rPr>
                <w:rFonts w:ascii="Arial" w:hAnsi="Arial" w:cs="Arial"/>
                <w:color w:val="000000"/>
                <w:szCs w:val="22"/>
              </w:rPr>
            </w:pPr>
          </w:p>
          <w:p w14:paraId="31517C52" w14:textId="77777777" w:rsidR="004D343B" w:rsidRDefault="004D343B" w:rsidP="003C5521">
            <w:pPr>
              <w:rPr>
                <w:rFonts w:ascii="Arial" w:hAnsi="Arial" w:cs="Arial"/>
                <w:color w:val="000000"/>
                <w:szCs w:val="22"/>
              </w:rPr>
            </w:pPr>
          </w:p>
          <w:p w14:paraId="1E1B18DA" w14:textId="77777777" w:rsidR="004D343B" w:rsidRDefault="004D343B" w:rsidP="003C5521">
            <w:pPr>
              <w:rPr>
                <w:rFonts w:ascii="Arial" w:hAnsi="Arial" w:cs="Arial"/>
                <w:color w:val="000000"/>
                <w:szCs w:val="22"/>
              </w:rPr>
            </w:pPr>
          </w:p>
          <w:p w14:paraId="10952C7A" w14:textId="77777777" w:rsidR="004D343B" w:rsidRDefault="004D343B" w:rsidP="003C5521">
            <w:pPr>
              <w:rPr>
                <w:rFonts w:ascii="Arial" w:hAnsi="Arial" w:cs="Arial"/>
                <w:color w:val="000000"/>
                <w:szCs w:val="22"/>
              </w:rPr>
            </w:pPr>
          </w:p>
          <w:p w14:paraId="45D81086" w14:textId="77777777" w:rsidR="004D343B" w:rsidRDefault="004D343B" w:rsidP="003C5521">
            <w:pPr>
              <w:rPr>
                <w:rFonts w:ascii="Arial" w:hAnsi="Arial" w:cs="Arial"/>
                <w:color w:val="000000"/>
                <w:szCs w:val="22"/>
              </w:rPr>
            </w:pPr>
          </w:p>
          <w:p w14:paraId="0CFEB41B" w14:textId="77777777" w:rsidR="004D343B" w:rsidRPr="00973768" w:rsidRDefault="004D343B" w:rsidP="003C5521">
            <w:pPr>
              <w:rPr>
                <w:rFonts w:ascii="Arial" w:hAnsi="Arial" w:cs="Arial"/>
                <w:color w:val="000000"/>
                <w:szCs w:val="22"/>
              </w:rPr>
            </w:pPr>
          </w:p>
        </w:tc>
      </w:tr>
    </w:tbl>
    <w:p w14:paraId="7A7FD57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2E70BF7D"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152E5004"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2CC06C11"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CFE8E02" w14:textId="77777777" w:rsidR="004D343B" w:rsidRDefault="004D343B" w:rsidP="004D343B">
            <w:pPr>
              <w:rPr>
                <w:rFonts w:ascii="Arial" w:eastAsia="MS Gothic" w:hAnsi="Arial" w:cs="Arial"/>
                <w:b/>
                <w:color w:val="FFFFFF" w:themeColor="background1"/>
              </w:rPr>
            </w:pPr>
          </w:p>
          <w:p w14:paraId="7C9AC7A7"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8EA4548" w14:textId="77777777" w:rsidR="004D343B" w:rsidRPr="00973768" w:rsidRDefault="00D4124F"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3BB0D8F8"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366EDA34" w14:textId="77777777" w:rsidR="00570925" w:rsidRPr="00973768" w:rsidRDefault="00D4124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55B5D4C8" w14:textId="77777777" w:rsidR="003D7EA1" w:rsidRPr="00973768" w:rsidRDefault="00D4124F"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A80738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41C48A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CDD5FF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3B7FAC5"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843174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1B4C5C" w14:textId="77777777" w:rsidR="003D7EA1" w:rsidRPr="0022297F" w:rsidRDefault="003D7EA1" w:rsidP="003C5521">
            <w:pPr>
              <w:rPr>
                <w:rFonts w:ascii="Arial" w:hAnsi="Arial" w:cs="Arial"/>
                <w:color w:val="auto"/>
                <w:szCs w:val="22"/>
              </w:rPr>
            </w:pPr>
          </w:p>
          <w:p w14:paraId="1E4D59A3" w14:textId="4AFB5FFA" w:rsidR="0022297F" w:rsidRPr="0022297F" w:rsidRDefault="0022297F" w:rsidP="0022297F">
            <w:pPr>
              <w:rPr>
                <w:rFonts w:asciiTheme="minorHAnsi" w:hAnsiTheme="minorHAnsi" w:cstheme="minorHAnsi"/>
                <w:color w:val="auto"/>
                <w:shd w:val="clear" w:color="auto" w:fill="FFFFFF"/>
              </w:rPr>
            </w:pPr>
            <w:del w:id="2" w:author="Suzanne Ito" w:date="2017-09-13T10:10:00Z">
              <w:r w:rsidRPr="0022297F" w:rsidDel="007F6E8E">
                <w:rPr>
                  <w:rFonts w:asciiTheme="minorHAnsi" w:hAnsiTheme="minorHAnsi" w:cstheme="minorHAnsi"/>
                  <w:color w:val="auto"/>
                  <w:shd w:val="clear" w:color="auto" w:fill="FFFFFF"/>
                </w:rPr>
                <w:delText xml:space="preserve">Tell </w:delText>
              </w:r>
              <w:r w:rsidDel="007F6E8E">
                <w:rPr>
                  <w:rFonts w:asciiTheme="minorHAnsi" w:hAnsiTheme="minorHAnsi" w:cstheme="minorHAnsi"/>
                  <w:color w:val="auto"/>
                  <w:shd w:val="clear" w:color="auto" w:fill="FFFFFF"/>
                </w:rPr>
                <w:delText xml:space="preserve">the DC Council </w:delText>
              </w:r>
              <w:r w:rsidR="00BB0083" w:rsidDel="007F6E8E">
                <w:rPr>
                  <w:rFonts w:asciiTheme="minorHAnsi" w:hAnsiTheme="minorHAnsi" w:cstheme="minorHAnsi"/>
                  <w:color w:val="auto"/>
                  <w:shd w:val="clear" w:color="auto" w:fill="FFFFFF"/>
                </w:rPr>
                <w:delText xml:space="preserve">a </w:delText>
              </w:r>
            </w:del>
            <w:ins w:id="3" w:author="Suzanne Ito" w:date="2017-09-13T10:10:00Z">
              <w:r w:rsidR="007F6E8E">
                <w:rPr>
                  <w:rFonts w:asciiTheme="minorHAnsi" w:hAnsiTheme="minorHAnsi" w:cstheme="minorHAnsi"/>
                  <w:color w:val="auto"/>
                  <w:shd w:val="clear" w:color="auto" w:fill="FFFFFF"/>
                </w:rPr>
                <w:t xml:space="preserve">A </w:t>
              </w:r>
            </w:ins>
            <w:r w:rsidR="00BB0083">
              <w:rPr>
                <w:rFonts w:asciiTheme="minorHAnsi" w:hAnsiTheme="minorHAnsi" w:cstheme="minorHAnsi"/>
                <w:color w:val="auto"/>
                <w:shd w:val="clear" w:color="auto" w:fill="FFFFFF"/>
              </w:rPr>
              <w:t>true “Sanctuary City” doesn’t exclude homeless families!</w:t>
            </w:r>
            <w:r w:rsidR="005C69B2">
              <w:rPr>
                <w:rFonts w:asciiTheme="minorHAnsi" w:hAnsiTheme="minorHAnsi" w:cstheme="minorHAnsi"/>
                <w:color w:val="auto"/>
                <w:shd w:val="clear" w:color="auto" w:fill="FFFFFF"/>
              </w:rPr>
              <w:t xml:space="preserve"> </w:t>
            </w:r>
          </w:p>
          <w:p w14:paraId="1874917E" w14:textId="77777777" w:rsidR="003D7EA1" w:rsidRPr="00973768" w:rsidRDefault="003D7EA1" w:rsidP="003C5521">
            <w:pPr>
              <w:rPr>
                <w:rFonts w:ascii="Arial" w:hAnsi="Arial" w:cs="Arial"/>
                <w:color w:val="000000"/>
                <w:szCs w:val="22"/>
              </w:rPr>
            </w:pPr>
          </w:p>
          <w:p w14:paraId="4AFE48FE" w14:textId="77777777" w:rsidR="003D7EA1" w:rsidRPr="00973768" w:rsidRDefault="003D7EA1" w:rsidP="003C5521">
            <w:pPr>
              <w:rPr>
                <w:rFonts w:ascii="Arial" w:hAnsi="Arial" w:cs="Arial"/>
                <w:color w:val="000000"/>
                <w:szCs w:val="22"/>
              </w:rPr>
            </w:pPr>
          </w:p>
        </w:tc>
      </w:tr>
    </w:tbl>
    <w:p w14:paraId="60E10B4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ED9CFD6"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47AB91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631BDC28"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7A090B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070E66" w14:textId="77777777" w:rsidR="00BB0083" w:rsidRPr="00973768" w:rsidRDefault="00BB0083" w:rsidP="00BB0083">
            <w:pPr>
              <w:rPr>
                <w:rStyle w:val="Emphasis"/>
                <w:rFonts w:ascii="Arial" w:hAnsi="Arial" w:cs="Arial"/>
                <w:i w:val="0"/>
                <w:sz w:val="20"/>
                <w:szCs w:val="20"/>
              </w:rPr>
            </w:pPr>
          </w:p>
          <w:p w14:paraId="3AC027BC" w14:textId="77777777" w:rsidR="00BB0083" w:rsidRDefault="00BB0083" w:rsidP="00BB0083">
            <w:pPr>
              <w:rPr>
                <w:rFonts w:asciiTheme="minorHAnsi" w:hAnsiTheme="minorHAnsi" w:cstheme="minorHAnsi"/>
                <w:color w:val="auto"/>
              </w:rPr>
            </w:pPr>
            <w:r>
              <w:rPr>
                <w:rFonts w:asciiTheme="minorHAnsi" w:hAnsiTheme="minorHAnsi" w:cstheme="minorHAnsi"/>
                <w:color w:val="auto"/>
              </w:rPr>
              <w:t xml:space="preserve">Email the DC Council TODAY and urge them to reject Mayor Bowser’s proposal to further restrict access to shelter for homeless families. </w:t>
            </w:r>
          </w:p>
          <w:p w14:paraId="78C1387A" w14:textId="77777777" w:rsidR="003D7EA1" w:rsidRPr="00973768" w:rsidRDefault="003D7EA1" w:rsidP="003C5521">
            <w:pPr>
              <w:rPr>
                <w:rFonts w:ascii="Arial" w:hAnsi="Arial" w:cs="Arial"/>
                <w:color w:val="000000"/>
                <w:szCs w:val="22"/>
              </w:rPr>
            </w:pPr>
          </w:p>
        </w:tc>
      </w:tr>
    </w:tbl>
    <w:p w14:paraId="55DC81A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844F36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7663D29"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1B48203A"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3BC33E" w14:textId="77777777" w:rsidR="002B117E" w:rsidRDefault="002B117E" w:rsidP="00A3453A">
            <w:pPr>
              <w:rPr>
                <w:rFonts w:ascii="Arial" w:hAnsi="Arial" w:cs="Arial"/>
                <w:color w:val="000000"/>
                <w:szCs w:val="22"/>
              </w:rPr>
            </w:pPr>
          </w:p>
          <w:p w14:paraId="77BDD3CC" w14:textId="77777777" w:rsidR="004D343B" w:rsidRDefault="004D343B" w:rsidP="00A3453A">
            <w:pPr>
              <w:rPr>
                <w:rFonts w:ascii="Arial" w:hAnsi="Arial" w:cs="Arial"/>
                <w:color w:val="000000"/>
                <w:szCs w:val="22"/>
              </w:rPr>
            </w:pPr>
          </w:p>
          <w:p w14:paraId="487334BE" w14:textId="77777777" w:rsidR="004D343B" w:rsidRDefault="004D343B" w:rsidP="00A3453A">
            <w:pPr>
              <w:rPr>
                <w:rFonts w:ascii="Arial" w:hAnsi="Arial" w:cs="Arial"/>
                <w:color w:val="000000"/>
                <w:szCs w:val="22"/>
              </w:rPr>
            </w:pPr>
          </w:p>
          <w:p w14:paraId="06BB2BC7" w14:textId="77777777" w:rsidR="004D343B" w:rsidRDefault="004D343B" w:rsidP="00A3453A">
            <w:pPr>
              <w:rPr>
                <w:rFonts w:ascii="Arial" w:hAnsi="Arial" w:cs="Arial"/>
                <w:color w:val="000000"/>
                <w:szCs w:val="22"/>
              </w:rPr>
            </w:pPr>
          </w:p>
          <w:p w14:paraId="558B2119" w14:textId="77777777" w:rsidR="004D343B" w:rsidRDefault="004D343B" w:rsidP="00A3453A">
            <w:pPr>
              <w:rPr>
                <w:rFonts w:ascii="Arial" w:hAnsi="Arial" w:cs="Arial"/>
                <w:color w:val="000000"/>
                <w:szCs w:val="22"/>
              </w:rPr>
            </w:pPr>
          </w:p>
          <w:p w14:paraId="55819193" w14:textId="77777777" w:rsidR="004D343B" w:rsidRDefault="004D343B" w:rsidP="00A3453A">
            <w:pPr>
              <w:rPr>
                <w:rFonts w:ascii="Arial" w:hAnsi="Arial" w:cs="Arial"/>
                <w:color w:val="000000"/>
                <w:szCs w:val="22"/>
              </w:rPr>
            </w:pPr>
          </w:p>
          <w:p w14:paraId="66BA97E8" w14:textId="77777777" w:rsidR="004D343B" w:rsidRDefault="004D343B" w:rsidP="00A3453A">
            <w:pPr>
              <w:rPr>
                <w:rFonts w:ascii="Arial" w:hAnsi="Arial" w:cs="Arial"/>
                <w:color w:val="000000"/>
                <w:szCs w:val="22"/>
              </w:rPr>
            </w:pPr>
          </w:p>
          <w:p w14:paraId="1F628184" w14:textId="77777777" w:rsidR="004D343B" w:rsidRDefault="004D343B" w:rsidP="00A3453A">
            <w:pPr>
              <w:rPr>
                <w:rFonts w:ascii="Arial" w:hAnsi="Arial" w:cs="Arial"/>
                <w:color w:val="000000"/>
                <w:szCs w:val="22"/>
              </w:rPr>
            </w:pPr>
          </w:p>
          <w:p w14:paraId="210F5D74" w14:textId="77777777" w:rsidR="004D343B" w:rsidRDefault="004D343B" w:rsidP="00A3453A">
            <w:pPr>
              <w:rPr>
                <w:rFonts w:ascii="Arial" w:hAnsi="Arial" w:cs="Arial"/>
                <w:color w:val="000000"/>
                <w:szCs w:val="22"/>
              </w:rPr>
            </w:pPr>
          </w:p>
          <w:p w14:paraId="6580DCF7" w14:textId="77777777" w:rsidR="004D343B" w:rsidRDefault="004D343B" w:rsidP="00A3453A">
            <w:pPr>
              <w:rPr>
                <w:rFonts w:ascii="Arial" w:hAnsi="Arial" w:cs="Arial"/>
                <w:color w:val="000000"/>
                <w:szCs w:val="22"/>
              </w:rPr>
            </w:pPr>
          </w:p>
          <w:p w14:paraId="1BA9E7EB" w14:textId="77777777" w:rsidR="004D343B" w:rsidRDefault="004D343B" w:rsidP="00A3453A">
            <w:pPr>
              <w:rPr>
                <w:rFonts w:ascii="Arial" w:hAnsi="Arial" w:cs="Arial"/>
                <w:color w:val="000000"/>
                <w:szCs w:val="22"/>
              </w:rPr>
            </w:pPr>
          </w:p>
          <w:p w14:paraId="6032E355" w14:textId="77777777" w:rsidR="004D343B" w:rsidRPr="00973768" w:rsidRDefault="004D343B" w:rsidP="00A3453A">
            <w:pPr>
              <w:rPr>
                <w:rFonts w:ascii="Arial" w:hAnsi="Arial" w:cs="Arial"/>
                <w:color w:val="000000"/>
                <w:szCs w:val="22"/>
              </w:rPr>
            </w:pPr>
          </w:p>
        </w:tc>
      </w:tr>
    </w:tbl>
    <w:p w14:paraId="39091D9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696A247"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DC05556"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629F455D"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DC5610" w14:textId="77777777" w:rsidR="002B117E" w:rsidRPr="00973768" w:rsidRDefault="002B117E" w:rsidP="002F55CE">
            <w:pPr>
              <w:rPr>
                <w:rFonts w:ascii="Arial" w:hAnsi="Arial" w:cs="Arial"/>
                <w:color w:val="000000"/>
                <w:szCs w:val="22"/>
              </w:rPr>
            </w:pPr>
          </w:p>
          <w:p w14:paraId="6EDE563D" w14:textId="77777777" w:rsidR="002B117E" w:rsidRPr="00973768" w:rsidRDefault="002B117E" w:rsidP="002F55CE">
            <w:pPr>
              <w:rPr>
                <w:rFonts w:ascii="Arial" w:hAnsi="Arial" w:cs="Arial"/>
                <w:color w:val="000000"/>
                <w:szCs w:val="22"/>
              </w:rPr>
            </w:pPr>
          </w:p>
        </w:tc>
      </w:tr>
    </w:tbl>
    <w:p w14:paraId="1334ED82"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350E1CC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0885D34" w14:textId="77777777" w:rsidR="003C5521" w:rsidRPr="00B17C3B" w:rsidRDefault="003C5521" w:rsidP="002F55CE">
            <w:pPr>
              <w:rPr>
                <w:rStyle w:val="Strong"/>
                <w:rFonts w:ascii="Arial" w:hAnsi="Arial" w:cs="Arial"/>
                <w:color w:val="auto"/>
                <w:sz w:val="28"/>
                <w:szCs w:val="22"/>
              </w:rPr>
            </w:pPr>
            <w:bookmarkStart w:id="4" w:name="_Hlk492977232"/>
            <w:bookmarkStart w:id="5" w:name="_Hlk492977205"/>
            <w:r w:rsidRPr="00B17C3B">
              <w:rPr>
                <w:rStyle w:val="Strong"/>
                <w:rFonts w:ascii="Arial" w:hAnsi="Arial" w:cs="Arial"/>
                <w:color w:val="auto"/>
                <w:sz w:val="28"/>
                <w:szCs w:val="22"/>
              </w:rPr>
              <w:t>Email Body Content</w:t>
            </w:r>
          </w:p>
          <w:p w14:paraId="3A6C90F2" w14:textId="77777777" w:rsidR="00570925" w:rsidRPr="00B17C3B" w:rsidRDefault="00570925" w:rsidP="00570925">
            <w:pPr>
              <w:rPr>
                <w:rFonts w:ascii="Arial" w:hAnsi="Arial" w:cs="Arial"/>
                <w:color w:val="auto"/>
                <w:sz w:val="20"/>
                <w:szCs w:val="22"/>
              </w:rPr>
            </w:pPr>
            <w:r w:rsidRPr="00B17C3B">
              <w:rPr>
                <w:rFonts w:ascii="Arial" w:hAnsi="Arial" w:cs="Arial"/>
                <w:color w:val="auto"/>
                <w:sz w:val="20"/>
                <w:szCs w:val="22"/>
              </w:rPr>
              <w:t xml:space="preserve">Keep the content brief. One of the worst mistakes we make is trying to </w:t>
            </w:r>
            <w:r w:rsidR="00973768" w:rsidRPr="00B17C3B">
              <w:rPr>
                <w:rFonts w:ascii="Arial" w:hAnsi="Arial" w:cs="Arial"/>
                <w:color w:val="auto"/>
                <w:sz w:val="20"/>
                <w:szCs w:val="22"/>
              </w:rPr>
              <w:t>include</w:t>
            </w:r>
            <w:r w:rsidRPr="00B17C3B">
              <w:rPr>
                <w:rFonts w:ascii="Arial" w:hAnsi="Arial" w:cs="Arial"/>
                <w:color w:val="auto"/>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20173E5" w14:textId="77777777" w:rsidR="00570925" w:rsidRPr="00B17C3B" w:rsidRDefault="00570925" w:rsidP="00570925">
            <w:pPr>
              <w:rPr>
                <w:rFonts w:ascii="Arial" w:hAnsi="Arial" w:cs="Arial"/>
                <w:color w:val="auto"/>
                <w:sz w:val="20"/>
                <w:szCs w:val="22"/>
              </w:rPr>
            </w:pPr>
          </w:p>
          <w:p w14:paraId="3CC80C2E" w14:textId="77777777" w:rsidR="00570925" w:rsidRPr="00B17C3B" w:rsidRDefault="00570925" w:rsidP="00570925">
            <w:pPr>
              <w:rPr>
                <w:rFonts w:ascii="Arial" w:hAnsi="Arial" w:cs="Arial"/>
                <w:color w:val="auto"/>
                <w:sz w:val="20"/>
                <w:szCs w:val="22"/>
              </w:rPr>
            </w:pPr>
            <w:r w:rsidRPr="00B17C3B">
              <w:rPr>
                <w:rFonts w:ascii="Arial" w:hAnsi="Arial" w:cs="Arial"/>
                <w:color w:val="auto"/>
                <w:sz w:val="20"/>
                <w:szCs w:val="22"/>
              </w:rPr>
              <w:t xml:space="preserve">Answer the these three questions for the reader when you write your message: </w:t>
            </w:r>
          </w:p>
          <w:p w14:paraId="61882171" w14:textId="77777777" w:rsidR="00570925" w:rsidRPr="00B17C3B" w:rsidRDefault="00570925" w:rsidP="00570925">
            <w:pPr>
              <w:rPr>
                <w:rFonts w:ascii="Arial" w:hAnsi="Arial" w:cs="Arial"/>
                <w:color w:val="auto"/>
                <w:sz w:val="20"/>
                <w:szCs w:val="22"/>
              </w:rPr>
            </w:pPr>
          </w:p>
          <w:p w14:paraId="3E77D8FF" w14:textId="77777777" w:rsidR="00973768" w:rsidRPr="00B17C3B" w:rsidRDefault="00570925" w:rsidP="00570925">
            <w:pPr>
              <w:pStyle w:val="ListParagraph"/>
              <w:numPr>
                <w:ilvl w:val="0"/>
                <w:numId w:val="16"/>
              </w:numPr>
              <w:rPr>
                <w:rFonts w:ascii="Arial" w:hAnsi="Arial" w:cs="Arial"/>
                <w:color w:val="auto"/>
                <w:sz w:val="20"/>
                <w:szCs w:val="22"/>
              </w:rPr>
            </w:pPr>
            <w:r w:rsidRPr="00B17C3B">
              <w:rPr>
                <w:rFonts w:ascii="Arial" w:hAnsi="Arial" w:cs="Arial"/>
                <w:b/>
                <w:color w:val="auto"/>
                <w:sz w:val="20"/>
                <w:szCs w:val="22"/>
              </w:rPr>
              <w:t>What are you asking me to do?</w:t>
            </w:r>
            <w:r w:rsidRPr="00B17C3B">
              <w:rPr>
                <w:rFonts w:ascii="Arial" w:hAnsi="Arial" w:cs="Arial"/>
                <w:color w:val="auto"/>
                <w:sz w:val="20"/>
                <w:szCs w:val="22"/>
              </w:rPr>
              <w:t xml:space="preserve"> Always give the reader an action to take</w:t>
            </w:r>
            <w:r w:rsidR="00973768" w:rsidRPr="00B17C3B">
              <w:rPr>
                <w:rFonts w:ascii="Arial" w:hAnsi="Arial" w:cs="Arial"/>
                <w:color w:val="auto"/>
                <w:sz w:val="20"/>
                <w:szCs w:val="22"/>
              </w:rPr>
              <w:t xml:space="preserve">. Your call to </w:t>
            </w:r>
            <w:r w:rsidRPr="00B17C3B">
              <w:rPr>
                <w:rFonts w:ascii="Arial" w:hAnsi="Arial" w:cs="Arial"/>
                <w:color w:val="auto"/>
                <w:sz w:val="20"/>
                <w:szCs w:val="22"/>
              </w:rPr>
              <w:t>action should be able to stand alone. Remember, people scan their emails, and if there's one thing you want your recipient to pick up on, it's your call-to-action.</w:t>
            </w:r>
            <w:r w:rsidR="00973768" w:rsidRPr="00B17C3B">
              <w:rPr>
                <w:rFonts w:ascii="Arial" w:hAnsi="Arial" w:cs="Arial"/>
                <w:color w:val="auto"/>
                <w:sz w:val="20"/>
                <w:szCs w:val="22"/>
              </w:rPr>
              <w:br/>
            </w:r>
          </w:p>
          <w:p w14:paraId="16CC8C86" w14:textId="77777777" w:rsidR="00973768" w:rsidRPr="00B17C3B" w:rsidRDefault="00973768" w:rsidP="00973768">
            <w:pPr>
              <w:pStyle w:val="ListParagraph"/>
              <w:numPr>
                <w:ilvl w:val="0"/>
                <w:numId w:val="16"/>
              </w:numPr>
              <w:rPr>
                <w:rFonts w:ascii="Arial" w:hAnsi="Arial" w:cs="Arial"/>
                <w:color w:val="auto"/>
                <w:sz w:val="28"/>
                <w:szCs w:val="22"/>
              </w:rPr>
            </w:pPr>
            <w:r w:rsidRPr="00B17C3B">
              <w:rPr>
                <w:rFonts w:ascii="Arial" w:hAnsi="Arial" w:cs="Arial"/>
                <w:b/>
                <w:color w:val="auto"/>
                <w:sz w:val="20"/>
                <w:szCs w:val="22"/>
              </w:rPr>
              <w:t>W</w:t>
            </w:r>
            <w:r w:rsidR="00570925" w:rsidRPr="00B17C3B">
              <w:rPr>
                <w:rFonts w:ascii="Arial" w:hAnsi="Arial" w:cs="Arial"/>
                <w:b/>
                <w:color w:val="auto"/>
                <w:sz w:val="20"/>
                <w:szCs w:val="22"/>
              </w:rPr>
              <w:t>hat is in it for me?</w:t>
            </w:r>
            <w:r w:rsidR="00570925" w:rsidRPr="00B17C3B">
              <w:rPr>
                <w:rFonts w:ascii="Arial" w:hAnsi="Arial" w:cs="Arial"/>
                <w:color w:val="auto"/>
                <w:sz w:val="20"/>
                <w:szCs w:val="22"/>
              </w:rPr>
              <w:t xml:space="preserve"> You know the value of your email content, but does your recipient? Tell them why taking action is important for them or why they should attend an event. </w:t>
            </w:r>
            <w:r w:rsidRPr="00B17C3B">
              <w:rPr>
                <w:rFonts w:ascii="Arial" w:hAnsi="Arial" w:cs="Arial"/>
                <w:color w:val="auto"/>
                <w:sz w:val="20"/>
                <w:szCs w:val="22"/>
              </w:rPr>
              <w:br/>
            </w:r>
          </w:p>
          <w:p w14:paraId="4037BB02" w14:textId="77777777" w:rsidR="00570925" w:rsidRPr="00973768" w:rsidRDefault="00570925" w:rsidP="00973768">
            <w:pPr>
              <w:pStyle w:val="ListParagraph"/>
              <w:numPr>
                <w:ilvl w:val="0"/>
                <w:numId w:val="16"/>
              </w:numPr>
              <w:rPr>
                <w:rFonts w:ascii="Arial" w:hAnsi="Arial" w:cs="Arial"/>
                <w:color w:val="000000"/>
                <w:sz w:val="28"/>
                <w:szCs w:val="22"/>
              </w:rPr>
            </w:pPr>
            <w:r w:rsidRPr="00B17C3B">
              <w:rPr>
                <w:rFonts w:ascii="Arial" w:hAnsi="Arial" w:cs="Arial"/>
                <w:b/>
                <w:color w:val="auto"/>
                <w:sz w:val="20"/>
                <w:szCs w:val="22"/>
              </w:rPr>
              <w:t>Why should I care?</w:t>
            </w:r>
            <w:r w:rsidRPr="00B17C3B">
              <w:rPr>
                <w:rFonts w:ascii="Arial" w:hAnsi="Arial" w:cs="Arial"/>
                <w:color w:val="auto"/>
                <w:sz w:val="20"/>
                <w:szCs w:val="22"/>
              </w:rPr>
              <w:t xml:space="preserve"> Write in the second person – orient the copy toward the reader and not the ACLU. Readers take action on things that are about them or affect them.</w:t>
            </w:r>
            <w:bookmarkEnd w:id="4"/>
          </w:p>
        </w:tc>
      </w:tr>
      <w:tr w:rsidR="003C5521" w:rsidRPr="00973768" w14:paraId="6392F83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7220EE" w14:textId="77777777" w:rsidR="002B117E" w:rsidRDefault="00993B8B" w:rsidP="002B117E">
            <w:pPr>
              <w:rPr>
                <w:rStyle w:val="Emphasis"/>
                <w:rFonts w:ascii="Arial" w:hAnsi="Arial" w:cs="Arial"/>
                <w:i w:val="0"/>
                <w:sz w:val="20"/>
                <w:szCs w:val="20"/>
              </w:rPr>
            </w:pPr>
            <w:bookmarkStart w:id="6" w:name="_Hlk493065836"/>
            <w:bookmarkEnd w:id="5"/>
            <w:r>
              <w:rPr>
                <w:rStyle w:val="Emphasis"/>
                <w:rFonts w:ascii="Arial" w:hAnsi="Arial" w:cs="Arial"/>
                <w:i w:val="0"/>
                <w:sz w:val="20"/>
                <w:szCs w:val="20"/>
              </w:rPr>
              <w:lastRenderedPageBreak/>
              <w:t>Dear [First name] Friend,</w:t>
            </w:r>
          </w:p>
          <w:p w14:paraId="2A663E3A" w14:textId="77777777" w:rsidR="00993B8B" w:rsidRPr="00973768" w:rsidRDefault="00993B8B" w:rsidP="002B117E">
            <w:pPr>
              <w:rPr>
                <w:rStyle w:val="Emphasis"/>
                <w:rFonts w:ascii="Arial" w:hAnsi="Arial" w:cs="Arial"/>
                <w:i w:val="0"/>
                <w:sz w:val="20"/>
                <w:szCs w:val="20"/>
              </w:rPr>
            </w:pPr>
          </w:p>
          <w:p w14:paraId="2A74E45F" w14:textId="3BCF1420" w:rsidR="009F5056" w:rsidRDefault="009F5056" w:rsidP="0022297F">
            <w:pPr>
              <w:rPr>
                <w:rFonts w:asciiTheme="minorHAnsi" w:hAnsiTheme="minorHAnsi" w:cstheme="minorHAnsi"/>
                <w:color w:val="auto"/>
              </w:rPr>
            </w:pPr>
            <w:r>
              <w:rPr>
                <w:rFonts w:asciiTheme="minorHAnsi" w:hAnsiTheme="minorHAnsi" w:cstheme="minorHAnsi"/>
                <w:color w:val="auto"/>
              </w:rPr>
              <w:t xml:space="preserve">Imagine the circumstances that might lead to homelessness. Perhaps a woman </w:t>
            </w:r>
            <w:r w:rsidR="00AF0A5C">
              <w:rPr>
                <w:rFonts w:asciiTheme="minorHAnsi" w:hAnsiTheme="minorHAnsi" w:cstheme="minorHAnsi"/>
                <w:color w:val="auto"/>
              </w:rPr>
              <w:t xml:space="preserve">is </w:t>
            </w:r>
            <w:r w:rsidRPr="00B43684">
              <w:rPr>
                <w:rFonts w:asciiTheme="minorHAnsi" w:hAnsiTheme="minorHAnsi" w:cstheme="minorHAnsi"/>
                <w:color w:val="auto"/>
              </w:rPr>
              <w:t xml:space="preserve">fleeing </w:t>
            </w:r>
            <w:r>
              <w:rPr>
                <w:rFonts w:asciiTheme="minorHAnsi" w:hAnsiTheme="minorHAnsi" w:cstheme="minorHAnsi"/>
                <w:color w:val="auto"/>
              </w:rPr>
              <w:t xml:space="preserve">a violent, abusive spouse. Perhaps </w:t>
            </w:r>
            <w:r w:rsidR="00110F80">
              <w:rPr>
                <w:rFonts w:asciiTheme="minorHAnsi" w:hAnsiTheme="minorHAnsi" w:cstheme="minorHAnsi"/>
                <w:color w:val="auto"/>
              </w:rPr>
              <w:t xml:space="preserve">it’s </w:t>
            </w:r>
            <w:r>
              <w:rPr>
                <w:rFonts w:asciiTheme="minorHAnsi" w:hAnsiTheme="minorHAnsi" w:cstheme="minorHAnsi"/>
                <w:color w:val="auto"/>
              </w:rPr>
              <w:t xml:space="preserve">a veteran </w:t>
            </w:r>
            <w:r w:rsidR="00110F80">
              <w:rPr>
                <w:rFonts w:asciiTheme="minorHAnsi" w:hAnsiTheme="minorHAnsi" w:cstheme="minorHAnsi"/>
                <w:color w:val="auto"/>
              </w:rPr>
              <w:t>wi</w:t>
            </w:r>
            <w:r>
              <w:rPr>
                <w:rFonts w:asciiTheme="minorHAnsi" w:hAnsiTheme="minorHAnsi" w:cstheme="minorHAnsi"/>
                <w:color w:val="auto"/>
              </w:rPr>
              <w:t xml:space="preserve">th </w:t>
            </w:r>
            <w:r w:rsidR="00110F80">
              <w:rPr>
                <w:rFonts w:asciiTheme="minorHAnsi" w:hAnsiTheme="minorHAnsi" w:cstheme="minorHAnsi"/>
                <w:color w:val="auto"/>
              </w:rPr>
              <w:t xml:space="preserve">a </w:t>
            </w:r>
            <w:r>
              <w:rPr>
                <w:rFonts w:asciiTheme="minorHAnsi" w:hAnsiTheme="minorHAnsi" w:cstheme="minorHAnsi"/>
                <w:color w:val="auto"/>
              </w:rPr>
              <w:t>disability</w:t>
            </w:r>
            <w:r w:rsidR="00110F80">
              <w:rPr>
                <w:rFonts w:asciiTheme="minorHAnsi" w:hAnsiTheme="minorHAnsi" w:cstheme="minorHAnsi"/>
                <w:color w:val="auto"/>
              </w:rPr>
              <w:t xml:space="preserve"> that </w:t>
            </w:r>
            <w:r>
              <w:rPr>
                <w:rFonts w:asciiTheme="minorHAnsi" w:hAnsiTheme="minorHAnsi" w:cstheme="minorHAnsi"/>
                <w:color w:val="auto"/>
              </w:rPr>
              <w:t xml:space="preserve">makes finding </w:t>
            </w:r>
            <w:r w:rsidR="00110F80">
              <w:rPr>
                <w:rFonts w:asciiTheme="minorHAnsi" w:hAnsiTheme="minorHAnsi" w:cstheme="minorHAnsi"/>
                <w:color w:val="auto"/>
              </w:rPr>
              <w:t xml:space="preserve">steady </w:t>
            </w:r>
            <w:r>
              <w:rPr>
                <w:rFonts w:asciiTheme="minorHAnsi" w:hAnsiTheme="minorHAnsi" w:cstheme="minorHAnsi"/>
                <w:color w:val="auto"/>
              </w:rPr>
              <w:t xml:space="preserve">work impossible. </w:t>
            </w:r>
            <w:r w:rsidR="00520271">
              <w:rPr>
                <w:rFonts w:asciiTheme="minorHAnsi" w:hAnsiTheme="minorHAnsi" w:cstheme="minorHAnsi"/>
                <w:color w:val="auto"/>
              </w:rPr>
              <w:t xml:space="preserve">Perhaps it’s a recently arrived refugee </w:t>
            </w:r>
            <w:r w:rsidR="00026B52">
              <w:rPr>
                <w:rFonts w:asciiTheme="minorHAnsi" w:hAnsiTheme="minorHAnsi" w:cstheme="minorHAnsi"/>
                <w:color w:val="auto"/>
              </w:rPr>
              <w:t xml:space="preserve">family </w:t>
            </w:r>
            <w:r w:rsidR="00520271">
              <w:rPr>
                <w:rFonts w:asciiTheme="minorHAnsi" w:hAnsiTheme="minorHAnsi" w:cstheme="minorHAnsi"/>
                <w:color w:val="auto"/>
              </w:rPr>
              <w:t xml:space="preserve">fleeing conflict in their home country. </w:t>
            </w:r>
            <w:r>
              <w:rPr>
                <w:rFonts w:asciiTheme="minorHAnsi" w:hAnsiTheme="minorHAnsi" w:cstheme="minorHAnsi"/>
                <w:color w:val="auto"/>
              </w:rPr>
              <w:t xml:space="preserve">Or perhaps it’s </w:t>
            </w:r>
            <w:r w:rsidR="00520271">
              <w:rPr>
                <w:rFonts w:asciiTheme="minorHAnsi" w:hAnsiTheme="minorHAnsi" w:cstheme="minorHAnsi"/>
                <w:color w:val="auto"/>
              </w:rPr>
              <w:t xml:space="preserve">a </w:t>
            </w:r>
            <w:r w:rsidR="00026B52">
              <w:rPr>
                <w:rFonts w:asciiTheme="minorHAnsi" w:hAnsiTheme="minorHAnsi" w:cstheme="minorHAnsi"/>
                <w:color w:val="auto"/>
              </w:rPr>
              <w:t>life</w:t>
            </w:r>
            <w:r w:rsidR="00520271">
              <w:rPr>
                <w:rFonts w:asciiTheme="minorHAnsi" w:hAnsiTheme="minorHAnsi" w:cstheme="minorHAnsi"/>
                <w:color w:val="auto"/>
              </w:rPr>
              <w:t>long</w:t>
            </w:r>
            <w:r w:rsidR="00026B52">
              <w:rPr>
                <w:rFonts w:asciiTheme="minorHAnsi" w:hAnsiTheme="minorHAnsi" w:cstheme="minorHAnsi"/>
                <w:color w:val="auto"/>
              </w:rPr>
              <w:t xml:space="preserve"> </w:t>
            </w:r>
            <w:r w:rsidR="00520271">
              <w:rPr>
                <w:rFonts w:asciiTheme="minorHAnsi" w:hAnsiTheme="minorHAnsi" w:cstheme="minorHAnsi"/>
                <w:color w:val="auto"/>
              </w:rPr>
              <w:t xml:space="preserve">DC resident whose paycheck </w:t>
            </w:r>
            <w:r w:rsidR="00026B52">
              <w:rPr>
                <w:rFonts w:asciiTheme="minorHAnsi" w:hAnsiTheme="minorHAnsi" w:cstheme="minorHAnsi"/>
                <w:color w:val="auto"/>
              </w:rPr>
              <w:t xml:space="preserve">just hasn’t </w:t>
            </w:r>
            <w:r w:rsidR="00520271">
              <w:rPr>
                <w:rFonts w:asciiTheme="minorHAnsi" w:hAnsiTheme="minorHAnsi" w:cstheme="minorHAnsi"/>
                <w:color w:val="auto"/>
              </w:rPr>
              <w:t xml:space="preserve">keep pace with </w:t>
            </w:r>
            <w:r>
              <w:rPr>
                <w:rFonts w:asciiTheme="minorHAnsi" w:hAnsiTheme="minorHAnsi" w:cstheme="minorHAnsi"/>
                <w:color w:val="auto"/>
              </w:rPr>
              <w:t xml:space="preserve">the </w:t>
            </w:r>
            <w:r w:rsidR="00026B52">
              <w:rPr>
                <w:rFonts w:asciiTheme="minorHAnsi" w:hAnsiTheme="minorHAnsi" w:cstheme="minorHAnsi"/>
                <w:color w:val="auto"/>
              </w:rPr>
              <w:t xml:space="preserve">ever-increasing </w:t>
            </w:r>
            <w:r>
              <w:rPr>
                <w:rFonts w:asciiTheme="minorHAnsi" w:hAnsiTheme="minorHAnsi" w:cstheme="minorHAnsi"/>
                <w:color w:val="auto"/>
              </w:rPr>
              <w:t xml:space="preserve">cost of living </w:t>
            </w:r>
            <w:r w:rsidR="00026B52">
              <w:rPr>
                <w:rFonts w:asciiTheme="minorHAnsi" w:hAnsiTheme="minorHAnsi" w:cstheme="minorHAnsi"/>
                <w:color w:val="auto"/>
              </w:rPr>
              <w:t>here</w:t>
            </w:r>
            <w:r>
              <w:rPr>
                <w:rFonts w:asciiTheme="minorHAnsi" w:hAnsiTheme="minorHAnsi" w:cstheme="minorHAnsi"/>
                <w:color w:val="auto"/>
              </w:rPr>
              <w:t>. This is the experien</w:t>
            </w:r>
            <w:r w:rsidR="00520271">
              <w:rPr>
                <w:rFonts w:asciiTheme="minorHAnsi" w:hAnsiTheme="minorHAnsi" w:cstheme="minorHAnsi"/>
                <w:color w:val="auto"/>
              </w:rPr>
              <w:t>ce of</w:t>
            </w:r>
            <w:r w:rsidR="00026B52">
              <w:rPr>
                <w:rFonts w:asciiTheme="minorHAnsi" w:hAnsiTheme="minorHAnsi" w:cstheme="minorHAnsi"/>
                <w:color w:val="auto"/>
              </w:rPr>
              <w:t xml:space="preserve"> nearly 7,500</w:t>
            </w:r>
            <w:r w:rsidR="00520271">
              <w:rPr>
                <w:rFonts w:asciiTheme="minorHAnsi" w:hAnsiTheme="minorHAnsi" w:cstheme="minorHAnsi"/>
                <w:color w:val="auto"/>
              </w:rPr>
              <w:t xml:space="preserve"> </w:t>
            </w:r>
            <w:r w:rsidR="00026B52">
              <w:rPr>
                <w:rFonts w:asciiTheme="minorHAnsi" w:hAnsiTheme="minorHAnsi" w:cstheme="minorHAnsi"/>
                <w:color w:val="auto"/>
              </w:rPr>
              <w:t>of our fellow DC residents</w:t>
            </w:r>
            <w:r w:rsidR="00520271">
              <w:rPr>
                <w:rFonts w:asciiTheme="minorHAnsi" w:hAnsiTheme="minorHAnsi" w:cstheme="minorHAnsi"/>
                <w:color w:val="auto"/>
              </w:rPr>
              <w:t>.</w:t>
            </w:r>
          </w:p>
          <w:p w14:paraId="6169E926" w14:textId="77777777" w:rsidR="009F5056" w:rsidRDefault="009F5056" w:rsidP="0022297F">
            <w:pPr>
              <w:rPr>
                <w:rFonts w:asciiTheme="minorHAnsi" w:hAnsiTheme="minorHAnsi" w:cstheme="minorHAnsi"/>
                <w:color w:val="auto"/>
              </w:rPr>
            </w:pPr>
          </w:p>
          <w:p w14:paraId="37225270" w14:textId="3C5816ED" w:rsidR="009F5056" w:rsidRPr="009F5056" w:rsidRDefault="009F5056" w:rsidP="0022297F">
            <w:pPr>
              <w:rPr>
                <w:rFonts w:asciiTheme="minorHAnsi" w:hAnsiTheme="minorHAnsi" w:cstheme="minorHAnsi"/>
                <w:color w:val="auto"/>
              </w:rPr>
            </w:pPr>
            <w:r>
              <w:rPr>
                <w:rFonts w:asciiTheme="minorHAnsi" w:hAnsiTheme="minorHAnsi" w:cstheme="minorHAnsi"/>
                <w:color w:val="auto"/>
              </w:rPr>
              <w:t xml:space="preserve">But instead of </w:t>
            </w:r>
            <w:r w:rsidR="0056217D">
              <w:rPr>
                <w:rFonts w:asciiTheme="minorHAnsi" w:hAnsiTheme="minorHAnsi" w:cstheme="minorHAnsi"/>
                <w:color w:val="auto"/>
              </w:rPr>
              <w:t xml:space="preserve">ensuring that </w:t>
            </w:r>
            <w:r>
              <w:rPr>
                <w:rFonts w:asciiTheme="minorHAnsi" w:hAnsiTheme="minorHAnsi" w:cstheme="minorHAnsi"/>
                <w:color w:val="auto"/>
              </w:rPr>
              <w:t xml:space="preserve">homeless DC residents </w:t>
            </w:r>
            <w:r w:rsidR="008762E4">
              <w:rPr>
                <w:rFonts w:asciiTheme="minorHAnsi" w:hAnsiTheme="minorHAnsi" w:cstheme="minorHAnsi"/>
                <w:color w:val="auto"/>
              </w:rPr>
              <w:t>get the shelter and services they need,</w:t>
            </w:r>
            <w:r>
              <w:rPr>
                <w:rFonts w:asciiTheme="minorHAnsi" w:hAnsiTheme="minorHAnsi" w:cstheme="minorHAnsi"/>
                <w:color w:val="auto"/>
              </w:rPr>
              <w:t xml:space="preserve"> Mayor Muriel Bowser proposes to make their already-difficult situation even worse by </w:t>
            </w:r>
            <w:r w:rsidR="00520271">
              <w:rPr>
                <w:rFonts w:asciiTheme="minorHAnsi" w:hAnsiTheme="minorHAnsi" w:cstheme="minorHAnsi"/>
                <w:color w:val="auto"/>
              </w:rPr>
              <w:t>doubling the paperwork requirements needed to prove DC residency before they can access shelter services.</w:t>
            </w:r>
          </w:p>
          <w:p w14:paraId="3AC1614A" w14:textId="77777777" w:rsidR="005C69B2" w:rsidRDefault="005C69B2" w:rsidP="0022297F">
            <w:pPr>
              <w:rPr>
                <w:rFonts w:asciiTheme="minorHAnsi" w:hAnsiTheme="minorHAnsi" w:cstheme="minorHAnsi"/>
                <w:color w:val="auto"/>
              </w:rPr>
            </w:pPr>
          </w:p>
          <w:p w14:paraId="27BE1C1E" w14:textId="71FA5492" w:rsidR="00110F80" w:rsidRDefault="0022297F" w:rsidP="00AF0A5C">
            <w:pPr>
              <w:rPr>
                <w:color w:val="auto"/>
                <w:shd w:val="clear" w:color="auto" w:fill="FFFFFF"/>
              </w:rPr>
            </w:pPr>
            <w:r w:rsidRPr="00021758">
              <w:rPr>
                <w:rFonts w:asciiTheme="minorHAnsi" w:hAnsiTheme="minorHAnsi" w:cstheme="minorHAnsi"/>
                <w:color w:val="auto"/>
              </w:rPr>
              <w:t xml:space="preserve">On September 20, </w:t>
            </w:r>
            <w:r w:rsidR="007F6E8E">
              <w:rPr>
                <w:rFonts w:asciiTheme="minorHAnsi" w:hAnsiTheme="minorHAnsi" w:cstheme="minorHAnsi"/>
                <w:color w:val="auto"/>
              </w:rPr>
              <w:t>t</w:t>
            </w:r>
            <w:r w:rsidRPr="00021758">
              <w:rPr>
                <w:rFonts w:asciiTheme="minorHAnsi" w:hAnsiTheme="minorHAnsi" w:cstheme="minorHAnsi"/>
                <w:color w:val="auto"/>
              </w:rPr>
              <w:t xml:space="preserve">he DC Council’s Committee on Human Services will consider </w:t>
            </w:r>
            <w:r w:rsidR="007F6E8E">
              <w:rPr>
                <w:rFonts w:asciiTheme="minorHAnsi" w:hAnsiTheme="minorHAnsi" w:cstheme="minorHAnsi"/>
                <w:color w:val="auto"/>
              </w:rPr>
              <w:t xml:space="preserve">the </w:t>
            </w:r>
            <w:r w:rsidR="00B21A37">
              <w:rPr>
                <w:rFonts w:asciiTheme="minorHAnsi" w:hAnsiTheme="minorHAnsi" w:cstheme="minorHAnsi"/>
                <w:color w:val="auto"/>
              </w:rPr>
              <w:t xml:space="preserve">“Homeless Services Reform Amendment Act of 2017” (Bill 22-293), which </w:t>
            </w:r>
            <w:r w:rsidR="00B15DE6">
              <w:rPr>
                <w:rFonts w:asciiTheme="minorHAnsi" w:hAnsiTheme="minorHAnsi" w:cstheme="minorHAnsi"/>
                <w:color w:val="auto"/>
              </w:rPr>
              <w:t xml:space="preserve">includes significant </w:t>
            </w:r>
            <w:r w:rsidR="00CC7C61">
              <w:rPr>
                <w:rFonts w:asciiTheme="minorHAnsi" w:hAnsiTheme="minorHAnsi" w:cstheme="minorHAnsi"/>
                <w:color w:val="auto"/>
              </w:rPr>
              <w:t>changes</w:t>
            </w:r>
            <w:r w:rsidR="00B15DE6">
              <w:rPr>
                <w:rFonts w:asciiTheme="minorHAnsi" w:hAnsiTheme="minorHAnsi" w:cstheme="minorHAnsi"/>
                <w:color w:val="auto"/>
              </w:rPr>
              <w:t xml:space="preserve"> to</w:t>
            </w:r>
            <w:r w:rsidR="00B21A37">
              <w:rPr>
                <w:rFonts w:asciiTheme="minorHAnsi" w:hAnsiTheme="minorHAnsi" w:cstheme="minorHAnsi"/>
                <w:color w:val="auto"/>
              </w:rPr>
              <w:t xml:space="preserve"> </w:t>
            </w:r>
            <w:r w:rsidR="00AF0A5C">
              <w:rPr>
                <w:rFonts w:asciiTheme="minorHAnsi" w:hAnsiTheme="minorHAnsi" w:cstheme="minorHAnsi"/>
                <w:color w:val="auto"/>
              </w:rPr>
              <w:t>the</w:t>
            </w:r>
            <w:r w:rsidR="00B21A37">
              <w:rPr>
                <w:rFonts w:asciiTheme="minorHAnsi" w:hAnsiTheme="minorHAnsi" w:cstheme="minorHAnsi"/>
                <w:color w:val="auto"/>
              </w:rPr>
              <w:t xml:space="preserve"> existing law </w:t>
            </w:r>
            <w:r w:rsidRPr="00021758">
              <w:rPr>
                <w:rFonts w:asciiTheme="minorHAnsi" w:hAnsiTheme="minorHAnsi" w:cstheme="minorHAnsi"/>
                <w:color w:val="auto"/>
              </w:rPr>
              <w:t>governing homeless services in the District</w:t>
            </w:r>
            <w:r w:rsidR="00DF6CF6">
              <w:rPr>
                <w:rFonts w:asciiTheme="minorHAnsi" w:hAnsiTheme="minorHAnsi" w:cstheme="minorHAnsi"/>
                <w:color w:val="auto"/>
              </w:rPr>
              <w:t xml:space="preserve">. </w:t>
            </w:r>
            <w:r w:rsidR="00DF0031">
              <w:rPr>
                <w:rFonts w:asciiTheme="minorHAnsi" w:hAnsiTheme="minorHAnsi" w:cstheme="minorHAnsi"/>
                <w:color w:val="auto"/>
              </w:rPr>
              <w:t xml:space="preserve">Current law already limits shelter access to DC residents, and the requirements </w:t>
            </w:r>
            <w:r w:rsidR="00313504">
              <w:rPr>
                <w:rFonts w:asciiTheme="minorHAnsi" w:hAnsiTheme="minorHAnsi" w:cstheme="minorHAnsi"/>
                <w:color w:val="auto"/>
              </w:rPr>
              <w:t xml:space="preserve">that </w:t>
            </w:r>
            <w:r w:rsidR="008762E4">
              <w:rPr>
                <w:rFonts w:asciiTheme="minorHAnsi" w:hAnsiTheme="minorHAnsi" w:cstheme="minorHAnsi"/>
                <w:color w:val="auto"/>
              </w:rPr>
              <w:t xml:space="preserve">homeless </w:t>
            </w:r>
            <w:r w:rsidR="00DF0031">
              <w:rPr>
                <w:rFonts w:asciiTheme="minorHAnsi" w:hAnsiTheme="minorHAnsi" w:cstheme="minorHAnsi"/>
                <w:color w:val="auto"/>
              </w:rPr>
              <w:t xml:space="preserve">families seeking shelter must meet </w:t>
            </w:r>
            <w:r w:rsidR="008762E4">
              <w:rPr>
                <w:rFonts w:asciiTheme="minorHAnsi" w:hAnsiTheme="minorHAnsi" w:cstheme="minorHAnsi"/>
                <w:color w:val="auto"/>
              </w:rPr>
              <w:t xml:space="preserve">before they can get help </w:t>
            </w:r>
            <w:r w:rsidR="00DF0031">
              <w:rPr>
                <w:rFonts w:asciiTheme="minorHAnsi" w:hAnsiTheme="minorHAnsi" w:cstheme="minorHAnsi"/>
                <w:color w:val="auto"/>
              </w:rPr>
              <w:t>are tougher than requirements to access any other public benefit in the District.</w:t>
            </w:r>
            <w:r w:rsidR="00AF0A5C">
              <w:rPr>
                <w:color w:val="auto"/>
                <w:shd w:val="clear" w:color="auto" w:fill="FFFFFF"/>
              </w:rPr>
              <w:t xml:space="preserve"> </w:t>
            </w:r>
          </w:p>
          <w:p w14:paraId="43496245" w14:textId="77777777" w:rsidR="00110F80" w:rsidRDefault="00110F80" w:rsidP="00AF0A5C">
            <w:pPr>
              <w:rPr>
                <w:color w:val="auto"/>
                <w:shd w:val="clear" w:color="auto" w:fill="FFFFFF"/>
              </w:rPr>
            </w:pPr>
          </w:p>
          <w:p w14:paraId="6CF75E17" w14:textId="1BC056A3" w:rsidR="0022297F" w:rsidRDefault="00110F80" w:rsidP="00AF0A5C">
            <w:pPr>
              <w:rPr>
                <w:rFonts w:asciiTheme="minorHAnsi" w:hAnsiTheme="minorHAnsi" w:cstheme="minorHAnsi"/>
                <w:color w:val="auto"/>
                <w:shd w:val="clear" w:color="auto" w:fill="FFFFFF"/>
              </w:rPr>
            </w:pPr>
            <w:r>
              <w:rPr>
                <w:rFonts w:asciiTheme="minorHAnsi" w:hAnsiTheme="minorHAnsi" w:cstheme="minorHAnsi"/>
                <w:color w:val="auto"/>
              </w:rPr>
              <w:t xml:space="preserve">If </w:t>
            </w:r>
            <w:r w:rsidR="00B15DE6">
              <w:rPr>
                <w:rFonts w:asciiTheme="minorHAnsi" w:hAnsiTheme="minorHAnsi" w:cstheme="minorHAnsi"/>
                <w:color w:val="auto"/>
              </w:rPr>
              <w:t xml:space="preserve">enacted, </w:t>
            </w:r>
            <w:r>
              <w:rPr>
                <w:rFonts w:asciiTheme="minorHAnsi" w:hAnsiTheme="minorHAnsi" w:cstheme="minorHAnsi"/>
                <w:color w:val="auto"/>
              </w:rPr>
              <w:t>Bill 22-293 would</w:t>
            </w:r>
            <w:r w:rsidR="00DF0031">
              <w:rPr>
                <w:rFonts w:asciiTheme="minorHAnsi" w:hAnsiTheme="minorHAnsi" w:cstheme="minorHAnsi"/>
                <w:color w:val="auto"/>
              </w:rPr>
              <w:t xml:space="preserve"> increase these already </w:t>
            </w:r>
            <w:r w:rsidR="00AF0A5C">
              <w:rPr>
                <w:rFonts w:asciiTheme="minorHAnsi" w:hAnsiTheme="minorHAnsi" w:cstheme="minorHAnsi"/>
                <w:color w:val="auto"/>
              </w:rPr>
              <w:t>b</w:t>
            </w:r>
            <w:r w:rsidR="00520271">
              <w:rPr>
                <w:rFonts w:asciiTheme="minorHAnsi" w:hAnsiTheme="minorHAnsi" w:cstheme="minorHAnsi"/>
                <w:color w:val="auto"/>
                <w:shd w:val="clear" w:color="auto" w:fill="FFFFFF"/>
              </w:rPr>
              <w:t>urdensome</w:t>
            </w:r>
            <w:r w:rsidR="00AF0A5C">
              <w:rPr>
                <w:rFonts w:asciiTheme="minorHAnsi" w:hAnsiTheme="minorHAnsi" w:cstheme="minorHAnsi"/>
                <w:color w:val="auto"/>
                <w:shd w:val="clear" w:color="auto" w:fill="FFFFFF"/>
              </w:rPr>
              <w:t xml:space="preserve"> requirements by </w:t>
            </w:r>
            <w:r w:rsidR="00520271">
              <w:rPr>
                <w:color w:val="auto"/>
                <w:shd w:val="clear" w:color="auto" w:fill="FFFFFF"/>
              </w:rPr>
              <w:t>forcing fa</w:t>
            </w:r>
            <w:r w:rsidR="00520271" w:rsidRPr="008F2E62">
              <w:rPr>
                <w:color w:val="auto"/>
                <w:shd w:val="clear" w:color="auto" w:fill="FFFFFF"/>
              </w:rPr>
              <w:t>milies</w:t>
            </w:r>
            <w:r w:rsidR="00520271">
              <w:rPr>
                <w:color w:val="auto"/>
                <w:shd w:val="clear" w:color="auto" w:fill="FFFFFF"/>
              </w:rPr>
              <w:t xml:space="preserve"> </w:t>
            </w:r>
            <w:r w:rsidR="00520271" w:rsidRPr="008F2E62">
              <w:rPr>
                <w:color w:val="auto"/>
                <w:shd w:val="clear" w:color="auto" w:fill="FFFFFF"/>
              </w:rPr>
              <w:t xml:space="preserve">to provide two pieces of </w:t>
            </w:r>
            <w:r w:rsidR="00520271">
              <w:rPr>
                <w:color w:val="auto"/>
                <w:shd w:val="clear" w:color="auto" w:fill="FFFFFF"/>
              </w:rPr>
              <w:t>proof</w:t>
            </w:r>
            <w:r w:rsidR="00520271" w:rsidRPr="008F2E62">
              <w:rPr>
                <w:color w:val="auto"/>
                <w:shd w:val="clear" w:color="auto" w:fill="FFFFFF"/>
              </w:rPr>
              <w:t xml:space="preserve"> from a list of documents, </w:t>
            </w:r>
            <w:r w:rsidR="00DF0031">
              <w:rPr>
                <w:color w:val="auto"/>
                <w:shd w:val="clear" w:color="auto" w:fill="FFFFFF"/>
              </w:rPr>
              <w:t>most of</w:t>
            </w:r>
            <w:r w:rsidR="00520271" w:rsidRPr="008F2E62">
              <w:rPr>
                <w:color w:val="auto"/>
                <w:shd w:val="clear" w:color="auto" w:fill="FFFFFF"/>
              </w:rPr>
              <w:t xml:space="preserve"> which require </w:t>
            </w:r>
            <w:r w:rsidR="00520271">
              <w:rPr>
                <w:color w:val="auto"/>
                <w:shd w:val="clear" w:color="auto" w:fill="FFFFFF"/>
              </w:rPr>
              <w:t>someone to have lived in the District for some time to obtain</w:t>
            </w:r>
            <w:r w:rsidR="00DF6CF6">
              <w:rPr>
                <w:color w:val="auto"/>
                <w:shd w:val="clear" w:color="auto" w:fill="FFFFFF"/>
              </w:rPr>
              <w:t>, such as a utility bill, an u</w:t>
            </w:r>
            <w:r w:rsidR="00DF0031">
              <w:rPr>
                <w:color w:val="auto"/>
                <w:shd w:val="clear" w:color="auto" w:fill="FFFFFF"/>
              </w:rPr>
              <w:t>nexpired lease, or a current car registration.</w:t>
            </w:r>
            <w:r w:rsidR="00313504">
              <w:rPr>
                <w:rFonts w:asciiTheme="minorHAnsi" w:hAnsiTheme="minorHAnsi" w:cstheme="minorHAnsi"/>
                <w:color w:val="auto"/>
              </w:rPr>
              <w:t xml:space="preserve"> Parents will have to provide these documents before they can secure a safe place to sleep for themselves and their children, and if they cannot, they will be turned away without receiving any help.</w:t>
            </w:r>
          </w:p>
          <w:p w14:paraId="31E2D4E8" w14:textId="77777777" w:rsidR="00B15DE6" w:rsidRDefault="00B15DE6" w:rsidP="0022297F">
            <w:pPr>
              <w:rPr>
                <w:rFonts w:asciiTheme="minorHAnsi" w:hAnsiTheme="minorHAnsi" w:cstheme="minorHAnsi"/>
                <w:color w:val="auto"/>
              </w:rPr>
            </w:pPr>
          </w:p>
          <w:p w14:paraId="660E97DA" w14:textId="0E1705C2" w:rsidR="00CC7C61" w:rsidRDefault="005D6D31" w:rsidP="005D6D31">
            <w:pPr>
              <w:rPr>
                <w:rFonts w:asciiTheme="minorHAnsi" w:hAnsiTheme="minorHAnsi" w:cstheme="minorHAnsi"/>
                <w:color w:val="auto"/>
              </w:rPr>
            </w:pPr>
            <w:r w:rsidRPr="00021758">
              <w:rPr>
                <w:rFonts w:asciiTheme="minorHAnsi" w:hAnsiTheme="minorHAnsi" w:cstheme="minorHAnsi"/>
                <w:color w:val="auto"/>
              </w:rPr>
              <w:t xml:space="preserve">Homelessness </w:t>
            </w:r>
            <w:r w:rsidR="00CC7C61">
              <w:rPr>
                <w:rFonts w:asciiTheme="minorHAnsi" w:hAnsiTheme="minorHAnsi" w:cstheme="minorHAnsi"/>
                <w:color w:val="auto"/>
              </w:rPr>
              <w:t>is a public health crisis</w:t>
            </w:r>
            <w:r w:rsidR="0056217D">
              <w:rPr>
                <w:rFonts w:asciiTheme="minorHAnsi" w:hAnsiTheme="minorHAnsi" w:cstheme="minorHAnsi"/>
                <w:color w:val="auto"/>
              </w:rPr>
              <w:t xml:space="preserve">. </w:t>
            </w:r>
            <w:r w:rsidR="00595F44">
              <w:rPr>
                <w:rFonts w:asciiTheme="minorHAnsi" w:hAnsiTheme="minorHAnsi" w:cstheme="minorHAnsi"/>
                <w:color w:val="auto"/>
              </w:rPr>
              <w:t xml:space="preserve">Instead of making it harder for parents and children to access safe shelter in freezing weather, the DC government should focus its efforts on developing real solutions that address the root causes of homelessness, like </w:t>
            </w:r>
            <w:r w:rsidR="0056217D">
              <w:rPr>
                <w:rFonts w:asciiTheme="minorHAnsi" w:hAnsiTheme="minorHAnsi" w:cstheme="minorHAnsi"/>
                <w:color w:val="auto"/>
              </w:rPr>
              <w:t xml:space="preserve">the lack of </w:t>
            </w:r>
            <w:r w:rsidR="00595F44">
              <w:rPr>
                <w:rFonts w:asciiTheme="minorHAnsi" w:hAnsiTheme="minorHAnsi" w:cstheme="minorHAnsi"/>
                <w:color w:val="auto"/>
              </w:rPr>
              <w:t>affordable housing</w:t>
            </w:r>
            <w:r w:rsidR="0056217D">
              <w:rPr>
                <w:rFonts w:asciiTheme="minorHAnsi" w:hAnsiTheme="minorHAnsi" w:cstheme="minorHAnsi"/>
                <w:color w:val="auto"/>
              </w:rPr>
              <w:t>, and should work alongside regional partners to remove, not increase barriers to housing.</w:t>
            </w:r>
          </w:p>
          <w:p w14:paraId="58E482A6" w14:textId="77777777" w:rsidR="00595F44" w:rsidRDefault="00595F44" w:rsidP="005D6D31">
            <w:pPr>
              <w:rPr>
                <w:color w:val="auto"/>
                <w:shd w:val="clear" w:color="auto" w:fill="FFFFFF"/>
              </w:rPr>
            </w:pPr>
          </w:p>
          <w:p w14:paraId="51750F31" w14:textId="77777777" w:rsidR="005D6D31" w:rsidRPr="00021758" w:rsidRDefault="00CC7C61" w:rsidP="005D6D31">
            <w:pPr>
              <w:rPr>
                <w:rFonts w:asciiTheme="minorHAnsi" w:hAnsiTheme="minorHAnsi" w:cstheme="minorHAnsi"/>
                <w:color w:val="auto"/>
              </w:rPr>
            </w:pPr>
            <w:r>
              <w:rPr>
                <w:color w:val="auto"/>
                <w:shd w:val="clear" w:color="auto" w:fill="FFFFFF"/>
              </w:rPr>
              <w:t>Contact</w:t>
            </w:r>
            <w:r w:rsidR="005D6D31">
              <w:rPr>
                <w:color w:val="auto"/>
                <w:shd w:val="clear" w:color="auto" w:fill="FFFFFF"/>
              </w:rPr>
              <w:t xml:space="preserve"> </w:t>
            </w:r>
            <w:r>
              <w:rPr>
                <w:color w:val="auto"/>
                <w:shd w:val="clear" w:color="auto" w:fill="FFFFFF"/>
              </w:rPr>
              <w:t xml:space="preserve">the DC Council’s Committee on Human Services today! Tell them that the </w:t>
            </w:r>
            <w:r w:rsidR="00A52A23">
              <w:rPr>
                <w:color w:val="auto"/>
                <w:shd w:val="clear" w:color="auto" w:fill="FFFFFF"/>
              </w:rPr>
              <w:t xml:space="preserve">proposed </w:t>
            </w:r>
            <w:r>
              <w:rPr>
                <w:color w:val="auto"/>
                <w:shd w:val="clear" w:color="auto" w:fill="FFFFFF"/>
              </w:rPr>
              <w:t>resi</w:t>
            </w:r>
            <w:r w:rsidR="00A52A23">
              <w:rPr>
                <w:color w:val="auto"/>
                <w:shd w:val="clear" w:color="auto" w:fill="FFFFFF"/>
              </w:rPr>
              <w:t>dency provisions in Bill 22-293</w:t>
            </w:r>
            <w:r>
              <w:rPr>
                <w:color w:val="auto"/>
                <w:shd w:val="clear" w:color="auto" w:fill="FFFFFF"/>
              </w:rPr>
              <w:t xml:space="preserve"> do not reflect </w:t>
            </w:r>
            <w:r w:rsidR="00A52A23">
              <w:rPr>
                <w:color w:val="auto"/>
                <w:shd w:val="clear" w:color="auto" w:fill="FFFFFF"/>
              </w:rPr>
              <w:t>DC values</w:t>
            </w:r>
            <w:r w:rsidR="00595F44">
              <w:rPr>
                <w:color w:val="auto"/>
                <w:shd w:val="clear" w:color="auto" w:fill="FFFFFF"/>
              </w:rPr>
              <w:t xml:space="preserve"> and urge</w:t>
            </w:r>
            <w:r w:rsidR="00A52A23">
              <w:rPr>
                <w:color w:val="auto"/>
                <w:shd w:val="clear" w:color="auto" w:fill="FFFFFF"/>
              </w:rPr>
              <w:t xml:space="preserve"> them to reject these amendments on September 20.</w:t>
            </w:r>
          </w:p>
          <w:p w14:paraId="12D4B26E" w14:textId="77777777" w:rsidR="00973768" w:rsidRPr="00973768" w:rsidRDefault="00973768" w:rsidP="002B117E">
            <w:pPr>
              <w:rPr>
                <w:rStyle w:val="Emphasis"/>
                <w:rFonts w:ascii="Arial" w:hAnsi="Arial" w:cs="Arial"/>
                <w:i w:val="0"/>
                <w:sz w:val="20"/>
                <w:szCs w:val="20"/>
              </w:rPr>
            </w:pPr>
          </w:p>
          <w:p w14:paraId="04CDE175" w14:textId="77777777" w:rsidR="00973768" w:rsidRPr="0056217D" w:rsidRDefault="00110F80" w:rsidP="002B117E">
            <w:pPr>
              <w:rPr>
                <w:rStyle w:val="Emphasis"/>
                <w:rFonts w:ascii="Arial" w:hAnsi="Arial" w:cs="Arial"/>
                <w:i w:val="0"/>
                <w:color w:val="auto"/>
                <w:sz w:val="20"/>
                <w:szCs w:val="20"/>
              </w:rPr>
            </w:pPr>
            <w:r w:rsidRPr="0056217D">
              <w:rPr>
                <w:rStyle w:val="Emphasis"/>
                <w:rFonts w:ascii="Arial" w:hAnsi="Arial" w:cs="Arial"/>
                <w:i w:val="0"/>
                <w:color w:val="auto"/>
                <w:sz w:val="20"/>
                <w:szCs w:val="20"/>
              </w:rPr>
              <w:t>Thank you,</w:t>
            </w:r>
          </w:p>
          <w:p w14:paraId="694F0185" w14:textId="77777777" w:rsidR="00110F80" w:rsidRPr="0056217D" w:rsidRDefault="00110F80" w:rsidP="002B117E">
            <w:pPr>
              <w:rPr>
                <w:rStyle w:val="Emphasis"/>
                <w:rFonts w:ascii="Arial" w:hAnsi="Arial" w:cs="Arial"/>
                <w:i w:val="0"/>
                <w:color w:val="auto"/>
                <w:sz w:val="20"/>
                <w:szCs w:val="20"/>
              </w:rPr>
            </w:pPr>
          </w:p>
          <w:p w14:paraId="16FA381D" w14:textId="1C9238BF" w:rsidR="00110F80" w:rsidRPr="0056217D" w:rsidRDefault="00110F80" w:rsidP="002B117E">
            <w:pPr>
              <w:rPr>
                <w:rStyle w:val="Emphasis"/>
                <w:rFonts w:ascii="Arial" w:hAnsi="Arial" w:cs="Arial"/>
                <w:i w:val="0"/>
                <w:color w:val="auto"/>
                <w:sz w:val="20"/>
                <w:szCs w:val="20"/>
              </w:rPr>
            </w:pPr>
            <w:r w:rsidRPr="0056217D">
              <w:rPr>
                <w:rStyle w:val="Emphasis"/>
                <w:rFonts w:ascii="Arial" w:hAnsi="Arial" w:cs="Arial"/>
                <w:i w:val="0"/>
                <w:color w:val="auto"/>
                <w:sz w:val="20"/>
                <w:szCs w:val="20"/>
              </w:rPr>
              <w:t>Nassim Moshiree, Policy</w:t>
            </w:r>
            <w:r w:rsidR="00AA5A43" w:rsidRPr="0056217D">
              <w:rPr>
                <w:rStyle w:val="Emphasis"/>
                <w:rFonts w:ascii="Arial" w:hAnsi="Arial" w:cs="Arial"/>
                <w:i w:val="0"/>
                <w:color w:val="auto"/>
                <w:sz w:val="20"/>
                <w:szCs w:val="20"/>
              </w:rPr>
              <w:t xml:space="preserve"> Director</w:t>
            </w:r>
            <w:r w:rsidRPr="0056217D">
              <w:rPr>
                <w:rStyle w:val="Emphasis"/>
                <w:rFonts w:ascii="Arial" w:hAnsi="Arial" w:cs="Arial"/>
                <w:i w:val="0"/>
                <w:color w:val="auto"/>
                <w:sz w:val="20"/>
                <w:szCs w:val="20"/>
              </w:rPr>
              <w:br/>
              <w:t>ACLU of the District of Columbia</w:t>
            </w:r>
          </w:p>
          <w:p w14:paraId="1847807D" w14:textId="77777777" w:rsidR="00973768" w:rsidRPr="00973768" w:rsidRDefault="00973768" w:rsidP="002B117E">
            <w:pPr>
              <w:rPr>
                <w:rStyle w:val="Emphasis"/>
                <w:rFonts w:ascii="Arial" w:hAnsi="Arial" w:cs="Arial"/>
                <w:i w:val="0"/>
                <w:sz w:val="20"/>
                <w:szCs w:val="20"/>
              </w:rPr>
            </w:pPr>
          </w:p>
          <w:p w14:paraId="0A18E79F" w14:textId="77777777" w:rsidR="00973768" w:rsidRPr="00973768" w:rsidRDefault="00973768" w:rsidP="002B117E">
            <w:pPr>
              <w:rPr>
                <w:rStyle w:val="Emphasis"/>
                <w:rFonts w:ascii="Arial" w:hAnsi="Arial" w:cs="Arial"/>
                <w:i w:val="0"/>
                <w:sz w:val="20"/>
                <w:szCs w:val="20"/>
              </w:rPr>
            </w:pPr>
          </w:p>
          <w:p w14:paraId="787A78AE" w14:textId="77777777" w:rsidR="00973768" w:rsidRPr="00973768" w:rsidRDefault="00973768" w:rsidP="002B117E">
            <w:pPr>
              <w:rPr>
                <w:rStyle w:val="Emphasis"/>
                <w:rFonts w:ascii="Arial" w:hAnsi="Arial" w:cs="Arial"/>
                <w:i w:val="0"/>
                <w:sz w:val="20"/>
                <w:szCs w:val="20"/>
              </w:rPr>
            </w:pPr>
          </w:p>
          <w:p w14:paraId="0D7494B7" w14:textId="77777777" w:rsidR="00973768" w:rsidRPr="00973768" w:rsidRDefault="00973768" w:rsidP="002B117E">
            <w:pPr>
              <w:rPr>
                <w:rStyle w:val="Emphasis"/>
                <w:rFonts w:ascii="Arial" w:hAnsi="Arial" w:cs="Arial"/>
                <w:i w:val="0"/>
                <w:sz w:val="20"/>
                <w:szCs w:val="20"/>
              </w:rPr>
            </w:pPr>
          </w:p>
          <w:p w14:paraId="4C79DA5D" w14:textId="77777777" w:rsidR="00973768" w:rsidRPr="00973768" w:rsidRDefault="00973768" w:rsidP="002B117E">
            <w:pPr>
              <w:rPr>
                <w:rStyle w:val="Emphasis"/>
                <w:rFonts w:ascii="Arial" w:hAnsi="Arial" w:cs="Arial"/>
                <w:i w:val="0"/>
                <w:sz w:val="20"/>
                <w:szCs w:val="20"/>
              </w:rPr>
            </w:pPr>
          </w:p>
          <w:p w14:paraId="79BB103A" w14:textId="77777777" w:rsidR="00973768" w:rsidRPr="00973768" w:rsidRDefault="00973768" w:rsidP="002B117E">
            <w:pPr>
              <w:rPr>
                <w:rStyle w:val="Emphasis"/>
                <w:rFonts w:ascii="Arial" w:hAnsi="Arial" w:cs="Arial"/>
                <w:i w:val="0"/>
                <w:sz w:val="20"/>
                <w:szCs w:val="20"/>
              </w:rPr>
            </w:pPr>
          </w:p>
          <w:p w14:paraId="186A773C" w14:textId="77777777" w:rsidR="00973768" w:rsidRPr="00973768" w:rsidRDefault="00973768" w:rsidP="002B117E">
            <w:pPr>
              <w:rPr>
                <w:rStyle w:val="Emphasis"/>
                <w:rFonts w:ascii="Arial" w:hAnsi="Arial" w:cs="Arial"/>
                <w:i w:val="0"/>
                <w:sz w:val="20"/>
                <w:szCs w:val="20"/>
              </w:rPr>
            </w:pPr>
          </w:p>
          <w:p w14:paraId="476CFD82" w14:textId="77777777" w:rsidR="00973768" w:rsidRPr="00973768" w:rsidRDefault="00973768" w:rsidP="002B117E">
            <w:pPr>
              <w:rPr>
                <w:rStyle w:val="Emphasis"/>
                <w:rFonts w:ascii="Arial" w:hAnsi="Arial" w:cs="Arial"/>
                <w:i w:val="0"/>
                <w:sz w:val="20"/>
                <w:szCs w:val="20"/>
              </w:rPr>
            </w:pPr>
          </w:p>
          <w:p w14:paraId="3B462D5B" w14:textId="77777777" w:rsidR="00973768" w:rsidRPr="00973768" w:rsidRDefault="00973768" w:rsidP="002B117E">
            <w:pPr>
              <w:rPr>
                <w:rStyle w:val="Emphasis"/>
                <w:rFonts w:ascii="Arial" w:hAnsi="Arial" w:cs="Arial"/>
                <w:i w:val="0"/>
                <w:sz w:val="20"/>
                <w:szCs w:val="20"/>
              </w:rPr>
            </w:pPr>
          </w:p>
          <w:p w14:paraId="0E46E0B1" w14:textId="77777777" w:rsidR="00973768" w:rsidRPr="00973768" w:rsidRDefault="00973768" w:rsidP="002B117E">
            <w:pPr>
              <w:rPr>
                <w:rStyle w:val="Emphasis"/>
                <w:rFonts w:ascii="Arial" w:hAnsi="Arial" w:cs="Arial"/>
                <w:i w:val="0"/>
                <w:sz w:val="20"/>
                <w:szCs w:val="20"/>
              </w:rPr>
            </w:pPr>
          </w:p>
          <w:p w14:paraId="5026979A" w14:textId="77777777" w:rsidR="00973768" w:rsidRPr="00973768" w:rsidRDefault="00973768" w:rsidP="002B117E">
            <w:pPr>
              <w:rPr>
                <w:rStyle w:val="Emphasis"/>
                <w:rFonts w:ascii="Arial" w:hAnsi="Arial" w:cs="Arial"/>
                <w:i w:val="0"/>
                <w:sz w:val="20"/>
                <w:szCs w:val="20"/>
              </w:rPr>
            </w:pPr>
          </w:p>
          <w:p w14:paraId="7392DCB6" w14:textId="77777777" w:rsidR="00973768" w:rsidRPr="00973768" w:rsidRDefault="00973768" w:rsidP="002B117E">
            <w:pPr>
              <w:rPr>
                <w:rStyle w:val="Emphasis"/>
                <w:rFonts w:ascii="Arial" w:hAnsi="Arial" w:cs="Arial"/>
                <w:i w:val="0"/>
                <w:sz w:val="20"/>
                <w:szCs w:val="20"/>
              </w:rPr>
            </w:pPr>
          </w:p>
          <w:p w14:paraId="642A364A" w14:textId="77777777" w:rsidR="00973768" w:rsidRPr="00973768" w:rsidRDefault="00973768" w:rsidP="002B117E">
            <w:pPr>
              <w:rPr>
                <w:rStyle w:val="Emphasis"/>
                <w:rFonts w:ascii="Arial" w:hAnsi="Arial" w:cs="Arial"/>
                <w:i w:val="0"/>
                <w:sz w:val="20"/>
                <w:szCs w:val="20"/>
              </w:rPr>
            </w:pPr>
          </w:p>
          <w:p w14:paraId="42719E9B" w14:textId="77777777" w:rsidR="00973768" w:rsidRPr="00973768" w:rsidRDefault="00973768" w:rsidP="002B117E">
            <w:pPr>
              <w:rPr>
                <w:rStyle w:val="Emphasis"/>
                <w:rFonts w:ascii="Arial" w:hAnsi="Arial" w:cs="Arial"/>
                <w:i w:val="0"/>
                <w:sz w:val="20"/>
                <w:szCs w:val="20"/>
              </w:rPr>
            </w:pPr>
          </w:p>
          <w:p w14:paraId="1BDE8577" w14:textId="77777777" w:rsidR="00973768" w:rsidRPr="00973768" w:rsidRDefault="00973768" w:rsidP="002B117E">
            <w:pPr>
              <w:rPr>
                <w:rStyle w:val="Emphasis"/>
                <w:rFonts w:ascii="Arial" w:hAnsi="Arial" w:cs="Arial"/>
                <w:i w:val="0"/>
                <w:sz w:val="20"/>
                <w:szCs w:val="20"/>
              </w:rPr>
            </w:pPr>
          </w:p>
          <w:p w14:paraId="42B2E1F3" w14:textId="77777777" w:rsidR="003C5521" w:rsidRPr="00973768" w:rsidRDefault="003C5521" w:rsidP="00570925">
            <w:pPr>
              <w:rPr>
                <w:rFonts w:ascii="Arial" w:hAnsi="Arial" w:cs="Arial"/>
                <w:color w:val="000000"/>
                <w:szCs w:val="22"/>
              </w:rPr>
            </w:pPr>
          </w:p>
        </w:tc>
      </w:tr>
      <w:bookmarkEnd w:id="6"/>
    </w:tbl>
    <w:p w14:paraId="18489CF6" w14:textId="77777777" w:rsidR="003C5521" w:rsidRPr="00973768" w:rsidRDefault="003C5521" w:rsidP="007C7AA6">
      <w:pPr>
        <w:rPr>
          <w:rFonts w:ascii="Arial" w:hAnsi="Arial" w:cs="Arial"/>
        </w:rPr>
      </w:pPr>
    </w:p>
    <w:p w14:paraId="34BA5A71" w14:textId="77777777" w:rsidR="002B117E" w:rsidRPr="00973768" w:rsidRDefault="002B117E" w:rsidP="002B117E">
      <w:pPr>
        <w:rPr>
          <w:rFonts w:ascii="Arial" w:hAnsi="Arial" w:cs="Arial"/>
        </w:rPr>
      </w:pPr>
    </w:p>
    <w:p w14:paraId="6C2C690E"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7EC72D47"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3A20EBEA"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C073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36F5603E"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B1104E3"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75010CE9" w14:textId="77777777" w:rsidTr="00093EA1">
        <w:trPr>
          <w:trHeight w:val="1347"/>
        </w:trPr>
        <w:tc>
          <w:tcPr>
            <w:tcW w:w="10800" w:type="dxa"/>
            <w:tcBorders>
              <w:top w:val="single" w:sz="12" w:space="0" w:color="F79646" w:themeColor="accent6"/>
            </w:tcBorders>
            <w:vAlign w:val="center"/>
          </w:tcPr>
          <w:p w14:paraId="7E79F3F3" w14:textId="77777777" w:rsidR="00E468B6" w:rsidRPr="00973768" w:rsidRDefault="00D4124F"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B17C3B">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790B1C8"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44593CE2"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7931E89"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E8175DB"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BDCF4B5" w14:textId="77777777" w:rsidTr="002B117E">
        <w:trPr>
          <w:trHeight w:val="1347"/>
        </w:trPr>
        <w:tc>
          <w:tcPr>
            <w:tcW w:w="10800" w:type="dxa"/>
            <w:gridSpan w:val="2"/>
            <w:tcBorders>
              <w:top w:val="single" w:sz="12" w:space="0" w:color="F79646" w:themeColor="accent6"/>
            </w:tcBorders>
            <w:vAlign w:val="center"/>
          </w:tcPr>
          <w:p w14:paraId="22074EA7" w14:textId="77777777" w:rsidR="00A3453A" w:rsidRDefault="00D4124F"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B17C3B">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D613131" w14:textId="77777777" w:rsidR="002B117E" w:rsidRPr="00973768" w:rsidRDefault="002B117E" w:rsidP="002F55CE">
            <w:pPr>
              <w:jc w:val="center"/>
              <w:rPr>
                <w:rFonts w:ascii="Arial" w:hAnsi="Arial" w:cs="Arial"/>
                <w:b/>
              </w:rPr>
            </w:pPr>
          </w:p>
          <w:p w14:paraId="64A8D414"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2DD601A2"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A49DBF"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144461A3"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tbl>
            <w:tblPr>
              <w:tblW w:w="11565" w:type="dxa"/>
              <w:shd w:val="clear" w:color="auto" w:fill="FFFFFF"/>
              <w:tblLayout w:type="fixed"/>
              <w:tblCellMar>
                <w:left w:w="0" w:type="dxa"/>
                <w:right w:w="0" w:type="dxa"/>
              </w:tblCellMar>
              <w:tblLook w:val="04A0" w:firstRow="1" w:lastRow="0" w:firstColumn="1" w:lastColumn="0" w:noHBand="0" w:noVBand="1"/>
            </w:tblPr>
            <w:tblGrid>
              <w:gridCol w:w="1737"/>
              <w:gridCol w:w="2317"/>
              <w:gridCol w:w="1448"/>
              <w:gridCol w:w="3384"/>
              <w:gridCol w:w="2679"/>
            </w:tblGrid>
            <w:tr w:rsidR="00B17C3B" w14:paraId="0C325CB9" w14:textId="77777777" w:rsidTr="00B17C3B">
              <w:tc>
                <w:tcPr>
                  <w:tcW w:w="1737" w:type="dxa"/>
                  <w:shd w:val="clear" w:color="auto" w:fill="FFFFFF"/>
                  <w:tcMar>
                    <w:top w:w="15" w:type="dxa"/>
                    <w:left w:w="15" w:type="dxa"/>
                    <w:bottom w:w="15" w:type="dxa"/>
                    <w:right w:w="15" w:type="dxa"/>
                  </w:tcMar>
                  <w:vAlign w:val="center"/>
                  <w:hideMark/>
                </w:tcPr>
                <w:p w14:paraId="1E625500" w14:textId="77777777" w:rsidR="00B17C3B" w:rsidRDefault="00B17C3B" w:rsidP="00B17C3B">
                  <w:pPr>
                    <w:rPr>
                      <w:rFonts w:ascii="Arial" w:hAnsi="Arial" w:cs="Arial"/>
                      <w:color w:val="656464"/>
                      <w:sz w:val="20"/>
                      <w:szCs w:val="20"/>
                    </w:rPr>
                  </w:pPr>
                  <w:r>
                    <w:rPr>
                      <w:rFonts w:ascii="Arial" w:hAnsi="Arial" w:cs="Arial"/>
                      <w:color w:val="656464"/>
                      <w:sz w:val="20"/>
                      <w:szCs w:val="20"/>
                    </w:rPr>
                    <w:t>Brianne Nadeau</w:t>
                  </w:r>
                </w:p>
              </w:tc>
              <w:tc>
                <w:tcPr>
                  <w:tcW w:w="2317" w:type="dxa"/>
                  <w:shd w:val="clear" w:color="auto" w:fill="FFFFFF"/>
                  <w:tcMar>
                    <w:top w:w="15" w:type="dxa"/>
                    <w:left w:w="15" w:type="dxa"/>
                    <w:bottom w:w="15" w:type="dxa"/>
                    <w:right w:w="15" w:type="dxa"/>
                  </w:tcMar>
                  <w:vAlign w:val="center"/>
                  <w:hideMark/>
                </w:tcPr>
                <w:p w14:paraId="3D63AFFA" w14:textId="77777777" w:rsidR="00B17C3B" w:rsidRDefault="00B17C3B" w:rsidP="00B17C3B">
                  <w:pPr>
                    <w:rPr>
                      <w:rFonts w:ascii="Arial" w:hAnsi="Arial" w:cs="Arial"/>
                      <w:color w:val="656464"/>
                      <w:sz w:val="20"/>
                      <w:szCs w:val="20"/>
                    </w:rPr>
                  </w:pPr>
                  <w:r>
                    <w:rPr>
                      <w:rFonts w:ascii="Arial" w:hAnsi="Arial" w:cs="Arial"/>
                      <w:color w:val="656464"/>
                      <w:sz w:val="20"/>
                      <w:szCs w:val="20"/>
                    </w:rPr>
                    <w:t>Chair, Ward 1 Councilmember</w:t>
                  </w:r>
                </w:p>
              </w:tc>
              <w:tc>
                <w:tcPr>
                  <w:tcW w:w="1448" w:type="dxa"/>
                  <w:shd w:val="clear" w:color="auto" w:fill="FFFFFF"/>
                  <w:tcMar>
                    <w:top w:w="15" w:type="dxa"/>
                    <w:left w:w="15" w:type="dxa"/>
                    <w:bottom w:w="15" w:type="dxa"/>
                    <w:right w:w="15" w:type="dxa"/>
                  </w:tcMar>
                  <w:vAlign w:val="center"/>
                  <w:hideMark/>
                </w:tcPr>
                <w:p w14:paraId="3462CE88"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202-724-8181</w:t>
                  </w:r>
                </w:p>
              </w:tc>
              <w:tc>
                <w:tcPr>
                  <w:tcW w:w="3384" w:type="dxa"/>
                  <w:shd w:val="clear" w:color="auto" w:fill="FFFFFF"/>
                  <w:tcMar>
                    <w:top w:w="15" w:type="dxa"/>
                    <w:left w:w="15" w:type="dxa"/>
                    <w:bottom w:w="15" w:type="dxa"/>
                    <w:right w:w="15" w:type="dxa"/>
                  </w:tcMar>
                  <w:vAlign w:val="center"/>
                  <w:hideMark/>
                </w:tcPr>
                <w:p w14:paraId="4D9A0089" w14:textId="77777777" w:rsidR="00B17C3B" w:rsidRDefault="00D4124F" w:rsidP="00B17C3B">
                  <w:pPr>
                    <w:rPr>
                      <w:rFonts w:ascii="Arial" w:hAnsi="Arial" w:cs="Arial"/>
                      <w:color w:val="656464"/>
                      <w:sz w:val="20"/>
                      <w:szCs w:val="20"/>
                    </w:rPr>
                  </w:pPr>
                  <w:hyperlink r:id="rId19" w:history="1">
                    <w:r w:rsidR="00B17C3B">
                      <w:rPr>
                        <w:rStyle w:val="Hyperlink"/>
                        <w:rFonts w:ascii="Arial" w:hAnsi="Arial" w:cs="Arial"/>
                        <w:color w:val="663333"/>
                        <w:sz w:val="20"/>
                        <w:szCs w:val="20"/>
                        <w:bdr w:val="none" w:sz="0" w:space="0" w:color="auto" w:frame="1"/>
                      </w:rPr>
                      <w:t>bnadeau@dccouncil.us</w:t>
                    </w:r>
                  </w:hyperlink>
                </w:p>
              </w:tc>
              <w:tc>
                <w:tcPr>
                  <w:tcW w:w="2679" w:type="dxa"/>
                  <w:shd w:val="clear" w:color="auto" w:fill="FFFFFF"/>
                  <w:tcMar>
                    <w:top w:w="15" w:type="dxa"/>
                    <w:left w:w="15" w:type="dxa"/>
                    <w:bottom w:w="15" w:type="dxa"/>
                    <w:right w:w="15" w:type="dxa"/>
                  </w:tcMar>
                  <w:vAlign w:val="center"/>
                  <w:hideMark/>
                </w:tcPr>
                <w:p w14:paraId="28136C66" w14:textId="77777777" w:rsidR="00B17C3B" w:rsidRDefault="00B17C3B" w:rsidP="00B17C3B">
                  <w:pPr>
                    <w:rPr>
                      <w:rFonts w:ascii="Arial" w:hAnsi="Arial" w:cs="Arial"/>
                      <w:color w:val="656464"/>
                      <w:sz w:val="20"/>
                      <w:szCs w:val="20"/>
                    </w:rPr>
                  </w:pPr>
                </w:p>
              </w:tc>
            </w:tr>
            <w:tr w:rsidR="00B17C3B" w14:paraId="5FE8A2F3" w14:textId="77777777" w:rsidTr="00B17C3B">
              <w:tc>
                <w:tcPr>
                  <w:tcW w:w="1737" w:type="dxa"/>
                  <w:shd w:val="clear" w:color="auto" w:fill="FFFFFF"/>
                  <w:tcMar>
                    <w:top w:w="15" w:type="dxa"/>
                    <w:left w:w="15" w:type="dxa"/>
                    <w:bottom w:w="15" w:type="dxa"/>
                    <w:right w:w="15" w:type="dxa"/>
                  </w:tcMar>
                  <w:vAlign w:val="center"/>
                  <w:hideMark/>
                </w:tcPr>
                <w:p w14:paraId="031BEC9E"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Brandon Todd</w:t>
                  </w:r>
                </w:p>
              </w:tc>
              <w:tc>
                <w:tcPr>
                  <w:tcW w:w="2317" w:type="dxa"/>
                  <w:shd w:val="clear" w:color="auto" w:fill="FFFFFF"/>
                  <w:tcMar>
                    <w:top w:w="15" w:type="dxa"/>
                    <w:left w:w="15" w:type="dxa"/>
                    <w:bottom w:w="15" w:type="dxa"/>
                    <w:right w:w="15" w:type="dxa"/>
                  </w:tcMar>
                  <w:vAlign w:val="center"/>
                  <w:hideMark/>
                </w:tcPr>
                <w:p w14:paraId="615120D8" w14:textId="77777777" w:rsidR="00B17C3B" w:rsidRDefault="00B17C3B" w:rsidP="00B17C3B">
                  <w:pPr>
                    <w:rPr>
                      <w:rFonts w:ascii="Arial" w:hAnsi="Arial" w:cs="Arial"/>
                      <w:color w:val="656464"/>
                      <w:sz w:val="20"/>
                      <w:szCs w:val="20"/>
                    </w:rPr>
                  </w:pPr>
                  <w:r>
                    <w:rPr>
                      <w:rFonts w:ascii="Arial" w:hAnsi="Arial" w:cs="Arial"/>
                      <w:color w:val="656464"/>
                      <w:sz w:val="20"/>
                      <w:szCs w:val="20"/>
                    </w:rPr>
                    <w:t>Ward 4 Councilmember</w:t>
                  </w:r>
                </w:p>
              </w:tc>
              <w:tc>
                <w:tcPr>
                  <w:tcW w:w="1448" w:type="dxa"/>
                  <w:shd w:val="clear" w:color="auto" w:fill="FFFFFF"/>
                  <w:tcMar>
                    <w:top w:w="15" w:type="dxa"/>
                    <w:left w:w="15" w:type="dxa"/>
                    <w:bottom w:w="15" w:type="dxa"/>
                    <w:right w:w="15" w:type="dxa"/>
                  </w:tcMar>
                  <w:vAlign w:val="center"/>
                  <w:hideMark/>
                </w:tcPr>
                <w:p w14:paraId="0065E833" w14:textId="77777777" w:rsidR="00B17C3B" w:rsidRDefault="00B17C3B" w:rsidP="00B17C3B">
                  <w:pPr>
                    <w:rPr>
                      <w:rFonts w:ascii="Arial" w:hAnsi="Arial" w:cs="Arial"/>
                      <w:color w:val="656464"/>
                      <w:sz w:val="20"/>
                      <w:szCs w:val="20"/>
                    </w:rPr>
                  </w:pPr>
                  <w:r>
                    <w:rPr>
                      <w:rFonts w:ascii="Arial" w:hAnsi="Arial" w:cs="Arial"/>
                      <w:color w:val="656464"/>
                      <w:sz w:val="20"/>
                      <w:szCs w:val="20"/>
                    </w:rPr>
                    <w:t>202-724-8052</w:t>
                  </w:r>
                </w:p>
              </w:tc>
              <w:tc>
                <w:tcPr>
                  <w:tcW w:w="3384" w:type="dxa"/>
                  <w:shd w:val="clear" w:color="auto" w:fill="FFFFFF"/>
                  <w:tcMar>
                    <w:top w:w="15" w:type="dxa"/>
                    <w:left w:w="15" w:type="dxa"/>
                    <w:bottom w:w="15" w:type="dxa"/>
                    <w:right w:w="15" w:type="dxa"/>
                  </w:tcMar>
                  <w:vAlign w:val="center"/>
                  <w:hideMark/>
                </w:tcPr>
                <w:p w14:paraId="60899BF5" w14:textId="77777777" w:rsidR="00B17C3B" w:rsidRDefault="00D4124F" w:rsidP="00B17C3B">
                  <w:pPr>
                    <w:rPr>
                      <w:rFonts w:ascii="Arial" w:hAnsi="Arial" w:cs="Arial"/>
                      <w:color w:val="656464"/>
                      <w:sz w:val="20"/>
                      <w:szCs w:val="20"/>
                    </w:rPr>
                  </w:pPr>
                  <w:hyperlink r:id="rId20" w:tgtFrame="_blank" w:history="1">
                    <w:r w:rsidR="00B17C3B">
                      <w:rPr>
                        <w:rStyle w:val="Hyperlink"/>
                        <w:rFonts w:ascii="Arial" w:hAnsi="Arial" w:cs="Arial"/>
                        <w:color w:val="663333"/>
                        <w:sz w:val="20"/>
                        <w:szCs w:val="20"/>
                        <w:bdr w:val="none" w:sz="0" w:space="0" w:color="auto" w:frame="1"/>
                      </w:rPr>
                      <w:t>btodd@dccouncil.us</w:t>
                    </w:r>
                  </w:hyperlink>
                </w:p>
              </w:tc>
              <w:tc>
                <w:tcPr>
                  <w:tcW w:w="2679" w:type="dxa"/>
                  <w:shd w:val="clear" w:color="auto" w:fill="FFFFFF"/>
                  <w:tcMar>
                    <w:top w:w="15" w:type="dxa"/>
                    <w:left w:w="15" w:type="dxa"/>
                    <w:bottom w:w="15" w:type="dxa"/>
                    <w:right w:w="15" w:type="dxa"/>
                  </w:tcMar>
                  <w:vAlign w:val="center"/>
                  <w:hideMark/>
                </w:tcPr>
                <w:p w14:paraId="1A30DF06" w14:textId="77777777" w:rsidR="00B17C3B" w:rsidRDefault="00B17C3B" w:rsidP="00B17C3B">
                  <w:pPr>
                    <w:rPr>
                      <w:rFonts w:ascii="Arial" w:hAnsi="Arial" w:cs="Arial"/>
                      <w:color w:val="656464"/>
                      <w:sz w:val="20"/>
                      <w:szCs w:val="20"/>
                    </w:rPr>
                  </w:pPr>
                </w:p>
              </w:tc>
            </w:tr>
            <w:tr w:rsidR="00B17C3B" w14:paraId="323631D5" w14:textId="77777777" w:rsidTr="00B17C3B">
              <w:tc>
                <w:tcPr>
                  <w:tcW w:w="1737" w:type="dxa"/>
                  <w:shd w:val="clear" w:color="auto" w:fill="FFFFFF"/>
                  <w:tcMar>
                    <w:top w:w="15" w:type="dxa"/>
                    <w:left w:w="15" w:type="dxa"/>
                    <w:bottom w:w="15" w:type="dxa"/>
                    <w:right w:w="15" w:type="dxa"/>
                  </w:tcMar>
                  <w:vAlign w:val="center"/>
                  <w:hideMark/>
                </w:tcPr>
                <w:p w14:paraId="7AC01FD6"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Trayon White</w:t>
                  </w:r>
                </w:p>
              </w:tc>
              <w:tc>
                <w:tcPr>
                  <w:tcW w:w="2317" w:type="dxa"/>
                  <w:shd w:val="clear" w:color="auto" w:fill="FFFFFF"/>
                  <w:tcMar>
                    <w:top w:w="15" w:type="dxa"/>
                    <w:left w:w="15" w:type="dxa"/>
                    <w:bottom w:w="15" w:type="dxa"/>
                    <w:right w:w="15" w:type="dxa"/>
                  </w:tcMar>
                  <w:vAlign w:val="center"/>
                  <w:hideMark/>
                </w:tcPr>
                <w:p w14:paraId="37925399" w14:textId="77777777" w:rsidR="00B17C3B" w:rsidRDefault="00B17C3B" w:rsidP="00B17C3B">
                  <w:pPr>
                    <w:rPr>
                      <w:rFonts w:ascii="Arial" w:hAnsi="Arial" w:cs="Arial"/>
                      <w:color w:val="656464"/>
                      <w:sz w:val="20"/>
                      <w:szCs w:val="20"/>
                    </w:rPr>
                  </w:pPr>
                  <w:r>
                    <w:rPr>
                      <w:rFonts w:ascii="Arial" w:hAnsi="Arial" w:cs="Arial"/>
                      <w:color w:val="656464"/>
                      <w:sz w:val="20"/>
                      <w:szCs w:val="20"/>
                    </w:rPr>
                    <w:t>Ward 8 Councilmember</w:t>
                  </w:r>
                </w:p>
              </w:tc>
              <w:tc>
                <w:tcPr>
                  <w:tcW w:w="1448" w:type="dxa"/>
                  <w:shd w:val="clear" w:color="auto" w:fill="FFFFFF"/>
                  <w:tcMar>
                    <w:top w:w="15" w:type="dxa"/>
                    <w:left w:w="15" w:type="dxa"/>
                    <w:bottom w:w="15" w:type="dxa"/>
                    <w:right w:w="15" w:type="dxa"/>
                  </w:tcMar>
                  <w:vAlign w:val="center"/>
                  <w:hideMark/>
                </w:tcPr>
                <w:p w14:paraId="039DDBFE" w14:textId="77777777" w:rsidR="00B17C3B" w:rsidRDefault="00B17C3B" w:rsidP="00B17C3B">
                  <w:pPr>
                    <w:rPr>
                      <w:rFonts w:ascii="Arial" w:hAnsi="Arial" w:cs="Arial"/>
                      <w:color w:val="656464"/>
                      <w:sz w:val="20"/>
                      <w:szCs w:val="20"/>
                    </w:rPr>
                  </w:pPr>
                  <w:r>
                    <w:rPr>
                      <w:rFonts w:ascii="Arial" w:hAnsi="Arial" w:cs="Arial"/>
                      <w:color w:val="656464"/>
                      <w:sz w:val="20"/>
                      <w:szCs w:val="20"/>
                    </w:rPr>
                    <w:t>202-724-8045</w:t>
                  </w:r>
                </w:p>
              </w:tc>
              <w:tc>
                <w:tcPr>
                  <w:tcW w:w="3384" w:type="dxa"/>
                  <w:shd w:val="clear" w:color="auto" w:fill="FFFFFF"/>
                  <w:tcMar>
                    <w:top w:w="15" w:type="dxa"/>
                    <w:left w:w="15" w:type="dxa"/>
                    <w:bottom w:w="15" w:type="dxa"/>
                    <w:right w:w="15" w:type="dxa"/>
                  </w:tcMar>
                  <w:vAlign w:val="center"/>
                  <w:hideMark/>
                </w:tcPr>
                <w:p w14:paraId="5A0D56B8" w14:textId="77777777" w:rsidR="00B17C3B" w:rsidRDefault="00D4124F" w:rsidP="00B17C3B">
                  <w:pPr>
                    <w:rPr>
                      <w:rFonts w:ascii="Arial" w:hAnsi="Arial" w:cs="Arial"/>
                      <w:color w:val="656464"/>
                      <w:sz w:val="20"/>
                      <w:szCs w:val="20"/>
                    </w:rPr>
                  </w:pPr>
                  <w:hyperlink r:id="rId21" w:tgtFrame="_blank" w:history="1">
                    <w:r w:rsidR="00B17C3B">
                      <w:rPr>
                        <w:rStyle w:val="Hyperlink"/>
                        <w:rFonts w:ascii="Arial" w:hAnsi="Arial" w:cs="Arial"/>
                        <w:color w:val="663333"/>
                        <w:sz w:val="20"/>
                        <w:szCs w:val="20"/>
                        <w:bdr w:val="none" w:sz="0" w:space="0" w:color="auto" w:frame="1"/>
                      </w:rPr>
                      <w:t>twhite@dccouncil.us</w:t>
                    </w:r>
                  </w:hyperlink>
                </w:p>
              </w:tc>
              <w:tc>
                <w:tcPr>
                  <w:tcW w:w="2679" w:type="dxa"/>
                  <w:shd w:val="clear" w:color="auto" w:fill="FFFFFF"/>
                  <w:tcMar>
                    <w:top w:w="15" w:type="dxa"/>
                    <w:left w:w="15" w:type="dxa"/>
                    <w:bottom w:w="15" w:type="dxa"/>
                    <w:right w:w="15" w:type="dxa"/>
                  </w:tcMar>
                  <w:vAlign w:val="center"/>
                  <w:hideMark/>
                </w:tcPr>
                <w:p w14:paraId="4CC4BA91" w14:textId="77777777" w:rsidR="00B17C3B" w:rsidRDefault="00B17C3B" w:rsidP="00B17C3B">
                  <w:pPr>
                    <w:rPr>
                      <w:rFonts w:ascii="Arial" w:hAnsi="Arial" w:cs="Arial"/>
                      <w:color w:val="656464"/>
                      <w:sz w:val="20"/>
                      <w:szCs w:val="20"/>
                    </w:rPr>
                  </w:pPr>
                </w:p>
              </w:tc>
            </w:tr>
            <w:tr w:rsidR="00B17C3B" w14:paraId="5E3970D8" w14:textId="77777777" w:rsidTr="00B17C3B">
              <w:tc>
                <w:tcPr>
                  <w:tcW w:w="1737" w:type="dxa"/>
                  <w:shd w:val="clear" w:color="auto" w:fill="FFFFFF"/>
                  <w:tcMar>
                    <w:top w:w="15" w:type="dxa"/>
                    <w:left w:w="15" w:type="dxa"/>
                    <w:bottom w:w="15" w:type="dxa"/>
                    <w:right w:w="15" w:type="dxa"/>
                  </w:tcMar>
                  <w:vAlign w:val="center"/>
                  <w:hideMark/>
                </w:tcPr>
                <w:p w14:paraId="64227418"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Robert White</w:t>
                  </w:r>
                </w:p>
              </w:tc>
              <w:tc>
                <w:tcPr>
                  <w:tcW w:w="2317" w:type="dxa"/>
                  <w:shd w:val="clear" w:color="auto" w:fill="FFFFFF"/>
                  <w:tcMar>
                    <w:top w:w="15" w:type="dxa"/>
                    <w:left w:w="15" w:type="dxa"/>
                    <w:bottom w:w="15" w:type="dxa"/>
                    <w:right w:w="15" w:type="dxa"/>
                  </w:tcMar>
                  <w:vAlign w:val="center"/>
                  <w:hideMark/>
                </w:tcPr>
                <w:p w14:paraId="18CCB402" w14:textId="77777777" w:rsidR="00B17C3B" w:rsidRDefault="00B17C3B" w:rsidP="00B17C3B">
                  <w:pPr>
                    <w:rPr>
                      <w:rFonts w:ascii="Arial" w:hAnsi="Arial" w:cs="Arial"/>
                      <w:color w:val="656464"/>
                      <w:sz w:val="20"/>
                      <w:szCs w:val="20"/>
                    </w:rPr>
                  </w:pPr>
                  <w:r>
                    <w:rPr>
                      <w:rFonts w:ascii="Arial" w:hAnsi="Arial" w:cs="Arial"/>
                      <w:color w:val="656464"/>
                      <w:sz w:val="20"/>
                      <w:szCs w:val="20"/>
                    </w:rPr>
                    <w:t>At large Councilmember</w:t>
                  </w:r>
                </w:p>
              </w:tc>
              <w:tc>
                <w:tcPr>
                  <w:tcW w:w="1448" w:type="dxa"/>
                  <w:shd w:val="clear" w:color="auto" w:fill="FFFFFF"/>
                  <w:tcMar>
                    <w:top w:w="15" w:type="dxa"/>
                    <w:left w:w="15" w:type="dxa"/>
                    <w:bottom w:w="15" w:type="dxa"/>
                    <w:right w:w="15" w:type="dxa"/>
                  </w:tcMar>
                  <w:vAlign w:val="center"/>
                  <w:hideMark/>
                </w:tcPr>
                <w:p w14:paraId="00226ACD"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202-724-8174</w:t>
                  </w:r>
                </w:p>
              </w:tc>
              <w:tc>
                <w:tcPr>
                  <w:tcW w:w="3384" w:type="dxa"/>
                  <w:shd w:val="clear" w:color="auto" w:fill="FFFFFF"/>
                  <w:tcMar>
                    <w:top w:w="15" w:type="dxa"/>
                    <w:left w:w="15" w:type="dxa"/>
                    <w:bottom w:w="15" w:type="dxa"/>
                    <w:right w:w="15" w:type="dxa"/>
                  </w:tcMar>
                  <w:vAlign w:val="center"/>
                  <w:hideMark/>
                </w:tcPr>
                <w:p w14:paraId="4367E52F" w14:textId="77777777" w:rsidR="00B17C3B" w:rsidRDefault="00D4124F" w:rsidP="00B17C3B">
                  <w:pPr>
                    <w:rPr>
                      <w:rFonts w:ascii="Arial" w:hAnsi="Arial" w:cs="Arial"/>
                      <w:color w:val="656464"/>
                      <w:sz w:val="20"/>
                      <w:szCs w:val="20"/>
                    </w:rPr>
                  </w:pPr>
                  <w:hyperlink r:id="rId22" w:tgtFrame="_blank" w:history="1">
                    <w:r w:rsidR="00B17C3B">
                      <w:rPr>
                        <w:rStyle w:val="Hyperlink"/>
                        <w:rFonts w:ascii="Arial" w:hAnsi="Arial" w:cs="Arial"/>
                        <w:color w:val="663333"/>
                        <w:sz w:val="20"/>
                        <w:szCs w:val="20"/>
                        <w:bdr w:val="none" w:sz="0" w:space="0" w:color="auto" w:frame="1"/>
                      </w:rPr>
                      <w:t>rwhite@dccouncil.us</w:t>
                    </w:r>
                  </w:hyperlink>
                </w:p>
              </w:tc>
              <w:tc>
                <w:tcPr>
                  <w:tcW w:w="2679" w:type="dxa"/>
                  <w:shd w:val="clear" w:color="auto" w:fill="FFFFFF"/>
                  <w:tcMar>
                    <w:top w:w="15" w:type="dxa"/>
                    <w:left w:w="15" w:type="dxa"/>
                    <w:bottom w:w="15" w:type="dxa"/>
                    <w:right w:w="15" w:type="dxa"/>
                  </w:tcMar>
                  <w:vAlign w:val="center"/>
                  <w:hideMark/>
                </w:tcPr>
                <w:p w14:paraId="03D00416" w14:textId="77777777" w:rsidR="00B17C3B" w:rsidRDefault="00B17C3B" w:rsidP="00B17C3B">
                  <w:pPr>
                    <w:rPr>
                      <w:rFonts w:ascii="Arial" w:hAnsi="Arial" w:cs="Arial"/>
                      <w:color w:val="656464"/>
                      <w:sz w:val="20"/>
                      <w:szCs w:val="20"/>
                    </w:rPr>
                  </w:pPr>
                </w:p>
              </w:tc>
            </w:tr>
            <w:tr w:rsidR="00B17C3B" w14:paraId="56C2898F" w14:textId="77777777" w:rsidTr="00B17C3B">
              <w:tc>
                <w:tcPr>
                  <w:tcW w:w="1737" w:type="dxa"/>
                  <w:shd w:val="clear" w:color="auto" w:fill="FFFFFF"/>
                  <w:tcMar>
                    <w:top w:w="15" w:type="dxa"/>
                    <w:left w:w="15" w:type="dxa"/>
                    <w:bottom w:w="15" w:type="dxa"/>
                    <w:right w:w="15" w:type="dxa"/>
                  </w:tcMar>
                  <w:vAlign w:val="center"/>
                  <w:hideMark/>
                </w:tcPr>
                <w:p w14:paraId="5CAAF8CA" w14:textId="77777777" w:rsidR="00B17C3B" w:rsidRDefault="00B17C3B" w:rsidP="00B17C3B">
                  <w:pPr>
                    <w:rPr>
                      <w:rFonts w:ascii="Arial" w:eastAsiaTheme="minorHAnsi" w:hAnsi="Arial" w:cs="Arial"/>
                      <w:color w:val="656464"/>
                      <w:sz w:val="20"/>
                      <w:szCs w:val="20"/>
                    </w:rPr>
                  </w:pPr>
                  <w:r>
                    <w:rPr>
                      <w:rFonts w:ascii="Arial" w:hAnsi="Arial" w:cs="Arial"/>
                      <w:color w:val="656464"/>
                      <w:sz w:val="20"/>
                      <w:szCs w:val="20"/>
                    </w:rPr>
                    <w:t>David Grosso</w:t>
                  </w:r>
                </w:p>
              </w:tc>
              <w:tc>
                <w:tcPr>
                  <w:tcW w:w="2317" w:type="dxa"/>
                  <w:shd w:val="clear" w:color="auto" w:fill="FFFFFF"/>
                  <w:tcMar>
                    <w:top w:w="15" w:type="dxa"/>
                    <w:left w:w="15" w:type="dxa"/>
                    <w:bottom w:w="15" w:type="dxa"/>
                    <w:right w:w="15" w:type="dxa"/>
                  </w:tcMar>
                  <w:vAlign w:val="center"/>
                  <w:hideMark/>
                </w:tcPr>
                <w:p w14:paraId="261753EC" w14:textId="77777777" w:rsidR="00B17C3B" w:rsidRDefault="00B17C3B" w:rsidP="00B17C3B">
                  <w:pPr>
                    <w:rPr>
                      <w:rFonts w:ascii="Arial" w:hAnsi="Arial" w:cs="Arial"/>
                      <w:color w:val="656464"/>
                      <w:sz w:val="20"/>
                      <w:szCs w:val="20"/>
                    </w:rPr>
                  </w:pPr>
                  <w:r>
                    <w:rPr>
                      <w:rFonts w:ascii="Arial" w:hAnsi="Arial" w:cs="Arial"/>
                      <w:color w:val="656464"/>
                      <w:sz w:val="20"/>
                      <w:szCs w:val="20"/>
                    </w:rPr>
                    <w:t>At large Councilmember</w:t>
                  </w:r>
                </w:p>
              </w:tc>
              <w:tc>
                <w:tcPr>
                  <w:tcW w:w="1448" w:type="dxa"/>
                  <w:shd w:val="clear" w:color="auto" w:fill="FFFFFF"/>
                  <w:tcMar>
                    <w:top w:w="15" w:type="dxa"/>
                    <w:left w:w="15" w:type="dxa"/>
                    <w:bottom w:w="15" w:type="dxa"/>
                    <w:right w:w="15" w:type="dxa"/>
                  </w:tcMar>
                  <w:vAlign w:val="center"/>
                  <w:hideMark/>
                </w:tcPr>
                <w:p w14:paraId="67FB45D8" w14:textId="77777777" w:rsidR="00B17C3B" w:rsidRDefault="00B17C3B" w:rsidP="00B17C3B">
                  <w:pPr>
                    <w:rPr>
                      <w:rFonts w:ascii="Arial" w:hAnsi="Arial" w:cs="Arial"/>
                      <w:color w:val="656464"/>
                      <w:sz w:val="20"/>
                      <w:szCs w:val="20"/>
                    </w:rPr>
                  </w:pPr>
                  <w:r>
                    <w:rPr>
                      <w:rFonts w:ascii="Arial" w:hAnsi="Arial" w:cs="Arial"/>
                      <w:color w:val="656464"/>
                      <w:sz w:val="20"/>
                      <w:szCs w:val="20"/>
                    </w:rPr>
                    <w:t>202-724-8105</w:t>
                  </w:r>
                </w:p>
              </w:tc>
              <w:tc>
                <w:tcPr>
                  <w:tcW w:w="3384" w:type="dxa"/>
                  <w:shd w:val="clear" w:color="auto" w:fill="FFFFFF"/>
                  <w:tcMar>
                    <w:top w:w="15" w:type="dxa"/>
                    <w:left w:w="15" w:type="dxa"/>
                    <w:bottom w:w="15" w:type="dxa"/>
                    <w:right w:w="15" w:type="dxa"/>
                  </w:tcMar>
                  <w:vAlign w:val="center"/>
                  <w:hideMark/>
                </w:tcPr>
                <w:p w14:paraId="2DB369C1" w14:textId="77777777" w:rsidR="00B17C3B" w:rsidRDefault="00D4124F" w:rsidP="00B17C3B">
                  <w:pPr>
                    <w:rPr>
                      <w:rFonts w:ascii="Arial" w:hAnsi="Arial" w:cs="Arial"/>
                      <w:color w:val="656464"/>
                      <w:sz w:val="20"/>
                      <w:szCs w:val="20"/>
                    </w:rPr>
                  </w:pPr>
                  <w:hyperlink r:id="rId23" w:tgtFrame="_blank" w:history="1">
                    <w:r w:rsidR="00B17C3B">
                      <w:rPr>
                        <w:rStyle w:val="Hyperlink"/>
                        <w:rFonts w:ascii="Arial" w:hAnsi="Arial" w:cs="Arial"/>
                        <w:color w:val="663333"/>
                        <w:sz w:val="20"/>
                        <w:szCs w:val="20"/>
                        <w:bdr w:val="none" w:sz="0" w:space="0" w:color="auto" w:frame="1"/>
                      </w:rPr>
                      <w:t>dgrosso@dccouncil.us</w:t>
                    </w:r>
                  </w:hyperlink>
                </w:p>
              </w:tc>
              <w:tc>
                <w:tcPr>
                  <w:tcW w:w="2679" w:type="dxa"/>
                  <w:shd w:val="clear" w:color="auto" w:fill="FFFFFF"/>
                  <w:tcMar>
                    <w:top w:w="15" w:type="dxa"/>
                    <w:left w:w="15" w:type="dxa"/>
                    <w:bottom w:w="15" w:type="dxa"/>
                    <w:right w:w="15" w:type="dxa"/>
                  </w:tcMar>
                  <w:vAlign w:val="center"/>
                  <w:hideMark/>
                </w:tcPr>
                <w:p w14:paraId="56ECD55F" w14:textId="77777777" w:rsidR="00B17C3B" w:rsidRDefault="00B17C3B" w:rsidP="00B17C3B">
                  <w:pPr>
                    <w:rPr>
                      <w:rFonts w:ascii="Arial" w:hAnsi="Arial" w:cs="Arial"/>
                      <w:color w:val="656464"/>
                      <w:sz w:val="20"/>
                      <w:szCs w:val="20"/>
                    </w:rPr>
                  </w:pPr>
                </w:p>
              </w:tc>
            </w:tr>
          </w:tbl>
          <w:p w14:paraId="002409F2" w14:textId="77777777" w:rsidR="00B17C3B" w:rsidRDefault="00B17C3B" w:rsidP="00B17C3B">
            <w:pPr>
              <w:rPr>
                <w:rFonts w:ascii="Calibri" w:eastAsiaTheme="minorHAnsi" w:hAnsi="Calibri" w:cs="Calibri"/>
                <w:sz w:val="22"/>
                <w:szCs w:val="22"/>
              </w:rPr>
            </w:pPr>
          </w:p>
          <w:p w14:paraId="019E37F9" w14:textId="77777777" w:rsidR="002B117E" w:rsidRPr="00973768" w:rsidRDefault="002B117E" w:rsidP="002B117E">
            <w:pPr>
              <w:rPr>
                <w:rFonts w:ascii="Arial" w:hAnsi="Arial" w:cs="Arial"/>
              </w:rPr>
            </w:pPr>
          </w:p>
        </w:tc>
      </w:tr>
    </w:tbl>
    <w:p w14:paraId="06097238" w14:textId="77777777" w:rsidR="002B117E" w:rsidRDefault="002B117E" w:rsidP="002B117E">
      <w:pPr>
        <w:rPr>
          <w:rFonts w:ascii="Arial" w:hAnsi="Arial" w:cs="Arial"/>
        </w:rPr>
      </w:pPr>
    </w:p>
    <w:p w14:paraId="336F764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0F4957A"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6197AE0"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2A8BD199" w14:textId="77777777" w:rsidR="002B117E" w:rsidRPr="00973768" w:rsidRDefault="00843A74" w:rsidP="002F55CE">
            <w:pPr>
              <w:rPr>
                <w:rFonts w:ascii="Arial" w:hAnsi="Arial" w:cs="Arial"/>
                <w:color w:val="000000"/>
              </w:rPr>
            </w:pPr>
            <w:r>
              <w:rPr>
                <w:rFonts w:ascii="Arial" w:hAnsi="Arial" w:cs="Arial"/>
                <w:color w:val="000000"/>
              </w:rPr>
              <w:t>A True Sanctuary City Doesn’t Exclude Homeless Families</w:t>
            </w:r>
          </w:p>
        </w:tc>
      </w:tr>
    </w:tbl>
    <w:p w14:paraId="52173A51" w14:textId="77777777" w:rsidR="002B117E" w:rsidRDefault="002B117E" w:rsidP="002B117E">
      <w:pPr>
        <w:rPr>
          <w:rFonts w:ascii="Arial" w:hAnsi="Arial" w:cs="Arial"/>
        </w:rPr>
      </w:pPr>
    </w:p>
    <w:p w14:paraId="60251CD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B66550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ACFBDF8"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EB79B79"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4D45CA1"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1F26701"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4FD8A1D8" w14:textId="77777777" w:rsidR="00C26D35" w:rsidRDefault="00C26D35" w:rsidP="002B117E">
      <w:pPr>
        <w:rPr>
          <w:rFonts w:ascii="Arial" w:hAnsi="Arial" w:cs="Arial"/>
        </w:rPr>
      </w:pPr>
    </w:p>
    <w:p w14:paraId="44C5AD37"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639AA851"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E92F756" w14:textId="77777777" w:rsidR="00B84897" w:rsidRPr="00B17C3B" w:rsidRDefault="00B84897" w:rsidP="002F55CE">
            <w:pPr>
              <w:rPr>
                <w:rStyle w:val="Strong"/>
                <w:rFonts w:ascii="Arial" w:hAnsi="Arial" w:cs="Arial"/>
                <w:color w:val="auto"/>
                <w:sz w:val="28"/>
                <w:szCs w:val="22"/>
              </w:rPr>
            </w:pPr>
            <w:bookmarkStart w:id="7" w:name="_Hlk492977262"/>
            <w:r w:rsidRPr="00B17C3B">
              <w:rPr>
                <w:rStyle w:val="Strong"/>
                <w:rFonts w:ascii="Arial" w:hAnsi="Arial" w:cs="Arial"/>
                <w:color w:val="auto"/>
                <w:sz w:val="28"/>
                <w:szCs w:val="22"/>
              </w:rPr>
              <w:lastRenderedPageBreak/>
              <w:t>Alert Landing page</w:t>
            </w:r>
          </w:p>
          <w:p w14:paraId="17278EB6" w14:textId="77777777" w:rsidR="00B84897" w:rsidRPr="00973768" w:rsidRDefault="00B84897" w:rsidP="00973768">
            <w:pPr>
              <w:rPr>
                <w:rFonts w:ascii="Arial" w:hAnsi="Arial" w:cs="Arial"/>
                <w:color w:val="000000"/>
                <w:sz w:val="16"/>
                <w:szCs w:val="22"/>
              </w:rPr>
            </w:pPr>
            <w:r w:rsidRPr="00B17C3B">
              <w:rPr>
                <w:rFonts w:ascii="Arial" w:hAnsi="Arial" w:cs="Arial"/>
                <w:color w:val="auto"/>
                <w:sz w:val="20"/>
                <w:szCs w:val="20"/>
              </w:rPr>
              <w:t xml:space="preserve">This content will appear above the alert form. It should be a brief summary of the alert with a clear, compelling call to action. </w:t>
            </w:r>
            <w:bookmarkEnd w:id="7"/>
          </w:p>
        </w:tc>
      </w:tr>
      <w:tr w:rsidR="00B84897" w:rsidRPr="00973768" w14:paraId="0D7816DF"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1794C5" w14:textId="62352899" w:rsidR="00147EC6" w:rsidRPr="00D4124F" w:rsidRDefault="002E63CC" w:rsidP="00CC7C61">
            <w:pPr>
              <w:rPr>
                <w:rFonts w:asciiTheme="minorHAnsi" w:hAnsiTheme="minorHAnsi" w:cstheme="minorHAnsi"/>
                <w:b/>
                <w:i/>
                <w:color w:val="auto"/>
              </w:rPr>
            </w:pPr>
            <w:r w:rsidRPr="00D4124F">
              <w:rPr>
                <w:rFonts w:asciiTheme="minorHAnsi" w:hAnsiTheme="minorHAnsi" w:cstheme="minorHAnsi"/>
                <w:b/>
                <w:i/>
                <w:color w:val="auto"/>
              </w:rPr>
              <w:t>UPDATE</w:t>
            </w:r>
            <w:r w:rsidRPr="00D4124F">
              <w:rPr>
                <w:rFonts w:asciiTheme="minorHAnsi" w:hAnsiTheme="minorHAnsi" w:cstheme="minorHAnsi"/>
                <w:i/>
                <w:color w:val="auto"/>
              </w:rPr>
              <w:t>:</w:t>
            </w:r>
            <w:r w:rsidRPr="002E63CC">
              <w:rPr>
                <w:rFonts w:asciiTheme="minorHAnsi" w:hAnsiTheme="minorHAnsi" w:cstheme="minorHAnsi"/>
                <w:i/>
                <w:color w:val="auto"/>
              </w:rPr>
              <w:t xml:space="preserve"> </w:t>
            </w:r>
            <w:r w:rsidRPr="00D4124F">
              <w:rPr>
                <w:rFonts w:asciiTheme="minorHAnsi" w:hAnsiTheme="minorHAnsi" w:cstheme="minorHAnsi"/>
                <w:i/>
                <w:color w:val="auto"/>
              </w:rPr>
              <w:t xml:space="preserve">Councilmember </w:t>
            </w:r>
            <w:r w:rsidR="00D4124F">
              <w:rPr>
                <w:rFonts w:asciiTheme="minorHAnsi" w:hAnsiTheme="minorHAnsi" w:cstheme="minorHAnsi"/>
                <w:i/>
                <w:color w:val="auto"/>
              </w:rPr>
              <w:t xml:space="preserve">Brianne </w:t>
            </w:r>
            <w:r w:rsidRPr="00D4124F">
              <w:rPr>
                <w:rFonts w:asciiTheme="minorHAnsi" w:hAnsiTheme="minorHAnsi" w:cstheme="minorHAnsi"/>
                <w:i/>
                <w:color w:val="auto"/>
              </w:rPr>
              <w:t xml:space="preserve">Nadeau, </w:t>
            </w:r>
            <w:r w:rsidRPr="002E63CC">
              <w:rPr>
                <w:rFonts w:asciiTheme="minorHAnsi" w:hAnsiTheme="minorHAnsi" w:cstheme="minorHAnsi"/>
                <w:i/>
                <w:color w:val="auto"/>
              </w:rPr>
              <w:t>chair of the DC Council’s Committee on Human Services, canceled the vote for September 20</w:t>
            </w:r>
            <w:r w:rsidRPr="002E63CC">
              <w:rPr>
                <w:rFonts w:asciiTheme="minorHAnsi" w:hAnsiTheme="minorHAnsi" w:cstheme="minorHAnsi"/>
                <w:i/>
                <w:color w:val="auto"/>
                <w:vertAlign w:val="superscript"/>
              </w:rPr>
              <w:t>th</w:t>
            </w:r>
            <w:r w:rsidRPr="002E63CC">
              <w:rPr>
                <w:rFonts w:asciiTheme="minorHAnsi" w:hAnsiTheme="minorHAnsi" w:cstheme="minorHAnsi"/>
                <w:i/>
                <w:color w:val="auto"/>
              </w:rPr>
              <w:t xml:space="preserve"> </w:t>
            </w:r>
            <w:r>
              <w:rPr>
                <w:rFonts w:asciiTheme="minorHAnsi" w:hAnsiTheme="minorHAnsi" w:cstheme="minorHAnsi"/>
                <w:i/>
                <w:color w:val="auto"/>
              </w:rPr>
              <w:t xml:space="preserve">on Bill 22-293, </w:t>
            </w:r>
            <w:r w:rsidR="00D4124F">
              <w:rPr>
                <w:rFonts w:asciiTheme="minorHAnsi" w:hAnsiTheme="minorHAnsi" w:cstheme="minorHAnsi"/>
                <w:i/>
                <w:color w:val="auto"/>
              </w:rPr>
              <w:t>stating that it needed further discussion before consideration by the committee. While this is hopeful news t</w:t>
            </w:r>
            <w:r>
              <w:rPr>
                <w:rFonts w:asciiTheme="minorHAnsi" w:hAnsiTheme="minorHAnsi" w:cstheme="minorHAnsi"/>
                <w:i/>
                <w:color w:val="auto"/>
              </w:rPr>
              <w:t>hat the Council is hearing t</w:t>
            </w:r>
            <w:r w:rsidR="00D4124F">
              <w:rPr>
                <w:rFonts w:asciiTheme="minorHAnsi" w:hAnsiTheme="minorHAnsi" w:cstheme="minorHAnsi"/>
                <w:i/>
                <w:color w:val="auto"/>
              </w:rPr>
              <w:t xml:space="preserve">he concerns of its constituents, the markup can be re-scheduled at any time with 24-hour notice to committee members. </w:t>
            </w:r>
            <w:r w:rsidR="00D4124F" w:rsidRPr="00D4124F">
              <w:rPr>
                <w:rFonts w:asciiTheme="minorHAnsi" w:hAnsiTheme="minorHAnsi" w:cstheme="minorHAnsi"/>
                <w:b/>
                <w:i/>
                <w:color w:val="auto"/>
              </w:rPr>
              <w:t>Please continue to contact the committee and tell them to oppose these harmful changes to the law!!</w:t>
            </w:r>
            <w:r w:rsidRPr="00D4124F">
              <w:rPr>
                <w:rFonts w:asciiTheme="minorHAnsi" w:hAnsiTheme="minorHAnsi" w:cstheme="minorHAnsi"/>
                <w:b/>
                <w:i/>
                <w:color w:val="auto"/>
              </w:rPr>
              <w:t xml:space="preserve">  </w:t>
            </w:r>
          </w:p>
          <w:p w14:paraId="5950C271" w14:textId="77777777" w:rsidR="00147EC6" w:rsidRDefault="00147EC6" w:rsidP="00CC7C61">
            <w:pPr>
              <w:rPr>
                <w:rFonts w:asciiTheme="minorHAnsi" w:hAnsiTheme="minorHAnsi" w:cstheme="minorHAnsi"/>
                <w:color w:val="auto"/>
              </w:rPr>
            </w:pPr>
          </w:p>
          <w:p w14:paraId="3F382137" w14:textId="3B196BFE" w:rsidR="00CC7C61" w:rsidRDefault="00CC7C61" w:rsidP="00CC7C61">
            <w:pPr>
              <w:rPr>
                <w:rFonts w:asciiTheme="minorHAnsi" w:hAnsiTheme="minorHAnsi" w:cstheme="minorHAnsi"/>
                <w:color w:val="auto"/>
              </w:rPr>
            </w:pPr>
            <w:r w:rsidRPr="00021758">
              <w:rPr>
                <w:rFonts w:asciiTheme="minorHAnsi" w:hAnsiTheme="minorHAnsi" w:cstheme="minorHAnsi"/>
                <w:color w:val="auto"/>
              </w:rPr>
              <w:t xml:space="preserve">On September 20, </w:t>
            </w:r>
            <w:r w:rsidR="00993B8B">
              <w:rPr>
                <w:rFonts w:asciiTheme="minorHAnsi" w:hAnsiTheme="minorHAnsi" w:cstheme="minorHAnsi"/>
                <w:color w:val="auto"/>
              </w:rPr>
              <w:t>t</w:t>
            </w:r>
            <w:r w:rsidRPr="00021758">
              <w:rPr>
                <w:rFonts w:asciiTheme="minorHAnsi" w:hAnsiTheme="minorHAnsi" w:cstheme="minorHAnsi"/>
                <w:color w:val="auto"/>
              </w:rPr>
              <w:t xml:space="preserve">he DC Council’s Committee on Human Services will consider </w:t>
            </w:r>
            <w:r w:rsidR="00993B8B">
              <w:rPr>
                <w:rFonts w:asciiTheme="minorHAnsi" w:hAnsiTheme="minorHAnsi" w:cstheme="minorHAnsi"/>
                <w:color w:val="auto"/>
              </w:rPr>
              <w:t xml:space="preserve">the </w:t>
            </w:r>
            <w:r>
              <w:rPr>
                <w:rFonts w:asciiTheme="minorHAnsi" w:hAnsiTheme="minorHAnsi" w:cstheme="minorHAnsi"/>
                <w:color w:val="auto"/>
              </w:rPr>
              <w:t xml:space="preserve">“Homeless Services Reform Amendment Act of 2017” (Bill 22-293), which includes significant changes to an existing law </w:t>
            </w:r>
            <w:r w:rsidRPr="00021758">
              <w:rPr>
                <w:rFonts w:asciiTheme="minorHAnsi" w:hAnsiTheme="minorHAnsi" w:cstheme="minorHAnsi"/>
                <w:color w:val="auto"/>
              </w:rPr>
              <w:t>governing homeless services in the District</w:t>
            </w:r>
            <w:r>
              <w:rPr>
                <w:rFonts w:asciiTheme="minorHAnsi" w:hAnsiTheme="minorHAnsi" w:cstheme="minorHAnsi"/>
                <w:color w:val="auto"/>
              </w:rPr>
              <w:t xml:space="preserve">.  One of </w:t>
            </w:r>
            <w:r w:rsidR="00993B8B" w:rsidRPr="0056217D">
              <w:rPr>
                <w:color w:val="auto"/>
              </w:rPr>
              <w:t>several controversial provisions</w:t>
            </w:r>
            <w:r w:rsidRPr="0056217D">
              <w:rPr>
                <w:rFonts w:asciiTheme="minorHAnsi" w:hAnsiTheme="minorHAnsi" w:cstheme="minorHAnsi"/>
                <w:color w:val="auto"/>
              </w:rPr>
              <w:t xml:space="preserve"> </w:t>
            </w:r>
            <w:r>
              <w:rPr>
                <w:rFonts w:asciiTheme="minorHAnsi" w:hAnsiTheme="minorHAnsi" w:cstheme="minorHAnsi"/>
                <w:color w:val="auto"/>
              </w:rPr>
              <w:t>in Bill 22-293 would, if enacted, increase the burden on homeless families to prove their DC residency before they can get any emergency shelter services.</w:t>
            </w:r>
          </w:p>
          <w:p w14:paraId="675F0322" w14:textId="77777777" w:rsidR="00CC7C61" w:rsidRDefault="00CC7C61" w:rsidP="00CC7C61">
            <w:pPr>
              <w:rPr>
                <w:rFonts w:asciiTheme="minorHAnsi" w:hAnsiTheme="minorHAnsi" w:cstheme="minorHAnsi"/>
                <w:color w:val="auto"/>
              </w:rPr>
            </w:pPr>
          </w:p>
          <w:p w14:paraId="43082C7B" w14:textId="6AB0D61A" w:rsidR="00A52A23" w:rsidRDefault="00CC7C61" w:rsidP="00CC7C61">
            <w:pPr>
              <w:rPr>
                <w:color w:val="auto"/>
                <w:shd w:val="clear" w:color="auto" w:fill="FFFFFF"/>
              </w:rPr>
            </w:pPr>
            <w:r w:rsidRPr="00021758">
              <w:rPr>
                <w:rFonts w:asciiTheme="minorHAnsi" w:hAnsiTheme="minorHAnsi" w:cstheme="minorHAnsi"/>
                <w:color w:val="auto"/>
                <w:shd w:val="clear" w:color="auto" w:fill="FFFFFF"/>
              </w:rPr>
              <w:t>District law already limits access to shelter to D</w:t>
            </w:r>
            <w:r>
              <w:rPr>
                <w:rFonts w:asciiTheme="minorHAnsi" w:hAnsiTheme="minorHAnsi" w:cstheme="minorHAnsi"/>
                <w:color w:val="auto"/>
                <w:shd w:val="clear" w:color="auto" w:fill="FFFFFF"/>
              </w:rPr>
              <w:t>C</w:t>
            </w:r>
            <w:r w:rsidRPr="00021758">
              <w:rPr>
                <w:rFonts w:asciiTheme="minorHAnsi" w:hAnsiTheme="minorHAnsi" w:cstheme="minorHAnsi"/>
                <w:color w:val="auto"/>
                <w:shd w:val="clear" w:color="auto" w:fill="FFFFFF"/>
              </w:rPr>
              <w:t xml:space="preserve"> residents, and the current residency requirements for families seeking shelter </w:t>
            </w:r>
            <w:r>
              <w:rPr>
                <w:rFonts w:asciiTheme="minorHAnsi" w:hAnsiTheme="minorHAnsi" w:cstheme="minorHAnsi"/>
                <w:color w:val="auto"/>
                <w:shd w:val="clear" w:color="auto" w:fill="FFFFFF"/>
              </w:rPr>
              <w:t>are</w:t>
            </w:r>
            <w:r w:rsidR="00A52A23">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 xml:space="preserve">more stringent </w:t>
            </w:r>
            <w:r w:rsidRPr="00021758">
              <w:rPr>
                <w:rFonts w:asciiTheme="minorHAnsi" w:hAnsiTheme="minorHAnsi" w:cstheme="minorHAnsi"/>
                <w:color w:val="auto"/>
                <w:shd w:val="clear" w:color="auto" w:fill="FFFFFF"/>
              </w:rPr>
              <w:t xml:space="preserve">than requirements to </w:t>
            </w:r>
            <w:r>
              <w:rPr>
                <w:rFonts w:asciiTheme="minorHAnsi" w:hAnsiTheme="minorHAnsi" w:cstheme="minorHAnsi"/>
                <w:color w:val="auto"/>
                <w:shd w:val="clear" w:color="auto" w:fill="FFFFFF"/>
              </w:rPr>
              <w:t>access any other public benefit</w:t>
            </w:r>
            <w:r w:rsidRPr="00021758">
              <w:rPr>
                <w:rFonts w:asciiTheme="minorHAnsi" w:hAnsiTheme="minorHAnsi" w:cstheme="minorHAnsi"/>
                <w:color w:val="auto"/>
                <w:shd w:val="clear" w:color="auto" w:fill="FFFFFF"/>
              </w:rPr>
              <w:t xml:space="preserve"> in the District.</w:t>
            </w:r>
            <w:r>
              <w:rPr>
                <w:rFonts w:asciiTheme="minorHAnsi" w:hAnsiTheme="minorHAnsi" w:cstheme="minorHAnsi"/>
                <w:color w:val="auto"/>
                <w:shd w:val="clear" w:color="auto" w:fill="FFFFFF"/>
              </w:rPr>
              <w:t xml:space="preserve"> </w:t>
            </w:r>
            <w:r w:rsidR="00460927" w:rsidRPr="008F2E62">
              <w:rPr>
                <w:color w:val="auto"/>
                <w:shd w:val="clear" w:color="auto" w:fill="FFFFFF"/>
              </w:rPr>
              <w:t xml:space="preserve">Bill 22-293 </w:t>
            </w:r>
            <w:r w:rsidR="00A52A23">
              <w:rPr>
                <w:color w:val="auto"/>
                <w:shd w:val="clear" w:color="auto" w:fill="FFFFFF"/>
              </w:rPr>
              <w:t>doubles</w:t>
            </w:r>
            <w:r w:rsidR="00460927" w:rsidRPr="008F2E62">
              <w:rPr>
                <w:color w:val="auto"/>
                <w:shd w:val="clear" w:color="auto" w:fill="FFFFFF"/>
              </w:rPr>
              <w:t xml:space="preserve"> the documentation that families must </w:t>
            </w:r>
            <w:r w:rsidR="00460927">
              <w:rPr>
                <w:color w:val="auto"/>
                <w:shd w:val="clear" w:color="auto" w:fill="FFFFFF"/>
              </w:rPr>
              <w:t xml:space="preserve">show </w:t>
            </w:r>
            <w:r w:rsidR="00460927" w:rsidRPr="008F2E62">
              <w:rPr>
                <w:color w:val="auto"/>
                <w:shd w:val="clear" w:color="auto" w:fill="FFFFFF"/>
              </w:rPr>
              <w:t>to prove their DC residency before they will get shelter</w:t>
            </w:r>
            <w:r w:rsidR="00A52A23">
              <w:rPr>
                <w:color w:val="auto"/>
                <w:shd w:val="clear" w:color="auto" w:fill="FFFFFF"/>
              </w:rPr>
              <w:t xml:space="preserve"> on freezing nights</w:t>
            </w:r>
            <w:r w:rsidR="00460927" w:rsidRPr="008F2E62">
              <w:rPr>
                <w:color w:val="auto"/>
                <w:shd w:val="clear" w:color="auto" w:fill="FFFFFF"/>
              </w:rPr>
              <w:t xml:space="preserve">. </w:t>
            </w:r>
            <w:r w:rsidR="00FF30D8">
              <w:rPr>
                <w:rFonts w:asciiTheme="minorHAnsi" w:hAnsiTheme="minorHAnsi" w:cstheme="minorHAnsi"/>
                <w:color w:val="auto"/>
              </w:rPr>
              <w:t xml:space="preserve">Families would have </w:t>
            </w:r>
            <w:r w:rsidR="00FF30D8" w:rsidRPr="008F2E62">
              <w:rPr>
                <w:color w:val="auto"/>
                <w:shd w:val="clear" w:color="auto" w:fill="FFFFFF"/>
              </w:rPr>
              <w:t xml:space="preserve">to provide two pieces of </w:t>
            </w:r>
            <w:r w:rsidR="00FF30D8">
              <w:rPr>
                <w:color w:val="auto"/>
                <w:shd w:val="clear" w:color="auto" w:fill="FFFFFF"/>
              </w:rPr>
              <w:t>proof</w:t>
            </w:r>
            <w:r w:rsidR="00FF30D8" w:rsidRPr="008F2E62">
              <w:rPr>
                <w:color w:val="auto"/>
                <w:shd w:val="clear" w:color="auto" w:fill="FFFFFF"/>
              </w:rPr>
              <w:t xml:space="preserve"> from a list of documents, </w:t>
            </w:r>
            <w:r w:rsidR="00FF30D8">
              <w:rPr>
                <w:color w:val="auto"/>
                <w:shd w:val="clear" w:color="auto" w:fill="FFFFFF"/>
              </w:rPr>
              <w:t>most of</w:t>
            </w:r>
            <w:r w:rsidR="00FF30D8" w:rsidRPr="008F2E62">
              <w:rPr>
                <w:color w:val="auto"/>
                <w:shd w:val="clear" w:color="auto" w:fill="FFFFFF"/>
              </w:rPr>
              <w:t xml:space="preserve"> which require </w:t>
            </w:r>
            <w:r w:rsidR="00FF30D8">
              <w:rPr>
                <w:color w:val="auto"/>
                <w:shd w:val="clear" w:color="auto" w:fill="FFFFFF"/>
              </w:rPr>
              <w:t>someone to have lived in the District for some time to obtain, such as a utility bill, an unexpired lease, or a current car registration.</w:t>
            </w:r>
          </w:p>
          <w:p w14:paraId="2B9F5190" w14:textId="77777777" w:rsidR="00A52A23" w:rsidRDefault="00A52A23" w:rsidP="00CC7C61">
            <w:pPr>
              <w:rPr>
                <w:color w:val="auto"/>
                <w:shd w:val="clear" w:color="auto" w:fill="FFFFFF"/>
              </w:rPr>
            </w:pPr>
          </w:p>
          <w:p w14:paraId="1A08C3DA" w14:textId="77777777" w:rsidR="00CC7C61" w:rsidRPr="00B43684" w:rsidRDefault="00CC7C61" w:rsidP="00CC7C61">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These changes would</w:t>
            </w:r>
            <w:r w:rsidRPr="00B43684">
              <w:rPr>
                <w:rFonts w:asciiTheme="minorHAnsi" w:hAnsiTheme="minorHAnsi" w:cstheme="minorHAnsi"/>
                <w:color w:val="auto"/>
                <w:shd w:val="clear" w:color="auto" w:fill="FFFFFF"/>
              </w:rPr>
              <w:t xml:space="preserve"> put the most vulnerable families at the highest risk of harm. Those</w:t>
            </w:r>
            <w:r w:rsidRPr="00B43684">
              <w:rPr>
                <w:rFonts w:asciiTheme="minorHAnsi" w:hAnsiTheme="minorHAnsi" w:cstheme="minorHAnsi"/>
                <w:color w:val="auto"/>
              </w:rPr>
              <w:t xml:space="preserve"> who are fleeing violence or seeking asylum</w:t>
            </w:r>
            <w:r>
              <w:rPr>
                <w:rFonts w:asciiTheme="minorHAnsi" w:hAnsiTheme="minorHAnsi" w:cstheme="minorHAnsi"/>
                <w:color w:val="auto"/>
              </w:rPr>
              <w:t xml:space="preserve">; </w:t>
            </w:r>
            <w:r w:rsidRPr="00B43684">
              <w:rPr>
                <w:rFonts w:asciiTheme="minorHAnsi" w:hAnsiTheme="minorHAnsi" w:cstheme="minorHAnsi"/>
                <w:color w:val="auto"/>
              </w:rPr>
              <w:t xml:space="preserve">those who have been homeless for </w:t>
            </w:r>
            <w:r>
              <w:rPr>
                <w:rFonts w:asciiTheme="minorHAnsi" w:hAnsiTheme="minorHAnsi" w:cstheme="minorHAnsi"/>
                <w:color w:val="auto"/>
              </w:rPr>
              <w:t>extended</w:t>
            </w:r>
            <w:r w:rsidRPr="00B43684">
              <w:rPr>
                <w:rFonts w:asciiTheme="minorHAnsi" w:hAnsiTheme="minorHAnsi" w:cstheme="minorHAnsi"/>
                <w:color w:val="auto"/>
              </w:rPr>
              <w:t xml:space="preserve"> periods of time</w:t>
            </w:r>
            <w:r>
              <w:rPr>
                <w:rFonts w:asciiTheme="minorHAnsi" w:hAnsiTheme="minorHAnsi" w:cstheme="minorHAnsi"/>
                <w:color w:val="auto"/>
              </w:rPr>
              <w:t>;</w:t>
            </w:r>
            <w:r w:rsidRPr="00B43684">
              <w:rPr>
                <w:rFonts w:asciiTheme="minorHAnsi" w:hAnsiTheme="minorHAnsi" w:cstheme="minorHAnsi"/>
                <w:color w:val="auto"/>
              </w:rPr>
              <w:t xml:space="preserve"> or those with cognitive, mental</w:t>
            </w:r>
            <w:r>
              <w:rPr>
                <w:rFonts w:asciiTheme="minorHAnsi" w:hAnsiTheme="minorHAnsi" w:cstheme="minorHAnsi"/>
                <w:color w:val="auto"/>
              </w:rPr>
              <w:t>,</w:t>
            </w:r>
            <w:r w:rsidRPr="00B43684">
              <w:rPr>
                <w:rFonts w:asciiTheme="minorHAnsi" w:hAnsiTheme="minorHAnsi" w:cstheme="minorHAnsi"/>
                <w:color w:val="auto"/>
              </w:rPr>
              <w:t xml:space="preserve"> or physical health disabilities will have the most difficulty complying with the proposed requirements</w:t>
            </w:r>
            <w:r w:rsidR="00595F44">
              <w:rPr>
                <w:rFonts w:asciiTheme="minorHAnsi" w:hAnsiTheme="minorHAnsi" w:cstheme="minorHAnsi"/>
                <w:color w:val="auto"/>
              </w:rPr>
              <w:t>.</w:t>
            </w:r>
          </w:p>
          <w:p w14:paraId="5D4E410F" w14:textId="77777777" w:rsidR="00CC7C61" w:rsidRDefault="00CC7C61" w:rsidP="00CC7C61">
            <w:pPr>
              <w:rPr>
                <w:rFonts w:asciiTheme="minorHAnsi" w:hAnsiTheme="minorHAnsi" w:cstheme="minorHAnsi"/>
                <w:color w:val="auto"/>
              </w:rPr>
            </w:pPr>
          </w:p>
          <w:p w14:paraId="1E22C580" w14:textId="77777777" w:rsidR="00CC7C61" w:rsidRDefault="00CC7C61" w:rsidP="00CC7C61">
            <w:pPr>
              <w:rPr>
                <w:rFonts w:asciiTheme="minorHAnsi" w:hAnsiTheme="minorHAnsi" w:cstheme="minorHAnsi"/>
                <w:color w:val="auto"/>
              </w:rPr>
            </w:pPr>
            <w:r w:rsidRPr="00021758">
              <w:rPr>
                <w:rFonts w:asciiTheme="minorHAnsi" w:hAnsiTheme="minorHAnsi" w:cstheme="minorHAnsi"/>
                <w:color w:val="auto"/>
              </w:rPr>
              <w:t xml:space="preserve">Homelessness </w:t>
            </w:r>
            <w:r>
              <w:rPr>
                <w:rFonts w:asciiTheme="minorHAnsi" w:hAnsiTheme="minorHAnsi" w:cstheme="minorHAnsi"/>
                <w:color w:val="auto"/>
              </w:rPr>
              <w:t xml:space="preserve">is a public health crisis and those who experience it are especially vulnerable to violations of civil liberties, such as </w:t>
            </w:r>
            <w:r w:rsidRPr="00021758">
              <w:rPr>
                <w:rFonts w:asciiTheme="minorHAnsi" w:hAnsiTheme="minorHAnsi" w:cstheme="minorHAnsi"/>
                <w:color w:val="auto"/>
              </w:rPr>
              <w:t xml:space="preserve">invasion of privacy, criminalization and unwarranted incarceration, and unjustified termination of parental rights or loss of custody of children. </w:t>
            </w:r>
            <w:r w:rsidR="00A52A23">
              <w:rPr>
                <w:rFonts w:asciiTheme="minorHAnsi" w:hAnsiTheme="minorHAnsi" w:cstheme="minorHAnsi"/>
                <w:color w:val="auto"/>
              </w:rPr>
              <w:t>Instead of making it harder for parents and children to access safe shelter in freezing weather, t</w:t>
            </w:r>
            <w:r>
              <w:rPr>
                <w:rFonts w:asciiTheme="minorHAnsi" w:hAnsiTheme="minorHAnsi" w:cstheme="minorHAnsi"/>
                <w:color w:val="auto"/>
              </w:rPr>
              <w:t xml:space="preserve">he DC government should focus its efforts on developing real solutions that address </w:t>
            </w:r>
            <w:r w:rsidR="00A52A23">
              <w:rPr>
                <w:rFonts w:asciiTheme="minorHAnsi" w:hAnsiTheme="minorHAnsi" w:cstheme="minorHAnsi"/>
                <w:color w:val="auto"/>
              </w:rPr>
              <w:t xml:space="preserve">the root causes of homelessness, like </w:t>
            </w:r>
            <w:r>
              <w:rPr>
                <w:rFonts w:asciiTheme="minorHAnsi" w:hAnsiTheme="minorHAnsi" w:cstheme="minorHAnsi"/>
                <w:color w:val="auto"/>
              </w:rPr>
              <w:t xml:space="preserve">increasing affordable housing. </w:t>
            </w:r>
          </w:p>
          <w:p w14:paraId="36FF8C4D" w14:textId="77777777" w:rsidR="00CC7C61" w:rsidRDefault="00CC7C61" w:rsidP="00CC7C61">
            <w:pPr>
              <w:rPr>
                <w:rFonts w:asciiTheme="minorHAnsi" w:hAnsiTheme="minorHAnsi" w:cstheme="minorHAnsi"/>
                <w:color w:val="auto"/>
              </w:rPr>
            </w:pPr>
          </w:p>
          <w:p w14:paraId="04B646C9" w14:textId="2DD8C225" w:rsidR="00CC7C61" w:rsidRPr="0056217D" w:rsidRDefault="00A52A23" w:rsidP="00CC7C61">
            <w:pPr>
              <w:rPr>
                <w:rFonts w:asciiTheme="minorHAnsi" w:hAnsiTheme="minorHAnsi" w:cstheme="minorHAnsi"/>
                <w:b/>
                <w:color w:val="auto"/>
              </w:rPr>
            </w:pPr>
            <w:r>
              <w:rPr>
                <w:color w:val="auto"/>
                <w:shd w:val="clear" w:color="auto" w:fill="FFFFFF"/>
              </w:rPr>
              <w:t>The proposed residency provisions</w:t>
            </w:r>
            <w:r w:rsidR="00CC7C61">
              <w:rPr>
                <w:color w:val="auto"/>
                <w:shd w:val="clear" w:color="auto" w:fill="FFFFFF"/>
              </w:rPr>
              <w:t xml:space="preserve"> in Bill 22-293 will leave homeless families at risk of greater harm</w:t>
            </w:r>
            <w:r>
              <w:rPr>
                <w:color w:val="auto"/>
                <w:shd w:val="clear" w:color="auto" w:fill="FFFFFF"/>
              </w:rPr>
              <w:t xml:space="preserve"> and</w:t>
            </w:r>
            <w:r w:rsidR="00CC7C61">
              <w:rPr>
                <w:color w:val="auto"/>
                <w:shd w:val="clear" w:color="auto" w:fill="FFFFFF"/>
              </w:rPr>
              <w:t xml:space="preserve"> do not reflect DC values</w:t>
            </w:r>
            <w:r>
              <w:rPr>
                <w:color w:val="auto"/>
                <w:shd w:val="clear" w:color="auto" w:fill="FFFFFF"/>
              </w:rPr>
              <w:t xml:space="preserve">. </w:t>
            </w:r>
            <w:r w:rsidRPr="0056217D">
              <w:rPr>
                <w:b/>
                <w:color w:val="auto"/>
                <w:shd w:val="clear" w:color="auto" w:fill="FFFFFF"/>
              </w:rPr>
              <w:t xml:space="preserve">The Council needs to hear from constituents like you! Email the Committee </w:t>
            </w:r>
            <w:r w:rsidR="00993B8B" w:rsidRPr="0056217D">
              <w:rPr>
                <w:b/>
                <w:color w:val="auto"/>
                <w:shd w:val="clear" w:color="auto" w:fill="FFFFFF"/>
              </w:rPr>
              <w:t xml:space="preserve">on Human Services </w:t>
            </w:r>
            <w:r w:rsidRPr="0056217D">
              <w:rPr>
                <w:b/>
                <w:color w:val="auto"/>
                <w:shd w:val="clear" w:color="auto" w:fill="FFFFFF"/>
              </w:rPr>
              <w:t xml:space="preserve">and URGE the members to </w:t>
            </w:r>
            <w:r w:rsidR="007D6287">
              <w:rPr>
                <w:b/>
                <w:color w:val="auto"/>
                <w:shd w:val="clear" w:color="auto" w:fill="FFFFFF"/>
              </w:rPr>
              <w:t>reject these amendments!</w:t>
            </w:r>
          </w:p>
          <w:p w14:paraId="5FC63435" w14:textId="77777777" w:rsidR="00CC7C61" w:rsidRDefault="00CC7C61" w:rsidP="00460927">
            <w:pPr>
              <w:rPr>
                <w:rFonts w:asciiTheme="minorHAnsi" w:hAnsiTheme="minorHAnsi" w:cstheme="minorHAnsi"/>
                <w:color w:val="auto"/>
              </w:rPr>
            </w:pPr>
          </w:p>
          <w:p w14:paraId="51CDAF04" w14:textId="77777777" w:rsidR="00460927" w:rsidRPr="00973768" w:rsidRDefault="00460927" w:rsidP="00460927">
            <w:pPr>
              <w:rPr>
                <w:rStyle w:val="Emphasis"/>
                <w:rFonts w:ascii="Arial" w:hAnsi="Arial" w:cs="Arial"/>
                <w:i w:val="0"/>
                <w:sz w:val="20"/>
                <w:szCs w:val="20"/>
              </w:rPr>
            </w:pPr>
          </w:p>
          <w:p w14:paraId="5AC01D85" w14:textId="77777777" w:rsidR="00460927" w:rsidRPr="00021758" w:rsidRDefault="00460927" w:rsidP="00460927">
            <w:pPr>
              <w:rPr>
                <w:rFonts w:asciiTheme="minorHAnsi" w:hAnsiTheme="minorHAnsi" w:cstheme="minorHAnsi"/>
                <w:color w:val="auto"/>
                <w:shd w:val="clear" w:color="auto" w:fill="FFFFFF"/>
              </w:rPr>
            </w:pPr>
          </w:p>
          <w:p w14:paraId="173954D4" w14:textId="77777777" w:rsidR="00B84897" w:rsidRPr="00973768" w:rsidRDefault="00B84897" w:rsidP="00973768">
            <w:pPr>
              <w:rPr>
                <w:rFonts w:ascii="Arial" w:hAnsi="Arial" w:cs="Arial"/>
                <w:szCs w:val="20"/>
              </w:rPr>
            </w:pPr>
          </w:p>
        </w:tc>
      </w:tr>
    </w:tbl>
    <w:p w14:paraId="531211EC"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B1D3CB9"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7466B50"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Alert subject lines</w:t>
            </w:r>
          </w:p>
          <w:p w14:paraId="638FE16F"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21C84574" w14:textId="77777777" w:rsidR="00E468B6" w:rsidRPr="00973768" w:rsidRDefault="00D4124F"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E408AA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BAF46EB" w14:textId="77777777" w:rsidR="00E468B6" w:rsidRPr="00973768" w:rsidRDefault="0022297F" w:rsidP="00093EA1">
            <w:pPr>
              <w:rPr>
                <w:rFonts w:ascii="Arial" w:hAnsi="Arial" w:cs="Arial"/>
              </w:rPr>
            </w:pPr>
            <w:r>
              <w:rPr>
                <w:rFonts w:ascii="Arial" w:hAnsi="Arial" w:cs="Arial"/>
              </w:rPr>
              <w:t>Don’t Punish Families For Being Homeless</w:t>
            </w:r>
          </w:p>
        </w:tc>
      </w:tr>
      <w:tr w:rsidR="00E468B6" w:rsidRPr="00973768" w14:paraId="13C2958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D14D881" w14:textId="77777777" w:rsidR="00E468B6" w:rsidRPr="00973768" w:rsidRDefault="000A7E43" w:rsidP="00093EA1">
            <w:pPr>
              <w:rPr>
                <w:rFonts w:ascii="Arial" w:hAnsi="Arial" w:cs="Arial"/>
              </w:rPr>
            </w:pPr>
            <w:r>
              <w:rPr>
                <w:rFonts w:ascii="Arial" w:hAnsi="Arial" w:cs="Arial"/>
              </w:rPr>
              <w:t>Don’t Deny Homeless Families Much-Needed Support</w:t>
            </w:r>
          </w:p>
        </w:tc>
      </w:tr>
      <w:tr w:rsidR="00E468B6" w:rsidRPr="00973768" w14:paraId="4E0B9B3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AEFD6AE" w14:textId="77777777" w:rsidR="00E468B6" w:rsidRPr="00973768" w:rsidRDefault="0022297F" w:rsidP="00093EA1">
            <w:pPr>
              <w:rPr>
                <w:rFonts w:ascii="Arial" w:hAnsi="Arial" w:cs="Arial"/>
              </w:rPr>
            </w:pPr>
            <w:r>
              <w:rPr>
                <w:rFonts w:ascii="Arial" w:hAnsi="Arial" w:cs="Arial"/>
              </w:rPr>
              <w:t>Don’t Deny Homeless Families Life-Saving Emergency Shelter</w:t>
            </w:r>
          </w:p>
        </w:tc>
      </w:tr>
      <w:tr w:rsidR="00E468B6" w:rsidRPr="00973768" w14:paraId="35F02C2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E4F5EAF" w14:textId="77777777" w:rsidR="00E468B6" w:rsidRPr="00973768" w:rsidRDefault="0054533F" w:rsidP="00093EA1">
            <w:pPr>
              <w:rPr>
                <w:rFonts w:ascii="Arial" w:hAnsi="Arial" w:cs="Arial"/>
              </w:rPr>
            </w:pPr>
            <w:r>
              <w:rPr>
                <w:rFonts w:ascii="Arial" w:hAnsi="Arial" w:cs="Arial"/>
              </w:rPr>
              <w:t>A True Sanctuary City Doesn’t Exclude Homeless Families</w:t>
            </w:r>
          </w:p>
        </w:tc>
      </w:tr>
      <w:tr w:rsidR="00E468B6" w:rsidRPr="00973768" w14:paraId="333BAC7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9DAA012" w14:textId="77777777" w:rsidR="00E468B6" w:rsidRPr="00973768" w:rsidRDefault="00E468B6" w:rsidP="00093EA1">
            <w:pPr>
              <w:rPr>
                <w:rFonts w:ascii="Arial" w:hAnsi="Arial" w:cs="Arial"/>
              </w:rPr>
            </w:pPr>
          </w:p>
        </w:tc>
      </w:tr>
      <w:tr w:rsidR="00E468B6" w:rsidRPr="00973768" w14:paraId="0D97EBE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353B6C9" w14:textId="77777777" w:rsidR="00E468B6" w:rsidRPr="00973768" w:rsidRDefault="00E468B6" w:rsidP="00093EA1">
            <w:pPr>
              <w:rPr>
                <w:rFonts w:ascii="Arial" w:hAnsi="Arial" w:cs="Arial"/>
              </w:rPr>
            </w:pPr>
          </w:p>
        </w:tc>
      </w:tr>
      <w:tr w:rsidR="00E468B6" w:rsidRPr="00973768" w14:paraId="51A7E84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842B1B3" w14:textId="77777777" w:rsidR="00E468B6" w:rsidRPr="00973768" w:rsidRDefault="00E468B6" w:rsidP="00093EA1">
            <w:pPr>
              <w:rPr>
                <w:rFonts w:ascii="Arial" w:hAnsi="Arial" w:cs="Arial"/>
              </w:rPr>
            </w:pPr>
          </w:p>
        </w:tc>
      </w:tr>
    </w:tbl>
    <w:p w14:paraId="318609B7"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96ED48"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2F6DDF"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6A022BC7" w14:textId="77777777" w:rsidTr="00B84897">
        <w:trPr>
          <w:jc w:val="center"/>
        </w:trPr>
        <w:tc>
          <w:tcPr>
            <w:tcW w:w="3672" w:type="dxa"/>
            <w:tcBorders>
              <w:top w:val="single" w:sz="12" w:space="0" w:color="F79646" w:themeColor="accent6"/>
            </w:tcBorders>
          </w:tcPr>
          <w:p w14:paraId="4519EB4D" w14:textId="77777777" w:rsidR="00B84897" w:rsidRPr="00973768" w:rsidRDefault="00D4124F"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E64C477" w14:textId="77777777" w:rsidR="00B84897" w:rsidRPr="00973768" w:rsidRDefault="00D4124F"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4AD1B464" w14:textId="77777777" w:rsidR="00B84897" w:rsidRPr="00973768" w:rsidRDefault="00D4124F"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7BCE71D3" w14:textId="77777777" w:rsidTr="00B84897">
        <w:trPr>
          <w:jc w:val="center"/>
        </w:trPr>
        <w:tc>
          <w:tcPr>
            <w:tcW w:w="3672" w:type="dxa"/>
          </w:tcPr>
          <w:p w14:paraId="70566E1F" w14:textId="77777777" w:rsidR="00B84897" w:rsidRPr="00973768" w:rsidRDefault="00D4124F" w:rsidP="002B117E">
            <w:pPr>
              <w:rPr>
                <w:rFonts w:ascii="Arial" w:hAnsi="Arial" w:cs="Arial"/>
              </w:rPr>
            </w:pPr>
            <w:sdt>
              <w:sdtPr>
                <w:rPr>
                  <w:rFonts w:ascii="Arial" w:hAnsi="Arial" w:cs="Arial"/>
                </w:rPr>
                <w:id w:val="-815492234"/>
                <w14:checkbox>
                  <w14:checked w14:val="1"/>
                  <w14:checkedState w14:val="2612" w14:font="MS Gothic"/>
                  <w14:uncheckedState w14:val="2610" w14:font="MS Gothic"/>
                </w14:checkbox>
              </w:sdtPr>
              <w:sdtEndPr/>
              <w:sdtContent>
                <w:r w:rsidR="00B17C3B">
                  <w:rPr>
                    <w:rFonts w:ascii="Meiryo" w:eastAsia="Meiryo" w:hAnsi="Meiryo" w:cs="Arial" w:hint="eastAsia"/>
                  </w:rPr>
                  <w:t>☒</w:t>
                </w:r>
              </w:sdtContent>
            </w:sdt>
            <w:r w:rsidR="00B84897" w:rsidRPr="00973768">
              <w:rPr>
                <w:rFonts w:ascii="Arial" w:hAnsi="Arial" w:cs="Arial"/>
              </w:rPr>
              <w:t xml:space="preserve"> Children / Families</w:t>
            </w:r>
          </w:p>
        </w:tc>
        <w:tc>
          <w:tcPr>
            <w:tcW w:w="3672" w:type="dxa"/>
          </w:tcPr>
          <w:p w14:paraId="3ECB8CA1" w14:textId="77777777" w:rsidR="00B84897" w:rsidRPr="00973768" w:rsidRDefault="00D4124F"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B17C3B">
                  <w:rPr>
                    <w:rFonts w:ascii="Meiryo" w:eastAsia="Meiryo" w:hAnsi="Meiryo" w:cs="Arial" w:hint="eastAsia"/>
                  </w:rPr>
                  <w:t>☐</w:t>
                </w:r>
              </w:sdtContent>
            </w:sdt>
            <w:r w:rsidR="00B84897" w:rsidRPr="00973768">
              <w:rPr>
                <w:rFonts w:ascii="Arial" w:hAnsi="Arial" w:cs="Arial"/>
              </w:rPr>
              <w:t xml:space="preserve"> Housing</w:t>
            </w:r>
          </w:p>
        </w:tc>
        <w:tc>
          <w:tcPr>
            <w:tcW w:w="3672" w:type="dxa"/>
          </w:tcPr>
          <w:p w14:paraId="21DECF96" w14:textId="77777777" w:rsidR="00B84897" w:rsidRPr="00973768" w:rsidRDefault="00D4124F"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5978F514" w14:textId="77777777" w:rsidTr="00B84897">
        <w:trPr>
          <w:jc w:val="center"/>
        </w:trPr>
        <w:tc>
          <w:tcPr>
            <w:tcW w:w="3672" w:type="dxa"/>
          </w:tcPr>
          <w:p w14:paraId="39F19EAB" w14:textId="77777777" w:rsidR="00B84897" w:rsidRPr="00973768" w:rsidRDefault="00D4124F"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0560D912" w14:textId="77777777" w:rsidR="00B84897" w:rsidRPr="00973768" w:rsidRDefault="00D4124F"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F743DEF" w14:textId="77777777" w:rsidR="00B84897" w:rsidRPr="00973768" w:rsidRDefault="00D4124F"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2E60944" w14:textId="77777777" w:rsidTr="00B84897">
        <w:trPr>
          <w:jc w:val="center"/>
        </w:trPr>
        <w:tc>
          <w:tcPr>
            <w:tcW w:w="3672" w:type="dxa"/>
          </w:tcPr>
          <w:p w14:paraId="105EF8D4" w14:textId="77777777" w:rsidR="00B84897" w:rsidRPr="00973768" w:rsidRDefault="00D4124F"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67C9A75" w14:textId="77777777" w:rsidR="00B84897" w:rsidRPr="00973768" w:rsidRDefault="00D4124F"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153E523F" w14:textId="77777777" w:rsidR="00B84897" w:rsidRPr="00973768" w:rsidRDefault="00D4124F"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EA15919" w14:textId="77777777" w:rsidTr="00B84897">
        <w:trPr>
          <w:jc w:val="center"/>
        </w:trPr>
        <w:tc>
          <w:tcPr>
            <w:tcW w:w="3672" w:type="dxa"/>
          </w:tcPr>
          <w:p w14:paraId="1DFE2908" w14:textId="77777777" w:rsidR="00B84897" w:rsidRPr="00973768" w:rsidRDefault="00D4124F"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A78DBA4" w14:textId="77777777" w:rsidR="00B84897" w:rsidRPr="00973768" w:rsidRDefault="00D4124F"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498F0436" w14:textId="77777777" w:rsidR="00B84897" w:rsidRPr="00973768" w:rsidRDefault="00D4124F"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D5F6656" w14:textId="77777777" w:rsidTr="00B84897">
        <w:trPr>
          <w:jc w:val="center"/>
        </w:trPr>
        <w:tc>
          <w:tcPr>
            <w:tcW w:w="3672" w:type="dxa"/>
          </w:tcPr>
          <w:p w14:paraId="5EE3C083" w14:textId="77777777" w:rsidR="00B84897" w:rsidRPr="00973768" w:rsidRDefault="00D4124F"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25D56C7" w14:textId="77777777" w:rsidR="00B84897" w:rsidRPr="00973768" w:rsidRDefault="00D4124F"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31D6ED6E" w14:textId="77777777" w:rsidR="00B84897" w:rsidRPr="00973768" w:rsidRDefault="00D4124F"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6FE5AEC1" w14:textId="77777777" w:rsidR="00C26D35" w:rsidRDefault="00C26D35" w:rsidP="006E03E3">
      <w:pPr>
        <w:rPr>
          <w:rFonts w:ascii="Arial" w:hAnsi="Arial" w:cs="Arial"/>
        </w:rPr>
      </w:pPr>
    </w:p>
    <w:p w14:paraId="596E272F"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B468C84"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1E226B0"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0BF32E5E"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1E76B6C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9588E" w14:textId="77777777" w:rsidR="00E468B6" w:rsidRDefault="00E468B6" w:rsidP="00093EA1">
            <w:pPr>
              <w:rPr>
                <w:rFonts w:ascii="Arial" w:hAnsi="Arial" w:cs="Arial"/>
                <w:szCs w:val="20"/>
              </w:rPr>
            </w:pPr>
          </w:p>
          <w:p w14:paraId="2C1706B2"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A689C9B" w14:textId="77777777" w:rsidR="00E468B6" w:rsidRDefault="00E468B6" w:rsidP="00093EA1">
            <w:pPr>
              <w:rPr>
                <w:rFonts w:ascii="Arial" w:hAnsi="Arial" w:cs="Arial"/>
                <w:szCs w:val="20"/>
              </w:rPr>
            </w:pPr>
          </w:p>
          <w:p w14:paraId="6A4C93CA" w14:textId="77777777" w:rsidR="009E62C4" w:rsidRPr="00B43684" w:rsidRDefault="009E62C4" w:rsidP="009E62C4">
            <w:pPr>
              <w:rPr>
                <w:rFonts w:asciiTheme="minorHAnsi" w:hAnsiTheme="minorHAnsi" w:cstheme="minorHAnsi"/>
                <w:color w:val="auto"/>
              </w:rPr>
            </w:pPr>
            <w:r w:rsidRPr="00B43684">
              <w:rPr>
                <w:rFonts w:asciiTheme="minorHAnsi" w:hAnsiTheme="minorHAnsi" w:cstheme="minorHAnsi"/>
                <w:color w:val="auto"/>
              </w:rPr>
              <w:t>I writ</w:t>
            </w:r>
            <w:r w:rsidR="00301A1F">
              <w:rPr>
                <w:rFonts w:asciiTheme="minorHAnsi" w:hAnsiTheme="minorHAnsi" w:cstheme="minorHAnsi"/>
                <w:color w:val="auto"/>
              </w:rPr>
              <w:t>e</w:t>
            </w:r>
            <w:r w:rsidRPr="00B43684">
              <w:rPr>
                <w:rFonts w:asciiTheme="minorHAnsi" w:hAnsiTheme="minorHAnsi" w:cstheme="minorHAnsi"/>
                <w:color w:val="auto"/>
              </w:rPr>
              <w:t xml:space="preserve"> to urge you to reject Mayor </w:t>
            </w:r>
            <w:r w:rsidR="00216813">
              <w:rPr>
                <w:rFonts w:asciiTheme="minorHAnsi" w:hAnsiTheme="minorHAnsi" w:cstheme="minorHAnsi"/>
                <w:color w:val="auto"/>
              </w:rPr>
              <w:t xml:space="preserve">Muriel </w:t>
            </w:r>
            <w:r w:rsidRPr="00B43684">
              <w:rPr>
                <w:rFonts w:asciiTheme="minorHAnsi" w:hAnsiTheme="minorHAnsi" w:cstheme="minorHAnsi"/>
                <w:color w:val="auto"/>
              </w:rPr>
              <w:t xml:space="preserve">Bowser’s proposed amendments </w:t>
            </w:r>
            <w:r w:rsidR="00B15DE6">
              <w:rPr>
                <w:rFonts w:asciiTheme="minorHAnsi" w:hAnsiTheme="minorHAnsi" w:cstheme="minorHAnsi"/>
                <w:color w:val="auto"/>
              </w:rPr>
              <w:t xml:space="preserve">in Bill 22-293 </w:t>
            </w:r>
            <w:r w:rsidRPr="00B43684">
              <w:rPr>
                <w:rFonts w:asciiTheme="minorHAnsi" w:hAnsiTheme="minorHAnsi" w:cstheme="minorHAnsi"/>
                <w:color w:val="auto"/>
              </w:rPr>
              <w:t>to the residency requirement</w:t>
            </w:r>
            <w:r w:rsidR="00B15DE6">
              <w:rPr>
                <w:rFonts w:asciiTheme="minorHAnsi" w:hAnsiTheme="minorHAnsi" w:cstheme="minorHAnsi"/>
                <w:color w:val="auto"/>
              </w:rPr>
              <w:t>s</w:t>
            </w:r>
            <w:r w:rsidRPr="00B43684">
              <w:rPr>
                <w:rFonts w:asciiTheme="minorHAnsi" w:hAnsiTheme="minorHAnsi" w:cstheme="minorHAnsi"/>
                <w:color w:val="auto"/>
              </w:rPr>
              <w:t xml:space="preserve"> in the Homeless Services Reform Act (HSRA) that would make it significantly harder for families in crisis to access life-saving emergency shelter. </w:t>
            </w:r>
          </w:p>
          <w:p w14:paraId="16CE900A" w14:textId="77777777" w:rsidR="009E62C4" w:rsidRPr="00B43684" w:rsidRDefault="009E62C4" w:rsidP="009E62C4">
            <w:pPr>
              <w:rPr>
                <w:rFonts w:asciiTheme="minorHAnsi" w:hAnsiTheme="minorHAnsi" w:cstheme="minorHAnsi"/>
                <w:color w:val="auto"/>
              </w:rPr>
            </w:pPr>
          </w:p>
          <w:p w14:paraId="0D789971" w14:textId="77777777" w:rsidR="00B15DE6" w:rsidRPr="00B43684" w:rsidRDefault="00B15DE6" w:rsidP="00B15DE6">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DC’s current residency requirements for families seeking emergency shelter </w:t>
            </w:r>
            <w:r w:rsidRPr="00B43684">
              <w:rPr>
                <w:rFonts w:asciiTheme="minorHAnsi" w:hAnsiTheme="minorHAnsi" w:cstheme="minorHAnsi"/>
                <w:color w:val="auto"/>
                <w:shd w:val="clear" w:color="auto" w:fill="FFFFFF"/>
              </w:rPr>
              <w:t xml:space="preserve">are already higher than </w:t>
            </w:r>
            <w:r>
              <w:rPr>
                <w:rFonts w:asciiTheme="minorHAnsi" w:hAnsiTheme="minorHAnsi" w:cstheme="minorHAnsi"/>
                <w:color w:val="auto"/>
                <w:shd w:val="clear" w:color="auto" w:fill="FFFFFF"/>
              </w:rPr>
              <w:t xml:space="preserve">that of </w:t>
            </w:r>
            <w:r w:rsidRPr="00B43684">
              <w:rPr>
                <w:rFonts w:asciiTheme="minorHAnsi" w:hAnsiTheme="minorHAnsi" w:cstheme="minorHAnsi"/>
                <w:color w:val="auto"/>
                <w:shd w:val="clear" w:color="auto" w:fill="FFFFFF"/>
              </w:rPr>
              <w:t xml:space="preserve">any other DC program.  Obtaining a basic need like shelter should not have a higher residency standard than other public benefits. The </w:t>
            </w:r>
            <w:r>
              <w:rPr>
                <w:rFonts w:asciiTheme="minorHAnsi" w:hAnsiTheme="minorHAnsi" w:cstheme="minorHAnsi"/>
                <w:color w:val="auto"/>
                <w:shd w:val="clear" w:color="auto" w:fill="FFFFFF"/>
              </w:rPr>
              <w:t>m</w:t>
            </w:r>
            <w:r w:rsidRPr="00B43684">
              <w:rPr>
                <w:rFonts w:asciiTheme="minorHAnsi" w:hAnsiTheme="minorHAnsi" w:cstheme="minorHAnsi"/>
                <w:color w:val="auto"/>
                <w:shd w:val="clear" w:color="auto" w:fill="FFFFFF"/>
              </w:rPr>
              <w:t xml:space="preserve">ayor’s proposed legislation moves us in the wrong direction by requiring families to provide even more </w:t>
            </w:r>
            <w:r>
              <w:rPr>
                <w:rFonts w:asciiTheme="minorHAnsi" w:hAnsiTheme="minorHAnsi" w:cstheme="minorHAnsi"/>
                <w:color w:val="auto"/>
                <w:shd w:val="clear" w:color="auto" w:fill="FFFFFF"/>
              </w:rPr>
              <w:t xml:space="preserve">burdensome </w:t>
            </w:r>
            <w:r w:rsidRPr="00B43684">
              <w:rPr>
                <w:rFonts w:asciiTheme="minorHAnsi" w:hAnsiTheme="minorHAnsi" w:cstheme="minorHAnsi"/>
                <w:color w:val="auto"/>
                <w:shd w:val="clear" w:color="auto" w:fill="FFFFFF"/>
              </w:rPr>
              <w:t xml:space="preserve">documentation </w:t>
            </w:r>
            <w:r>
              <w:rPr>
                <w:rFonts w:asciiTheme="minorHAnsi" w:hAnsiTheme="minorHAnsi" w:cstheme="minorHAnsi"/>
                <w:color w:val="auto"/>
                <w:shd w:val="clear" w:color="auto" w:fill="FFFFFF"/>
              </w:rPr>
              <w:t>when they are literally in crisis.</w:t>
            </w:r>
          </w:p>
          <w:p w14:paraId="66A3344D" w14:textId="77777777" w:rsidR="00B15DE6" w:rsidRDefault="00B15DE6" w:rsidP="00460927">
            <w:pPr>
              <w:rPr>
                <w:rFonts w:asciiTheme="minorHAnsi" w:hAnsiTheme="minorHAnsi" w:cstheme="minorHAnsi"/>
                <w:color w:val="auto"/>
                <w:shd w:val="clear" w:color="auto" w:fill="FFFFFF"/>
              </w:rPr>
            </w:pPr>
          </w:p>
          <w:p w14:paraId="1E1A6D47" w14:textId="77777777" w:rsidR="00460927" w:rsidRPr="00B43684" w:rsidRDefault="00B15DE6" w:rsidP="00460927">
            <w:pPr>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The proposed amendments in Bill 22-293 </w:t>
            </w:r>
            <w:r w:rsidR="00460927" w:rsidRPr="00B43684">
              <w:rPr>
                <w:rFonts w:asciiTheme="minorHAnsi" w:hAnsiTheme="minorHAnsi" w:cstheme="minorHAnsi"/>
                <w:color w:val="auto"/>
                <w:shd w:val="clear" w:color="auto" w:fill="FFFFFF"/>
              </w:rPr>
              <w:t>will put the most vulnerable families at the highest risk of harm. Those</w:t>
            </w:r>
            <w:r w:rsidR="00460927" w:rsidRPr="00B43684">
              <w:rPr>
                <w:rFonts w:asciiTheme="minorHAnsi" w:hAnsiTheme="minorHAnsi" w:cstheme="minorHAnsi"/>
                <w:color w:val="auto"/>
              </w:rPr>
              <w:t xml:space="preserve"> who are fleeing violence or seeking asylum</w:t>
            </w:r>
            <w:r w:rsidR="00460927">
              <w:rPr>
                <w:rFonts w:asciiTheme="minorHAnsi" w:hAnsiTheme="minorHAnsi" w:cstheme="minorHAnsi"/>
                <w:color w:val="auto"/>
              </w:rPr>
              <w:t xml:space="preserve">; </w:t>
            </w:r>
            <w:r w:rsidR="00460927" w:rsidRPr="00B43684">
              <w:rPr>
                <w:rFonts w:asciiTheme="minorHAnsi" w:hAnsiTheme="minorHAnsi" w:cstheme="minorHAnsi"/>
                <w:color w:val="auto"/>
              </w:rPr>
              <w:t xml:space="preserve">those who have been homeless for </w:t>
            </w:r>
            <w:r w:rsidR="00460927">
              <w:rPr>
                <w:rFonts w:asciiTheme="minorHAnsi" w:hAnsiTheme="minorHAnsi" w:cstheme="minorHAnsi"/>
                <w:color w:val="auto"/>
              </w:rPr>
              <w:t>extended</w:t>
            </w:r>
            <w:r w:rsidR="00460927" w:rsidRPr="00B43684">
              <w:rPr>
                <w:rFonts w:asciiTheme="minorHAnsi" w:hAnsiTheme="minorHAnsi" w:cstheme="minorHAnsi"/>
                <w:color w:val="auto"/>
              </w:rPr>
              <w:t xml:space="preserve"> periods of time</w:t>
            </w:r>
            <w:r w:rsidR="00460927">
              <w:rPr>
                <w:rFonts w:asciiTheme="minorHAnsi" w:hAnsiTheme="minorHAnsi" w:cstheme="minorHAnsi"/>
                <w:color w:val="auto"/>
              </w:rPr>
              <w:t>;</w:t>
            </w:r>
            <w:r w:rsidR="00460927" w:rsidRPr="00B43684">
              <w:rPr>
                <w:rFonts w:asciiTheme="minorHAnsi" w:hAnsiTheme="minorHAnsi" w:cstheme="minorHAnsi"/>
                <w:color w:val="auto"/>
              </w:rPr>
              <w:t xml:space="preserve"> or those with cognitive, mental</w:t>
            </w:r>
            <w:r w:rsidR="00460927">
              <w:rPr>
                <w:rFonts w:asciiTheme="minorHAnsi" w:hAnsiTheme="minorHAnsi" w:cstheme="minorHAnsi"/>
                <w:color w:val="auto"/>
              </w:rPr>
              <w:t>,</w:t>
            </w:r>
            <w:r w:rsidR="00460927" w:rsidRPr="00B43684">
              <w:rPr>
                <w:rFonts w:asciiTheme="minorHAnsi" w:hAnsiTheme="minorHAnsi" w:cstheme="minorHAnsi"/>
                <w:color w:val="auto"/>
              </w:rPr>
              <w:t xml:space="preserve"> or physical health disabilities will have the most difficulty complying with the proposed requirements and will face the greatest barriers to accessing shelter</w:t>
            </w:r>
            <w:r w:rsidR="00595F44">
              <w:rPr>
                <w:rFonts w:asciiTheme="minorHAnsi" w:hAnsiTheme="minorHAnsi" w:cstheme="minorHAnsi"/>
                <w:color w:val="auto"/>
              </w:rPr>
              <w:t>.</w:t>
            </w:r>
          </w:p>
          <w:p w14:paraId="76DF0792" w14:textId="77777777" w:rsidR="00460927" w:rsidRDefault="00460927" w:rsidP="009E62C4">
            <w:pPr>
              <w:rPr>
                <w:rFonts w:asciiTheme="minorHAnsi" w:hAnsiTheme="minorHAnsi" w:cstheme="minorHAnsi"/>
                <w:color w:val="auto"/>
                <w:shd w:val="clear" w:color="auto" w:fill="FFFFFF"/>
              </w:rPr>
            </w:pPr>
          </w:p>
          <w:p w14:paraId="65325084" w14:textId="77777777" w:rsidR="009E62C4" w:rsidRPr="00B43684" w:rsidRDefault="009E62C4" w:rsidP="009E62C4">
            <w:pPr>
              <w:rPr>
                <w:rFonts w:asciiTheme="minorHAnsi" w:hAnsiTheme="minorHAnsi" w:cstheme="minorHAnsi"/>
                <w:color w:val="auto"/>
              </w:rPr>
            </w:pPr>
          </w:p>
          <w:p w14:paraId="5647C81F" w14:textId="77777777" w:rsidR="009E62C4" w:rsidRPr="00B43684" w:rsidRDefault="009E62C4" w:rsidP="009E62C4">
            <w:pPr>
              <w:rPr>
                <w:rFonts w:asciiTheme="minorHAnsi" w:hAnsiTheme="minorHAnsi" w:cstheme="minorHAnsi"/>
                <w:color w:val="auto"/>
                <w:shd w:val="clear" w:color="auto" w:fill="FFFFFF"/>
              </w:rPr>
            </w:pPr>
          </w:p>
          <w:p w14:paraId="1AD523E2" w14:textId="77777777" w:rsidR="001F1D63" w:rsidRDefault="001F1D63" w:rsidP="00093EA1">
            <w:pPr>
              <w:rPr>
                <w:rFonts w:ascii="Arial" w:hAnsi="Arial" w:cs="Arial"/>
                <w:szCs w:val="20"/>
              </w:rPr>
            </w:pPr>
          </w:p>
          <w:p w14:paraId="7DCE47AD" w14:textId="77777777" w:rsidR="00E468B6" w:rsidRDefault="00E468B6" w:rsidP="00093EA1">
            <w:pPr>
              <w:rPr>
                <w:rFonts w:ascii="Arial" w:hAnsi="Arial" w:cs="Arial"/>
                <w:szCs w:val="20"/>
              </w:rPr>
            </w:pPr>
          </w:p>
          <w:p w14:paraId="6DA0A8FD" w14:textId="77777777" w:rsidR="00E468B6" w:rsidRDefault="00E468B6" w:rsidP="00093EA1">
            <w:pPr>
              <w:rPr>
                <w:rFonts w:ascii="Arial" w:hAnsi="Arial" w:cs="Arial"/>
                <w:szCs w:val="20"/>
              </w:rPr>
            </w:pPr>
          </w:p>
          <w:p w14:paraId="477FD68A" w14:textId="77777777" w:rsidR="00E468B6" w:rsidRDefault="00E468B6" w:rsidP="00093EA1">
            <w:pPr>
              <w:rPr>
                <w:rFonts w:ascii="Arial" w:hAnsi="Arial" w:cs="Arial"/>
                <w:szCs w:val="20"/>
              </w:rPr>
            </w:pPr>
          </w:p>
          <w:p w14:paraId="0E5643E1" w14:textId="77777777" w:rsidR="00E468B6" w:rsidRPr="00973768" w:rsidRDefault="00E468B6" w:rsidP="00093EA1">
            <w:pPr>
              <w:rPr>
                <w:rFonts w:ascii="Arial" w:hAnsi="Arial" w:cs="Arial"/>
                <w:szCs w:val="20"/>
              </w:rPr>
            </w:pPr>
          </w:p>
        </w:tc>
      </w:tr>
      <w:tr w:rsidR="00E468B6" w:rsidRPr="00973768" w14:paraId="2C7582F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B4DBD70"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00695BCA" w14:textId="77777777" w:rsidR="00E468B6" w:rsidRDefault="00E468B6" w:rsidP="00093EA1">
            <w:pPr>
              <w:rPr>
                <w:rFonts w:ascii="Arial" w:hAnsi="Arial" w:cs="Arial"/>
                <w:szCs w:val="20"/>
              </w:rPr>
            </w:pPr>
          </w:p>
          <w:p w14:paraId="64F30FA6" w14:textId="77777777" w:rsidR="009E62C4" w:rsidRDefault="00301A1F" w:rsidP="009E62C4">
            <w:pPr>
              <w:rPr>
                <w:rFonts w:asciiTheme="minorHAnsi" w:hAnsiTheme="minorHAnsi" w:cstheme="minorHAnsi"/>
                <w:color w:val="auto"/>
              </w:rPr>
            </w:pPr>
            <w:r>
              <w:rPr>
                <w:rFonts w:asciiTheme="minorHAnsi" w:hAnsiTheme="minorHAnsi" w:cstheme="minorHAnsi"/>
                <w:color w:val="auto"/>
              </w:rPr>
              <w:t>At a time when the Trump administration is targeting immigrants, poor communities, and communities of color</w:t>
            </w:r>
            <w:r w:rsidRPr="00460927">
              <w:rPr>
                <w:rFonts w:asciiTheme="minorHAnsi" w:hAnsiTheme="minorHAnsi" w:cstheme="minorHAnsi"/>
                <w:color w:val="auto"/>
              </w:rPr>
              <w:t xml:space="preserve">, </w:t>
            </w:r>
            <w:r w:rsidR="009E62C4" w:rsidRPr="00460927">
              <w:rPr>
                <w:color w:val="auto"/>
                <w:shd w:val="clear" w:color="auto" w:fill="FFFFFF"/>
              </w:rPr>
              <w:t>DC should make every effort to counter th</w:t>
            </w:r>
            <w:r w:rsidRPr="00460927">
              <w:rPr>
                <w:color w:val="auto"/>
                <w:shd w:val="clear" w:color="auto" w:fill="FFFFFF"/>
              </w:rPr>
              <w:t>e</w:t>
            </w:r>
            <w:r w:rsidR="009E62C4" w:rsidRPr="00460927">
              <w:rPr>
                <w:color w:val="auto"/>
                <w:shd w:val="clear" w:color="auto" w:fill="FFFFFF"/>
              </w:rPr>
              <w:t xml:space="preserve">se </w:t>
            </w:r>
            <w:r w:rsidRPr="00460927">
              <w:rPr>
                <w:color w:val="auto"/>
                <w:shd w:val="clear" w:color="auto" w:fill="FFFFFF"/>
              </w:rPr>
              <w:t xml:space="preserve">discriminatory </w:t>
            </w:r>
            <w:r w:rsidR="009E62C4" w:rsidRPr="00460927">
              <w:rPr>
                <w:color w:val="auto"/>
                <w:shd w:val="clear" w:color="auto" w:fill="FFFFFF"/>
              </w:rPr>
              <w:t xml:space="preserve">efforts. </w:t>
            </w:r>
            <w:r w:rsidR="00BB0083" w:rsidRPr="00021758">
              <w:rPr>
                <w:rFonts w:asciiTheme="minorHAnsi" w:hAnsiTheme="minorHAnsi" w:cstheme="minorHAnsi"/>
                <w:color w:val="auto"/>
              </w:rPr>
              <w:t xml:space="preserve">Homelessness </w:t>
            </w:r>
            <w:r w:rsidR="00BB0083">
              <w:rPr>
                <w:rFonts w:asciiTheme="minorHAnsi" w:hAnsiTheme="minorHAnsi" w:cstheme="minorHAnsi"/>
                <w:color w:val="auto"/>
              </w:rPr>
              <w:t>is a public health crisis</w:t>
            </w:r>
            <w:ins w:id="8" w:author="Suzanne Ito" w:date="2017-09-13T11:24:00Z">
              <w:r w:rsidR="00993B8B">
                <w:rPr>
                  <w:rFonts w:asciiTheme="minorHAnsi" w:hAnsiTheme="minorHAnsi" w:cstheme="minorHAnsi"/>
                  <w:color w:val="auto"/>
                </w:rPr>
                <w:t>,</w:t>
              </w:r>
            </w:ins>
            <w:r w:rsidR="00BB0083">
              <w:rPr>
                <w:rFonts w:asciiTheme="minorHAnsi" w:hAnsiTheme="minorHAnsi" w:cstheme="minorHAnsi"/>
                <w:color w:val="auto"/>
              </w:rPr>
              <w:t xml:space="preserve"> and those who experience it are especially vulnerable to violations of civil liberties, such as </w:t>
            </w:r>
            <w:r w:rsidR="00BB0083" w:rsidRPr="00021758">
              <w:rPr>
                <w:rFonts w:asciiTheme="minorHAnsi" w:hAnsiTheme="minorHAnsi" w:cstheme="minorHAnsi"/>
                <w:color w:val="auto"/>
              </w:rPr>
              <w:t>invasion of privacy, criminalization</w:t>
            </w:r>
            <w:ins w:id="9" w:author="Suzanne Ito" w:date="2017-09-13T11:24:00Z">
              <w:r w:rsidR="00993B8B">
                <w:rPr>
                  <w:rFonts w:asciiTheme="minorHAnsi" w:hAnsiTheme="minorHAnsi" w:cstheme="minorHAnsi"/>
                  <w:color w:val="auto"/>
                </w:rPr>
                <w:t>,</w:t>
              </w:r>
            </w:ins>
            <w:r w:rsidR="00BB0083" w:rsidRPr="00021758">
              <w:rPr>
                <w:rFonts w:asciiTheme="minorHAnsi" w:hAnsiTheme="minorHAnsi" w:cstheme="minorHAnsi"/>
                <w:color w:val="auto"/>
              </w:rPr>
              <w:t xml:space="preserve"> and unwarranted incarceration, and unjustified termination of parental rights or loss of custody of children</w:t>
            </w:r>
            <w:r w:rsidR="00BB0083">
              <w:rPr>
                <w:rFonts w:asciiTheme="minorHAnsi" w:hAnsiTheme="minorHAnsi" w:cstheme="minorHAnsi"/>
                <w:color w:val="auto"/>
              </w:rPr>
              <w:t xml:space="preserve">. </w:t>
            </w:r>
            <w:r w:rsidR="009E62C4" w:rsidRPr="00460927">
              <w:rPr>
                <w:rFonts w:asciiTheme="minorHAnsi" w:hAnsiTheme="minorHAnsi" w:cstheme="minorHAnsi"/>
                <w:color w:val="auto"/>
              </w:rPr>
              <w:t xml:space="preserve">If </w:t>
            </w:r>
            <w:r w:rsidR="009E62C4" w:rsidRPr="00B43684">
              <w:rPr>
                <w:rFonts w:asciiTheme="minorHAnsi" w:hAnsiTheme="minorHAnsi" w:cstheme="minorHAnsi"/>
                <w:color w:val="auto"/>
              </w:rPr>
              <w:t xml:space="preserve">DC is </w:t>
            </w:r>
            <w:r>
              <w:rPr>
                <w:rFonts w:asciiTheme="minorHAnsi" w:hAnsiTheme="minorHAnsi" w:cstheme="minorHAnsi"/>
                <w:color w:val="auto"/>
              </w:rPr>
              <w:t>truly a</w:t>
            </w:r>
            <w:r w:rsidR="009E62C4" w:rsidRPr="00B43684">
              <w:rPr>
                <w:rFonts w:asciiTheme="minorHAnsi" w:hAnsiTheme="minorHAnsi" w:cstheme="minorHAnsi"/>
                <w:color w:val="auto"/>
              </w:rPr>
              <w:t xml:space="preserve"> “Sanctuary City,” we cannot enact la</w:t>
            </w:r>
            <w:r w:rsidR="009E62C4">
              <w:rPr>
                <w:rFonts w:asciiTheme="minorHAnsi" w:hAnsiTheme="minorHAnsi" w:cstheme="minorHAnsi"/>
                <w:color w:val="auto"/>
              </w:rPr>
              <w:t>ws that further marginalize people and leave children and parents in harm</w:t>
            </w:r>
            <w:r w:rsidR="00216813">
              <w:rPr>
                <w:rFonts w:asciiTheme="minorHAnsi" w:hAnsiTheme="minorHAnsi" w:cstheme="minorHAnsi"/>
                <w:color w:val="auto"/>
              </w:rPr>
              <w:t>’</w:t>
            </w:r>
            <w:r w:rsidR="009E62C4">
              <w:rPr>
                <w:rFonts w:asciiTheme="minorHAnsi" w:hAnsiTheme="minorHAnsi" w:cstheme="minorHAnsi"/>
                <w:color w:val="auto"/>
              </w:rPr>
              <w:t xml:space="preserve">s way. </w:t>
            </w:r>
          </w:p>
          <w:p w14:paraId="5BAC4725" w14:textId="77777777" w:rsidR="009E62C4" w:rsidRDefault="009E62C4" w:rsidP="009E62C4">
            <w:pPr>
              <w:rPr>
                <w:shd w:val="clear" w:color="auto" w:fill="FFFFFF"/>
              </w:rPr>
            </w:pPr>
          </w:p>
          <w:p w14:paraId="7B32379F" w14:textId="77777777" w:rsidR="00595F44" w:rsidRDefault="009E62C4" w:rsidP="00595F44">
            <w:pPr>
              <w:rPr>
                <w:rFonts w:asciiTheme="minorHAnsi" w:hAnsiTheme="minorHAnsi" w:cstheme="minorHAnsi"/>
                <w:color w:val="auto"/>
              </w:rPr>
            </w:pPr>
            <w:r w:rsidRPr="00B43684">
              <w:rPr>
                <w:rFonts w:asciiTheme="minorHAnsi" w:hAnsiTheme="minorHAnsi" w:cstheme="minorHAnsi"/>
                <w:color w:val="auto"/>
              </w:rPr>
              <w:t>Restricting access to life-saving emergency shelter</w:t>
            </w:r>
            <w:r w:rsidR="00595F44">
              <w:rPr>
                <w:rFonts w:asciiTheme="minorHAnsi" w:hAnsiTheme="minorHAnsi" w:cstheme="minorHAnsi"/>
                <w:color w:val="auto"/>
              </w:rPr>
              <w:t xml:space="preserve"> will only exacerbate DC’s homelessness crisis. The DC government should instead focus its efforts on addressing the root causes of homelessness, like lack of affordable housing, and work to develop humane approaches to this public health crisis with regional partners.    </w:t>
            </w:r>
          </w:p>
          <w:p w14:paraId="508CBF27" w14:textId="77777777" w:rsidR="00595F44" w:rsidRDefault="00595F44" w:rsidP="00595F44">
            <w:pPr>
              <w:rPr>
                <w:rFonts w:asciiTheme="minorHAnsi" w:hAnsiTheme="minorHAnsi" w:cstheme="minorHAnsi"/>
                <w:color w:val="auto"/>
              </w:rPr>
            </w:pPr>
          </w:p>
          <w:p w14:paraId="428E26B1" w14:textId="77777777" w:rsidR="00E468B6" w:rsidRDefault="00E468B6" w:rsidP="00093EA1">
            <w:pPr>
              <w:rPr>
                <w:rFonts w:ascii="Arial" w:hAnsi="Arial" w:cs="Arial"/>
                <w:szCs w:val="20"/>
              </w:rPr>
            </w:pPr>
          </w:p>
          <w:p w14:paraId="626F20E0" w14:textId="77777777" w:rsidR="00E468B6" w:rsidRDefault="00E468B6" w:rsidP="00093EA1">
            <w:pPr>
              <w:rPr>
                <w:rFonts w:ascii="Arial" w:hAnsi="Arial" w:cs="Arial"/>
                <w:szCs w:val="20"/>
              </w:rPr>
            </w:pPr>
          </w:p>
          <w:p w14:paraId="5C4D23A4" w14:textId="77777777" w:rsidR="001F1D63" w:rsidRDefault="001F1D63" w:rsidP="00093EA1">
            <w:pPr>
              <w:rPr>
                <w:rFonts w:ascii="Arial" w:hAnsi="Arial" w:cs="Arial"/>
                <w:szCs w:val="20"/>
              </w:rPr>
            </w:pPr>
          </w:p>
          <w:p w14:paraId="165D247F" w14:textId="77777777" w:rsidR="001F1D63" w:rsidRDefault="001F1D63" w:rsidP="00093EA1">
            <w:pPr>
              <w:rPr>
                <w:rFonts w:ascii="Arial" w:hAnsi="Arial" w:cs="Arial"/>
                <w:szCs w:val="20"/>
              </w:rPr>
            </w:pPr>
          </w:p>
          <w:p w14:paraId="0E4DCE6B" w14:textId="77777777" w:rsidR="00E468B6" w:rsidRDefault="00E468B6" w:rsidP="00093EA1">
            <w:pPr>
              <w:rPr>
                <w:rFonts w:ascii="Arial" w:hAnsi="Arial" w:cs="Arial"/>
                <w:szCs w:val="20"/>
              </w:rPr>
            </w:pPr>
          </w:p>
          <w:p w14:paraId="59F48DC6" w14:textId="77777777" w:rsidR="00E468B6" w:rsidRDefault="00E468B6" w:rsidP="00093EA1">
            <w:pPr>
              <w:rPr>
                <w:rFonts w:ascii="Arial" w:hAnsi="Arial" w:cs="Arial"/>
                <w:szCs w:val="20"/>
              </w:rPr>
            </w:pPr>
          </w:p>
          <w:p w14:paraId="15EFD9E5" w14:textId="77777777" w:rsidR="00E468B6" w:rsidRDefault="00E468B6" w:rsidP="00093EA1">
            <w:pPr>
              <w:rPr>
                <w:rFonts w:ascii="Arial" w:hAnsi="Arial" w:cs="Arial"/>
                <w:szCs w:val="20"/>
              </w:rPr>
            </w:pPr>
          </w:p>
          <w:p w14:paraId="2D86EE6C" w14:textId="77777777" w:rsidR="00E468B6" w:rsidRDefault="00E468B6" w:rsidP="00093EA1">
            <w:pPr>
              <w:rPr>
                <w:rFonts w:ascii="Arial" w:hAnsi="Arial" w:cs="Arial"/>
                <w:szCs w:val="20"/>
              </w:rPr>
            </w:pPr>
          </w:p>
        </w:tc>
      </w:tr>
      <w:tr w:rsidR="00E468B6" w:rsidRPr="00973768" w14:paraId="2BA065D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32E46DA" w14:textId="77777777"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1160DC1C" w14:textId="77777777" w:rsidR="00E468B6" w:rsidRDefault="00E468B6" w:rsidP="00093EA1">
            <w:pPr>
              <w:rPr>
                <w:rFonts w:ascii="Arial" w:hAnsi="Arial" w:cs="Arial"/>
                <w:szCs w:val="20"/>
              </w:rPr>
            </w:pPr>
          </w:p>
          <w:p w14:paraId="4BE8D984" w14:textId="4816683A" w:rsidR="009E62C4" w:rsidRPr="00B43684" w:rsidRDefault="009E62C4" w:rsidP="009E62C4">
            <w:pPr>
              <w:rPr>
                <w:rFonts w:asciiTheme="minorHAnsi" w:hAnsiTheme="minorHAnsi" w:cstheme="minorHAnsi"/>
                <w:color w:val="auto"/>
              </w:rPr>
            </w:pPr>
            <w:r w:rsidRPr="00B43684">
              <w:rPr>
                <w:rFonts w:asciiTheme="minorHAnsi" w:hAnsiTheme="minorHAnsi" w:cstheme="minorHAnsi"/>
                <w:color w:val="auto"/>
                <w:shd w:val="clear" w:color="auto" w:fill="FFFFFF"/>
              </w:rPr>
              <w:t xml:space="preserve">I </w:t>
            </w:r>
            <w:r w:rsidR="00595F44">
              <w:rPr>
                <w:rFonts w:asciiTheme="minorHAnsi" w:hAnsiTheme="minorHAnsi" w:cstheme="minorHAnsi"/>
                <w:color w:val="auto"/>
                <w:shd w:val="clear" w:color="auto" w:fill="FFFFFF"/>
              </w:rPr>
              <w:t xml:space="preserve">therefore </w:t>
            </w:r>
            <w:r w:rsidRPr="00B43684">
              <w:rPr>
                <w:rFonts w:asciiTheme="minorHAnsi" w:hAnsiTheme="minorHAnsi" w:cstheme="minorHAnsi"/>
                <w:color w:val="auto"/>
                <w:shd w:val="clear" w:color="auto" w:fill="FFFFFF"/>
              </w:rPr>
              <w:t>ask</w:t>
            </w:r>
            <w:r w:rsidR="00595F44">
              <w:rPr>
                <w:rFonts w:asciiTheme="minorHAnsi" w:hAnsiTheme="minorHAnsi" w:cstheme="minorHAnsi"/>
                <w:color w:val="auto"/>
                <w:shd w:val="clear" w:color="auto" w:fill="FFFFFF"/>
              </w:rPr>
              <w:t xml:space="preserve"> that</w:t>
            </w:r>
            <w:r w:rsidR="00B53517">
              <w:rPr>
                <w:rFonts w:asciiTheme="minorHAnsi" w:hAnsiTheme="minorHAnsi" w:cstheme="minorHAnsi"/>
                <w:color w:val="auto"/>
                <w:shd w:val="clear" w:color="auto" w:fill="FFFFFF"/>
              </w:rPr>
              <w:t xml:space="preserve"> you</w:t>
            </w:r>
            <w:r w:rsidRPr="00B43684">
              <w:rPr>
                <w:rFonts w:asciiTheme="minorHAnsi" w:hAnsiTheme="minorHAnsi" w:cstheme="minorHAnsi"/>
                <w:color w:val="auto"/>
                <w:shd w:val="clear" w:color="auto" w:fill="FFFFFF"/>
              </w:rPr>
              <w:t xml:space="preserve"> REJECT </w:t>
            </w:r>
            <w:r w:rsidR="00595F44">
              <w:rPr>
                <w:rFonts w:asciiTheme="minorHAnsi" w:hAnsiTheme="minorHAnsi" w:cstheme="minorHAnsi"/>
                <w:color w:val="auto"/>
                <w:shd w:val="clear" w:color="auto" w:fill="FFFFFF"/>
              </w:rPr>
              <w:t>Bill 22-293’s proposed</w:t>
            </w:r>
            <w:r w:rsidRPr="00B43684">
              <w:rPr>
                <w:rFonts w:asciiTheme="minorHAnsi" w:hAnsiTheme="minorHAnsi" w:cstheme="minorHAnsi"/>
                <w:color w:val="auto"/>
                <w:shd w:val="clear" w:color="auto" w:fill="FFFFFF"/>
              </w:rPr>
              <w:t xml:space="preserve"> </w:t>
            </w:r>
            <w:r w:rsidR="00595F44">
              <w:rPr>
                <w:rFonts w:asciiTheme="minorHAnsi" w:hAnsiTheme="minorHAnsi" w:cstheme="minorHAnsi"/>
                <w:color w:val="auto"/>
                <w:shd w:val="clear" w:color="auto" w:fill="FFFFFF"/>
              </w:rPr>
              <w:t xml:space="preserve">amendments to the residency requirement of the HSRA </w:t>
            </w:r>
            <w:r w:rsidRPr="00B43684">
              <w:rPr>
                <w:rFonts w:asciiTheme="minorHAnsi" w:hAnsiTheme="minorHAnsi" w:cstheme="minorHAnsi"/>
                <w:color w:val="auto"/>
                <w:shd w:val="clear" w:color="auto" w:fill="FFFFFF"/>
              </w:rPr>
              <w:t>at the markup</w:t>
            </w:r>
            <w:r w:rsidR="00D4124F">
              <w:rPr>
                <w:rFonts w:asciiTheme="minorHAnsi" w:hAnsiTheme="minorHAnsi" w:cstheme="minorHAnsi"/>
                <w:color w:val="auto"/>
                <w:shd w:val="clear" w:color="auto" w:fill="FFFFFF"/>
              </w:rPr>
              <w:t>.</w:t>
            </w:r>
            <w:bookmarkStart w:id="10" w:name="_GoBack"/>
            <w:bookmarkEnd w:id="10"/>
            <w:r w:rsidRPr="00B43684">
              <w:rPr>
                <w:rFonts w:asciiTheme="minorHAnsi" w:hAnsiTheme="minorHAnsi" w:cstheme="minorHAnsi"/>
                <w:color w:val="auto"/>
                <w:shd w:val="clear" w:color="auto" w:fill="FFFFFF"/>
              </w:rPr>
              <w:t xml:space="preserve">   </w:t>
            </w:r>
          </w:p>
          <w:p w14:paraId="3EED7166" w14:textId="77777777" w:rsidR="00E468B6" w:rsidRDefault="00E468B6" w:rsidP="00093EA1">
            <w:pPr>
              <w:rPr>
                <w:rFonts w:ascii="Arial" w:hAnsi="Arial" w:cs="Arial"/>
                <w:szCs w:val="20"/>
              </w:rPr>
            </w:pPr>
          </w:p>
          <w:p w14:paraId="362424BB" w14:textId="77777777" w:rsidR="00E468B6" w:rsidRDefault="00E468B6" w:rsidP="00093EA1">
            <w:pPr>
              <w:rPr>
                <w:rFonts w:ascii="Arial" w:hAnsi="Arial" w:cs="Arial"/>
                <w:szCs w:val="20"/>
              </w:rPr>
            </w:pPr>
          </w:p>
          <w:p w14:paraId="23A1E923" w14:textId="77777777" w:rsidR="001F1D63" w:rsidRDefault="001F1D63" w:rsidP="00093EA1">
            <w:pPr>
              <w:rPr>
                <w:rFonts w:ascii="Arial" w:hAnsi="Arial" w:cs="Arial"/>
                <w:szCs w:val="20"/>
              </w:rPr>
            </w:pPr>
          </w:p>
          <w:p w14:paraId="157996F8" w14:textId="77777777" w:rsidR="001F1D63" w:rsidRDefault="001F1D63" w:rsidP="00093EA1">
            <w:pPr>
              <w:rPr>
                <w:rFonts w:ascii="Arial" w:hAnsi="Arial" w:cs="Arial"/>
                <w:szCs w:val="20"/>
              </w:rPr>
            </w:pPr>
          </w:p>
          <w:p w14:paraId="74A164DC" w14:textId="77777777" w:rsidR="00E468B6" w:rsidRDefault="00E468B6" w:rsidP="00093EA1">
            <w:pPr>
              <w:rPr>
                <w:rFonts w:ascii="Arial" w:hAnsi="Arial" w:cs="Arial"/>
                <w:szCs w:val="20"/>
              </w:rPr>
            </w:pPr>
          </w:p>
          <w:p w14:paraId="6EA731AC" w14:textId="77777777" w:rsidR="00E468B6" w:rsidRDefault="00E468B6" w:rsidP="00093EA1">
            <w:pPr>
              <w:rPr>
                <w:rFonts w:ascii="Arial" w:hAnsi="Arial" w:cs="Arial"/>
                <w:szCs w:val="20"/>
              </w:rPr>
            </w:pPr>
          </w:p>
          <w:p w14:paraId="1F29871A" w14:textId="77777777" w:rsidR="00E468B6" w:rsidRDefault="00E468B6" w:rsidP="00093EA1">
            <w:pPr>
              <w:rPr>
                <w:rFonts w:ascii="Arial" w:hAnsi="Arial" w:cs="Arial"/>
                <w:szCs w:val="20"/>
              </w:rPr>
            </w:pPr>
          </w:p>
          <w:p w14:paraId="1730AE6A" w14:textId="77777777" w:rsidR="00E468B6" w:rsidRDefault="00E468B6" w:rsidP="00093EA1">
            <w:pPr>
              <w:rPr>
                <w:rFonts w:ascii="Arial" w:hAnsi="Arial" w:cs="Arial"/>
                <w:szCs w:val="20"/>
              </w:rPr>
            </w:pPr>
          </w:p>
          <w:p w14:paraId="419FD44D" w14:textId="77777777" w:rsidR="00E468B6" w:rsidRDefault="00E468B6" w:rsidP="00093EA1">
            <w:pPr>
              <w:rPr>
                <w:rFonts w:ascii="Arial" w:hAnsi="Arial" w:cs="Arial"/>
                <w:szCs w:val="20"/>
              </w:rPr>
            </w:pPr>
          </w:p>
        </w:tc>
      </w:tr>
      <w:tr w:rsidR="001F1D63" w:rsidRPr="00973768" w14:paraId="7DB7DFEA"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70AB99"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5473DE07" w14:textId="77777777" w:rsidR="00433C4F" w:rsidRDefault="00433C4F" w:rsidP="001F1D63">
            <w:pPr>
              <w:rPr>
                <w:rFonts w:ascii="Arial" w:hAnsi="Arial" w:cs="Arial"/>
                <w:b/>
                <w:szCs w:val="20"/>
              </w:rPr>
            </w:pPr>
          </w:p>
          <w:p w14:paraId="7C199D63" w14:textId="77777777" w:rsidR="00433C4F" w:rsidRPr="001F1D63" w:rsidRDefault="00433C4F" w:rsidP="001F1D63">
            <w:pPr>
              <w:rPr>
                <w:rFonts w:ascii="Arial" w:hAnsi="Arial" w:cs="Arial"/>
                <w:b/>
                <w:szCs w:val="20"/>
              </w:rPr>
            </w:pPr>
          </w:p>
        </w:tc>
      </w:tr>
    </w:tbl>
    <w:p w14:paraId="12160514" w14:textId="77777777" w:rsidR="001F1D63" w:rsidRDefault="001F1D63" w:rsidP="006E03E3">
      <w:pPr>
        <w:rPr>
          <w:rFonts w:ascii="Arial" w:hAnsi="Arial" w:cs="Arial"/>
        </w:rPr>
      </w:pPr>
    </w:p>
    <w:p w14:paraId="71CD877C" w14:textId="77777777" w:rsidR="00C26D35" w:rsidRDefault="00C26D35">
      <w:r>
        <w:br w:type="page"/>
      </w:r>
    </w:p>
    <w:p w14:paraId="74D39B3A"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B4B3F36"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4F6F195"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09EE88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34C305C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C4CEFE" w14:textId="77777777" w:rsidR="00E468B6" w:rsidRDefault="00E468B6" w:rsidP="00093EA1">
            <w:pPr>
              <w:rPr>
                <w:rFonts w:ascii="Arial" w:hAnsi="Arial" w:cs="Arial"/>
                <w:szCs w:val="20"/>
              </w:rPr>
            </w:pPr>
          </w:p>
          <w:p w14:paraId="1945879F" w14:textId="77777777" w:rsidR="00A1000D" w:rsidRPr="00A1000D" w:rsidRDefault="00A1000D" w:rsidP="00A1000D">
            <w:pPr>
              <w:rPr>
                <w:rFonts w:ascii="Arial" w:hAnsi="Arial" w:cs="Arial"/>
                <w:szCs w:val="20"/>
              </w:rPr>
            </w:pPr>
            <w:r w:rsidRPr="00A1000D">
              <w:rPr>
                <w:rFonts w:ascii="Arial" w:hAnsi="Arial" w:cs="Arial"/>
                <w:szCs w:val="20"/>
              </w:rPr>
              <w:t>Thank y</w:t>
            </w:r>
            <w:r w:rsidR="00B17C3B">
              <w:rPr>
                <w:rFonts w:ascii="Arial" w:hAnsi="Arial" w:cs="Arial"/>
                <w:szCs w:val="20"/>
              </w:rPr>
              <w:t xml:space="preserve">ou for taking action to protect the rights of homeless families in DC. </w:t>
            </w:r>
            <w:r w:rsidRPr="00A1000D">
              <w:rPr>
                <w:rFonts w:ascii="Arial" w:hAnsi="Arial" w:cs="Arial"/>
                <w:szCs w:val="20"/>
              </w:rPr>
              <w:t xml:space="preserve">This is an important issue and your </w:t>
            </w:r>
            <w:r w:rsidR="00595F44">
              <w:rPr>
                <w:rFonts w:ascii="Arial" w:hAnsi="Arial" w:cs="Arial"/>
                <w:szCs w:val="20"/>
              </w:rPr>
              <w:t>Councilmembers need to hear</w:t>
            </w:r>
            <w:r w:rsidR="00B17C3B">
              <w:rPr>
                <w:rFonts w:ascii="Arial" w:hAnsi="Arial" w:cs="Arial"/>
                <w:szCs w:val="20"/>
              </w:rPr>
              <w:t xml:space="preserve"> from you.</w:t>
            </w:r>
          </w:p>
          <w:p w14:paraId="1B708BB9" w14:textId="77777777" w:rsidR="00A1000D" w:rsidRPr="00A1000D" w:rsidRDefault="00A1000D" w:rsidP="00A1000D">
            <w:pPr>
              <w:rPr>
                <w:rFonts w:ascii="Arial" w:hAnsi="Arial" w:cs="Arial"/>
                <w:szCs w:val="20"/>
              </w:rPr>
            </w:pPr>
          </w:p>
          <w:p w14:paraId="47ACF696"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517CA76E" w14:textId="77777777" w:rsidR="00A1000D" w:rsidRPr="00A1000D" w:rsidRDefault="00A1000D" w:rsidP="00A1000D">
            <w:pPr>
              <w:rPr>
                <w:rFonts w:ascii="Arial" w:hAnsi="Arial" w:cs="Arial"/>
                <w:szCs w:val="20"/>
              </w:rPr>
            </w:pPr>
          </w:p>
          <w:p w14:paraId="362FFB55"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69C9B395" w14:textId="77777777" w:rsidR="00E468B6" w:rsidRDefault="00E468B6" w:rsidP="00093EA1">
            <w:pPr>
              <w:rPr>
                <w:rFonts w:ascii="Arial" w:hAnsi="Arial" w:cs="Arial"/>
                <w:szCs w:val="20"/>
              </w:rPr>
            </w:pPr>
          </w:p>
          <w:p w14:paraId="79FB54CF" w14:textId="77777777" w:rsidR="00BC69B9" w:rsidRDefault="00BC69B9" w:rsidP="00093EA1">
            <w:pPr>
              <w:rPr>
                <w:rFonts w:ascii="Arial" w:hAnsi="Arial" w:cs="Arial"/>
                <w:szCs w:val="20"/>
              </w:rPr>
            </w:pPr>
          </w:p>
          <w:p w14:paraId="39F188CE" w14:textId="77777777" w:rsidR="00BC69B9" w:rsidRDefault="00BC69B9" w:rsidP="00BC69B9">
            <w:pPr>
              <w:rPr>
                <w:rFonts w:ascii="Arial" w:hAnsi="Arial" w:cs="Arial"/>
                <w:szCs w:val="20"/>
              </w:rPr>
            </w:pPr>
            <w:r>
              <w:rPr>
                <w:rFonts w:ascii="Arial" w:hAnsi="Arial" w:cs="Arial"/>
                <w:szCs w:val="20"/>
              </w:rPr>
              <w:t>-----Tracking code (DO NOT DELETE)------</w:t>
            </w:r>
          </w:p>
          <w:p w14:paraId="021A0734" w14:textId="77777777" w:rsidR="00BC69B9" w:rsidRDefault="00BC69B9" w:rsidP="00BC69B9">
            <w:pPr>
              <w:rPr>
                <w:rFonts w:ascii="Arial" w:hAnsi="Arial" w:cs="Arial"/>
                <w:szCs w:val="20"/>
              </w:rPr>
            </w:pPr>
          </w:p>
          <w:p w14:paraId="3B930A7E"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3064AE3" w14:textId="77777777" w:rsidR="00BC69B9" w:rsidRDefault="00BC69B9" w:rsidP="00093EA1">
            <w:pPr>
              <w:rPr>
                <w:rFonts w:ascii="Arial" w:hAnsi="Arial" w:cs="Arial"/>
                <w:szCs w:val="20"/>
              </w:rPr>
            </w:pPr>
          </w:p>
          <w:p w14:paraId="7373990A" w14:textId="77777777" w:rsidR="00E468B6" w:rsidRPr="00973768" w:rsidRDefault="00E468B6" w:rsidP="00093EA1">
            <w:pPr>
              <w:rPr>
                <w:rFonts w:ascii="Arial" w:hAnsi="Arial" w:cs="Arial"/>
                <w:szCs w:val="20"/>
              </w:rPr>
            </w:pPr>
          </w:p>
        </w:tc>
      </w:tr>
      <w:tr w:rsidR="004D343B" w:rsidRPr="00973768" w14:paraId="6DC8829D"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38C1618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1909F2B9"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47AECE" w14:textId="77777777" w:rsidR="004D343B" w:rsidRDefault="004D343B" w:rsidP="004D343B">
            <w:pPr>
              <w:rPr>
                <w:rFonts w:ascii="Arial" w:hAnsi="Arial" w:cs="Arial"/>
                <w:szCs w:val="20"/>
              </w:rPr>
            </w:pPr>
          </w:p>
        </w:tc>
      </w:tr>
    </w:tbl>
    <w:p w14:paraId="2DB16D8A" w14:textId="77777777" w:rsidR="00E468B6" w:rsidRPr="00973768" w:rsidRDefault="00E468B6" w:rsidP="006E03E3">
      <w:pPr>
        <w:rPr>
          <w:rFonts w:ascii="Arial" w:hAnsi="Arial" w:cs="Arial"/>
        </w:rPr>
      </w:pPr>
    </w:p>
    <w:sectPr w:rsidR="00E468B6" w:rsidRPr="00973768"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5BA6" w14:textId="77777777" w:rsidR="00FE531A" w:rsidRDefault="00FE531A" w:rsidP="00746B86">
      <w:r>
        <w:separator/>
      </w:r>
    </w:p>
  </w:endnote>
  <w:endnote w:type="continuationSeparator" w:id="0">
    <w:p w14:paraId="5045624D" w14:textId="77777777" w:rsidR="00FE531A" w:rsidRDefault="00FE531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18D5C" w14:textId="43C72556"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4124F">
      <w:rPr>
        <w:rFonts w:cs="Arial"/>
        <w:noProof/>
        <w:color w:val="3971AB"/>
        <w:sz w:val="20"/>
      </w:rPr>
      <w:t>6</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843AF" w14:textId="77777777" w:rsidR="00FE531A" w:rsidRDefault="00FE531A" w:rsidP="00746B86">
      <w:r>
        <w:separator/>
      </w:r>
    </w:p>
  </w:footnote>
  <w:footnote w:type="continuationSeparator" w:id="0">
    <w:p w14:paraId="2AB0E456" w14:textId="77777777" w:rsidR="00FE531A" w:rsidRDefault="00FE531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C660"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CE0FC9E" wp14:editId="0E48345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345055A6"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08F2960D"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30D63C0" wp14:editId="33B8645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9918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zanne Ito">
    <w15:presenceInfo w15:providerId="None" w15:userId="Suzanne 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B52"/>
    <w:rsid w:val="00040673"/>
    <w:rsid w:val="00041A91"/>
    <w:rsid w:val="00052C04"/>
    <w:rsid w:val="00055132"/>
    <w:rsid w:val="00073388"/>
    <w:rsid w:val="00085C87"/>
    <w:rsid w:val="000A7E43"/>
    <w:rsid w:val="000E44FC"/>
    <w:rsid w:val="00110F80"/>
    <w:rsid w:val="00147EC6"/>
    <w:rsid w:val="00164AC6"/>
    <w:rsid w:val="00185F0F"/>
    <w:rsid w:val="00186FD8"/>
    <w:rsid w:val="00195F7E"/>
    <w:rsid w:val="001C1FDF"/>
    <w:rsid w:val="001E2106"/>
    <w:rsid w:val="001F1D63"/>
    <w:rsid w:val="00216813"/>
    <w:rsid w:val="0022297F"/>
    <w:rsid w:val="00225612"/>
    <w:rsid w:val="002409C9"/>
    <w:rsid w:val="002617B9"/>
    <w:rsid w:val="00297E6F"/>
    <w:rsid w:val="002B117E"/>
    <w:rsid w:val="002C5BBA"/>
    <w:rsid w:val="002C6B47"/>
    <w:rsid w:val="002E63CC"/>
    <w:rsid w:val="00301A1F"/>
    <w:rsid w:val="00303594"/>
    <w:rsid w:val="00307140"/>
    <w:rsid w:val="00307971"/>
    <w:rsid w:val="003124D5"/>
    <w:rsid w:val="00313504"/>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0927"/>
    <w:rsid w:val="004D343B"/>
    <w:rsid w:val="00511F38"/>
    <w:rsid w:val="00520271"/>
    <w:rsid w:val="005301C8"/>
    <w:rsid w:val="0054533F"/>
    <w:rsid w:val="0056217D"/>
    <w:rsid w:val="00570925"/>
    <w:rsid w:val="0059137D"/>
    <w:rsid w:val="00595F44"/>
    <w:rsid w:val="005C0A08"/>
    <w:rsid w:val="005C0C9D"/>
    <w:rsid w:val="005C24D6"/>
    <w:rsid w:val="005C69B2"/>
    <w:rsid w:val="005D6D31"/>
    <w:rsid w:val="005E37A3"/>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7D6287"/>
    <w:rsid w:val="007F6E8E"/>
    <w:rsid w:val="00816A77"/>
    <w:rsid w:val="00843A74"/>
    <w:rsid w:val="00851F51"/>
    <w:rsid w:val="008560B3"/>
    <w:rsid w:val="00870AC3"/>
    <w:rsid w:val="008726A1"/>
    <w:rsid w:val="008762E4"/>
    <w:rsid w:val="008D10B2"/>
    <w:rsid w:val="008D7C18"/>
    <w:rsid w:val="008E721A"/>
    <w:rsid w:val="008F688B"/>
    <w:rsid w:val="00904FAE"/>
    <w:rsid w:val="00945796"/>
    <w:rsid w:val="00950FF9"/>
    <w:rsid w:val="009624A0"/>
    <w:rsid w:val="00973768"/>
    <w:rsid w:val="00985681"/>
    <w:rsid w:val="00993B8B"/>
    <w:rsid w:val="00994014"/>
    <w:rsid w:val="009C4565"/>
    <w:rsid w:val="009E62C4"/>
    <w:rsid w:val="009E74A6"/>
    <w:rsid w:val="009F5056"/>
    <w:rsid w:val="00A1000D"/>
    <w:rsid w:val="00A3453A"/>
    <w:rsid w:val="00A52A23"/>
    <w:rsid w:val="00AA5A43"/>
    <w:rsid w:val="00AD6F9E"/>
    <w:rsid w:val="00AF0A5C"/>
    <w:rsid w:val="00B03107"/>
    <w:rsid w:val="00B05B88"/>
    <w:rsid w:val="00B15DE6"/>
    <w:rsid w:val="00B17C3B"/>
    <w:rsid w:val="00B21A37"/>
    <w:rsid w:val="00B2330C"/>
    <w:rsid w:val="00B34085"/>
    <w:rsid w:val="00B51603"/>
    <w:rsid w:val="00B53517"/>
    <w:rsid w:val="00B73E36"/>
    <w:rsid w:val="00B84897"/>
    <w:rsid w:val="00BB0083"/>
    <w:rsid w:val="00BC4483"/>
    <w:rsid w:val="00BC69B9"/>
    <w:rsid w:val="00BF5A30"/>
    <w:rsid w:val="00C26D35"/>
    <w:rsid w:val="00C3721C"/>
    <w:rsid w:val="00C558D3"/>
    <w:rsid w:val="00C56AED"/>
    <w:rsid w:val="00C601AE"/>
    <w:rsid w:val="00CC1145"/>
    <w:rsid w:val="00CC7C61"/>
    <w:rsid w:val="00CE0238"/>
    <w:rsid w:val="00D03599"/>
    <w:rsid w:val="00D3147F"/>
    <w:rsid w:val="00D4124F"/>
    <w:rsid w:val="00D478A9"/>
    <w:rsid w:val="00D82D8D"/>
    <w:rsid w:val="00DB34C2"/>
    <w:rsid w:val="00DC3C91"/>
    <w:rsid w:val="00DD55D2"/>
    <w:rsid w:val="00DE5256"/>
    <w:rsid w:val="00DF0031"/>
    <w:rsid w:val="00DF6CF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E531A"/>
    <w:rsid w:val="00FF30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202900"/>
  <w15:docId w15:val="{EA30ED56-6D14-4808-8474-8CC47186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B17C3B"/>
    <w:rPr>
      <w:color w:val="808080"/>
      <w:shd w:val="clear" w:color="auto" w:fill="E6E6E6"/>
    </w:rPr>
  </w:style>
  <w:style w:type="character" w:styleId="FollowedHyperlink">
    <w:name w:val="FollowedHyperlink"/>
    <w:basedOn w:val="DefaultParagraphFont"/>
    <w:uiPriority w:val="99"/>
    <w:semiHidden/>
    <w:unhideWhenUsed/>
    <w:rsid w:val="00B21A37"/>
    <w:rPr>
      <w:color w:val="800080" w:themeColor="followedHyperlink"/>
      <w:u w:val="single"/>
    </w:rPr>
  </w:style>
  <w:style w:type="character" w:styleId="CommentReference">
    <w:name w:val="annotation reference"/>
    <w:basedOn w:val="DefaultParagraphFont"/>
    <w:uiPriority w:val="99"/>
    <w:semiHidden/>
    <w:unhideWhenUsed/>
    <w:rsid w:val="007F6E8E"/>
    <w:rPr>
      <w:sz w:val="16"/>
      <w:szCs w:val="16"/>
    </w:rPr>
  </w:style>
  <w:style w:type="paragraph" w:styleId="CommentText">
    <w:name w:val="annotation text"/>
    <w:basedOn w:val="Normal"/>
    <w:link w:val="CommentTextChar"/>
    <w:uiPriority w:val="99"/>
    <w:semiHidden/>
    <w:unhideWhenUsed/>
    <w:rsid w:val="007F6E8E"/>
    <w:rPr>
      <w:sz w:val="20"/>
      <w:szCs w:val="20"/>
    </w:rPr>
  </w:style>
  <w:style w:type="character" w:customStyle="1" w:styleId="CommentTextChar">
    <w:name w:val="Comment Text Char"/>
    <w:basedOn w:val="DefaultParagraphFont"/>
    <w:link w:val="CommentText"/>
    <w:uiPriority w:val="99"/>
    <w:semiHidden/>
    <w:rsid w:val="007F6E8E"/>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7F6E8E"/>
    <w:rPr>
      <w:b/>
      <w:bCs/>
    </w:rPr>
  </w:style>
  <w:style w:type="character" w:customStyle="1" w:styleId="CommentSubjectChar">
    <w:name w:val="Comment Subject Char"/>
    <w:basedOn w:val="CommentTextChar"/>
    <w:link w:val="CommentSubject"/>
    <w:uiPriority w:val="99"/>
    <w:semiHidden/>
    <w:rsid w:val="007F6E8E"/>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6270276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2591324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moshiree@acludc.org" TargetMode="External"/><Relationship Id="rId18" Type="http://schemas.openxmlformats.org/officeDocument/2006/relationships/hyperlink" Target="mailto:federalalert@aclu.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twhite@dccouncil.us"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btodd@dccouncil.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hyperlink" Target="mailto:dgrosso@dccouncil.u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bnadeau@dccounci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ito@acludc.org" TargetMode="External"/><Relationship Id="rId22" Type="http://schemas.openxmlformats.org/officeDocument/2006/relationships/hyperlink" Target="mailto:rwhite@dccouncil.us"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85346"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840F3"/>
    <w:rsid w:val="004D49ED"/>
    <w:rsid w:val="00585346"/>
    <w:rsid w:val="00781171"/>
    <w:rsid w:val="00B949A4"/>
    <w:rsid w:val="00BC0275"/>
    <w:rsid w:val="00C921E6"/>
    <w:rsid w:val="00D8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elements/1.1/"/>
    <ds:schemaRef ds:uri="http://schemas.microsoft.com/office/2006/documentManagement/types"/>
    <ds:schemaRef ds:uri="http://purl.org/dc/terms/"/>
    <ds:schemaRef ds:uri="a30cff79-7126-4dc1-8796-bceb065e74d1"/>
    <ds:schemaRef ds:uri="0b90acc2-d544-46e5-bc01-f6a94e7d3ec2"/>
    <ds:schemaRef ds:uri="http://purl.org/dc/dcmitype/"/>
    <ds:schemaRef ds:uri="http://schemas.microsoft.com/office/infopath/2007/PartnerControls"/>
    <ds:schemaRef ds:uri="http://schemas.openxmlformats.org/package/2006/metadata/core-properties"/>
    <ds:schemaRef ds:uri="http://schemas.microsoft.com/office/2006/metadata/properties"/>
    <ds:schemaRef ds:uri="348e3fad-4feb-4d55-8251-411d6b24bf6e"/>
    <ds:schemaRef ds:uri="http://schemas.microsoft.com/sharepoint/v3"/>
    <ds:schemaRef ds:uri="http://www.w3.org/XML/1998/namespac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C346A34B-3A08-4595-A91C-6D80564A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2568</Words>
  <Characters>13564</Characters>
  <Application>Microsoft Office Word</Application>
  <DocSecurity>4</DocSecurity>
  <Lines>199</Lines>
  <Paragraphs>29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Nassim Moshiree</cp:lastModifiedBy>
  <cp:revision>2</cp:revision>
  <dcterms:created xsi:type="dcterms:W3CDTF">2017-09-26T19:58:00Z</dcterms:created>
  <dcterms:modified xsi:type="dcterms:W3CDTF">2017-09-26T19:58:00Z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