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81B" w:rsidRDefault="004F272C">
      <w:pPr>
        <w:pStyle w:val="Title"/>
        <w:contextualSpacing w:val="0"/>
        <w:rPr>
          <w:rFonts w:ascii="Arial" w:eastAsia="Arial" w:hAnsi="Arial" w:cs="Arial"/>
          <w:b/>
          <w:color w:val="4F81BD"/>
        </w:rPr>
      </w:pPr>
      <w:bookmarkStart w:id="0" w:name="_gjdgxs" w:colFirst="0" w:colLast="0"/>
      <w:bookmarkEnd w:id="0"/>
      <w:r>
        <w:rPr>
          <w:rFonts w:ascii="Arial" w:eastAsia="Arial" w:hAnsi="Arial" w:cs="Arial"/>
          <w:b/>
          <w:color w:val="4F81BD"/>
        </w:rPr>
        <w:t>EMAIL SET-UP</w:t>
      </w:r>
    </w:p>
    <w:p w:rsidR="0051781B" w:rsidRDefault="004F272C">
      <w:pPr>
        <w:rPr>
          <w:rFonts w:ascii="Arial" w:eastAsia="Arial" w:hAnsi="Arial" w:cs="Arial"/>
          <w:b/>
          <w:color w:val="FF0000"/>
        </w:rPr>
      </w:pPr>
      <w:r>
        <w:rPr>
          <w:rFonts w:ascii="Arial" w:eastAsia="Arial" w:hAnsi="Arial" w:cs="Arial"/>
          <w:b/>
          <w:color w:val="FF0000"/>
        </w:rPr>
        <w:t xml:space="preserve">**Required. Incomplete forms will be returned. Please submit to </w:t>
      </w:r>
      <w:hyperlink r:id="rId7">
        <w:r>
          <w:rPr>
            <w:rFonts w:ascii="Arial" w:eastAsia="Arial" w:hAnsi="Arial" w:cs="Arial"/>
            <w:b/>
            <w:color w:val="0000FF"/>
            <w:u w:val="single"/>
          </w:rPr>
          <w:t>cansupport@aclu.org</w:t>
        </w:r>
      </w:hyperlink>
      <w:r>
        <w:rPr>
          <w:rFonts w:ascii="Arial" w:eastAsia="Arial" w:hAnsi="Arial" w:cs="Arial"/>
          <w:b/>
          <w:color w:val="FF0000"/>
        </w:rPr>
        <w:t xml:space="preserve">. </w:t>
      </w:r>
    </w:p>
    <w:p w:rsidR="0051781B" w:rsidRDefault="0051781B">
      <w:pPr>
        <w:rPr>
          <w:rFonts w:ascii="Arial" w:eastAsia="Arial" w:hAnsi="Arial" w:cs="Arial"/>
        </w:rPr>
      </w:pPr>
    </w:p>
    <w:p w:rsidR="0051781B" w:rsidRDefault="004F272C">
      <w:pPr>
        <w:rPr>
          <w:rFonts w:ascii="Arial" w:eastAsia="Arial" w:hAnsi="Arial" w:cs="Arial"/>
        </w:rPr>
      </w:pPr>
      <w:r>
        <w:rPr>
          <w:rFonts w:ascii="Arial" w:eastAsia="Arial" w:hAnsi="Arial" w:cs="Arial"/>
        </w:rPr>
        <w:t xml:space="preserve">If you have not already, please schedule the email on the </w:t>
      </w:r>
      <w:hyperlink r:id="rId8">
        <w:r>
          <w:rPr>
            <w:rFonts w:ascii="Arial" w:eastAsia="Arial" w:hAnsi="Arial" w:cs="Arial"/>
            <w:color w:val="0000FF"/>
            <w:u w:val="single"/>
          </w:rPr>
          <w:t>CAN Calendar.</w:t>
        </w:r>
      </w:hyperlink>
      <w:r>
        <w:rPr>
          <w:rFonts w:ascii="Arial" w:eastAsia="Arial" w:hAnsi="Arial" w:cs="Arial"/>
        </w:rPr>
        <w:t xml:space="preserve"> </w:t>
      </w:r>
    </w:p>
    <w:p w:rsidR="0051781B" w:rsidRDefault="0051781B">
      <w:pPr>
        <w:rPr>
          <w:rFonts w:ascii="Arial" w:eastAsia="Arial" w:hAnsi="Arial" w:cs="Arial"/>
        </w:rPr>
      </w:pPr>
    </w:p>
    <w:tbl>
      <w:tblPr>
        <w:tblStyle w:val="a"/>
        <w:tblW w:w="10890" w:type="dxa"/>
        <w:tblBorders>
          <w:top w:val="single" w:sz="12" w:space="0" w:color="FDEADA"/>
          <w:left w:val="single" w:sz="12" w:space="0" w:color="FDEADA"/>
          <w:bottom w:val="single" w:sz="12" w:space="0" w:color="FDEADA"/>
          <w:right w:val="single" w:sz="12" w:space="0" w:color="FDEADA"/>
          <w:insideH w:val="single" w:sz="12" w:space="0" w:color="FDEADA"/>
          <w:insideV w:val="single" w:sz="12" w:space="0" w:color="FDEADA"/>
        </w:tblBorders>
        <w:tblLayout w:type="fixed"/>
        <w:tblLook w:val="0000" w:firstRow="0" w:lastRow="0" w:firstColumn="0" w:lastColumn="0" w:noHBand="0" w:noVBand="0"/>
      </w:tblPr>
      <w:tblGrid>
        <w:gridCol w:w="2340"/>
        <w:gridCol w:w="8550"/>
      </w:tblGrid>
      <w:tr w:rsidR="0051781B">
        <w:trPr>
          <w:trHeight w:val="1080"/>
        </w:trPr>
        <w:tc>
          <w:tcPr>
            <w:tcW w:w="2340" w:type="dxa"/>
            <w:tcBorders>
              <w:top w:val="single" w:sz="12" w:space="0" w:color="F79646"/>
              <w:left w:val="single" w:sz="12" w:space="0" w:color="F79646"/>
              <w:bottom w:val="single" w:sz="12" w:space="0" w:color="F79646"/>
              <w:right w:val="single" w:sz="12" w:space="0" w:color="F79646"/>
            </w:tcBorders>
            <w:shd w:val="clear" w:color="auto" w:fill="F79646"/>
            <w:vAlign w:val="center"/>
          </w:tcPr>
          <w:p w:rsidR="0051781B" w:rsidRDefault="004F272C">
            <w:pPr>
              <w:pStyle w:val="Heading5"/>
              <w:spacing w:before="0"/>
              <w:jc w:val="center"/>
              <w:outlineLvl w:val="4"/>
              <w:rPr>
                <w:rFonts w:ascii="Arial" w:eastAsia="Arial" w:hAnsi="Arial" w:cs="Arial"/>
                <w:b/>
                <w:color w:val="FFFFFF"/>
                <w:sz w:val="28"/>
                <w:szCs w:val="28"/>
              </w:rPr>
            </w:pPr>
            <w:r>
              <w:rPr>
                <w:rFonts w:ascii="Arial" w:eastAsia="Arial" w:hAnsi="Arial" w:cs="Arial"/>
                <w:b/>
                <w:color w:val="FFFFFF"/>
                <w:sz w:val="28"/>
                <w:szCs w:val="28"/>
              </w:rPr>
              <w:t>Affiliate Name</w:t>
            </w:r>
            <w:r>
              <w:rPr>
                <w:rFonts w:ascii="Arial" w:eastAsia="Arial" w:hAnsi="Arial" w:cs="Arial"/>
                <w:b/>
                <w:color w:val="FFFFFF"/>
              </w:rPr>
              <w:t xml:space="preserve"> </w:t>
            </w:r>
            <w:r>
              <w:rPr>
                <w:rFonts w:ascii="Arial" w:eastAsia="Arial" w:hAnsi="Arial" w:cs="Arial"/>
                <w:b/>
                <w:color w:val="FF0000"/>
              </w:rPr>
              <w:t>**</w:t>
            </w:r>
          </w:p>
        </w:tc>
        <w:tc>
          <w:tcPr>
            <w:tcW w:w="8550" w:type="dxa"/>
            <w:tcBorders>
              <w:left w:val="single" w:sz="12" w:space="0" w:color="F79646"/>
            </w:tcBorders>
            <w:vAlign w:val="center"/>
          </w:tcPr>
          <w:p w:rsidR="0051781B" w:rsidRDefault="004F272C">
            <w:pPr>
              <w:rPr>
                <w:rFonts w:ascii="Arial" w:eastAsia="Arial" w:hAnsi="Arial" w:cs="Arial"/>
              </w:rPr>
            </w:pPr>
            <w:r>
              <w:rPr>
                <w:rFonts w:ascii="Arial" w:eastAsia="Arial" w:hAnsi="Arial" w:cs="Arial"/>
              </w:rPr>
              <w:t>ACLU IN</w:t>
            </w:r>
          </w:p>
        </w:tc>
      </w:tr>
    </w:tbl>
    <w:p w:rsidR="0051781B" w:rsidRDefault="0051781B">
      <w:pPr>
        <w:rPr>
          <w:rFonts w:ascii="Arial" w:eastAsia="Arial" w:hAnsi="Arial" w:cs="Arial"/>
        </w:rPr>
      </w:pPr>
    </w:p>
    <w:tbl>
      <w:tblPr>
        <w:tblStyle w:val="a0"/>
        <w:tblW w:w="10800" w:type="dxa"/>
        <w:tblInd w:w="108" w:type="dxa"/>
        <w:tblBorders>
          <w:top w:val="single" w:sz="12" w:space="0" w:color="FDEADA"/>
          <w:left w:val="single" w:sz="12" w:space="0" w:color="FDEADA"/>
          <w:bottom w:val="single" w:sz="12" w:space="0" w:color="FDEADA"/>
          <w:right w:val="single" w:sz="12" w:space="0" w:color="FDEADA"/>
          <w:insideH w:val="single" w:sz="12" w:space="0" w:color="FDEADA"/>
          <w:insideV w:val="single" w:sz="12" w:space="0" w:color="FDEADA"/>
        </w:tblBorders>
        <w:tblLayout w:type="fixed"/>
        <w:tblLook w:val="0000" w:firstRow="0" w:lastRow="0" w:firstColumn="0" w:lastColumn="0" w:noHBand="0" w:noVBand="0"/>
      </w:tblPr>
      <w:tblGrid>
        <w:gridCol w:w="10800"/>
      </w:tblGrid>
      <w:tr w:rsidR="0051781B">
        <w:trPr>
          <w:trHeight w:val="500"/>
        </w:trPr>
        <w:tc>
          <w:tcPr>
            <w:tcW w:w="10800" w:type="dxa"/>
            <w:tcBorders>
              <w:top w:val="single" w:sz="12" w:space="0" w:color="F79646"/>
              <w:left w:val="single" w:sz="12" w:space="0" w:color="F79646"/>
              <w:bottom w:val="single" w:sz="12" w:space="0" w:color="F79646"/>
              <w:right w:val="single" w:sz="12" w:space="0" w:color="F79646"/>
            </w:tcBorders>
            <w:shd w:val="clear" w:color="auto" w:fill="F79646"/>
            <w:vAlign w:val="center"/>
          </w:tcPr>
          <w:p w:rsidR="0051781B" w:rsidRDefault="004F272C">
            <w:pPr>
              <w:rPr>
                <w:rFonts w:ascii="Arial" w:eastAsia="Arial" w:hAnsi="Arial" w:cs="Arial"/>
                <w:color w:val="517DBF"/>
              </w:rPr>
            </w:pPr>
            <w:r>
              <w:rPr>
                <w:rFonts w:ascii="Arial" w:eastAsia="Arial" w:hAnsi="Arial" w:cs="Arial"/>
                <w:b/>
                <w:color w:val="FFFFFF"/>
                <w:sz w:val="28"/>
                <w:szCs w:val="28"/>
              </w:rPr>
              <w:t>Target Audience</w:t>
            </w:r>
            <w:r>
              <w:rPr>
                <w:rFonts w:ascii="Arial" w:eastAsia="Arial" w:hAnsi="Arial" w:cs="Arial"/>
                <w:b/>
                <w:color w:val="FFFFFF"/>
              </w:rPr>
              <w:t xml:space="preserve"> </w:t>
            </w:r>
            <w:r>
              <w:rPr>
                <w:rFonts w:ascii="Arial" w:eastAsia="Arial" w:hAnsi="Arial" w:cs="Arial"/>
                <w:b/>
                <w:color w:val="FF0000"/>
              </w:rPr>
              <w:t>**</w:t>
            </w:r>
          </w:p>
        </w:tc>
      </w:tr>
      <w:tr w:rsidR="0051781B">
        <w:trPr>
          <w:trHeight w:val="1700"/>
        </w:trPr>
        <w:tc>
          <w:tcPr>
            <w:tcW w:w="10800" w:type="dxa"/>
            <w:tcBorders>
              <w:top w:val="single" w:sz="12" w:space="0" w:color="F79646"/>
              <w:bottom w:val="single" w:sz="12" w:space="0" w:color="F79646"/>
            </w:tcBorders>
            <w:vAlign w:val="center"/>
          </w:tcPr>
          <w:p w:rsidR="0051781B" w:rsidRDefault="004F272C">
            <w:pPr>
              <w:rPr>
                <w:rFonts w:ascii="Arial" w:eastAsia="Arial" w:hAnsi="Arial" w:cs="Arial"/>
              </w:rPr>
            </w:pPr>
            <w:r>
              <w:rPr>
                <w:rFonts w:ascii="MS Gothic" w:eastAsia="MS Gothic" w:hAnsi="MS Gothic" w:cs="MS Gothic"/>
                <w:sz w:val="28"/>
                <w:szCs w:val="28"/>
              </w:rPr>
              <w:t>X☐</w:t>
            </w:r>
            <w:r>
              <w:rPr>
                <w:rFonts w:ascii="Arial" w:eastAsia="Arial" w:hAnsi="Arial" w:cs="Arial"/>
              </w:rPr>
              <w:t xml:space="preserve">   Affiliate Full List </w:t>
            </w:r>
          </w:p>
          <w:p w:rsidR="0051781B" w:rsidRDefault="004F272C">
            <w:pPr>
              <w:rPr>
                <w:rFonts w:ascii="Arial" w:eastAsia="Arial" w:hAnsi="Arial" w:cs="Arial"/>
              </w:rPr>
            </w:pPr>
            <w:proofErr w:type="gramStart"/>
            <w:r>
              <w:rPr>
                <w:rFonts w:ascii="MS Gothic" w:eastAsia="MS Gothic" w:hAnsi="MS Gothic" w:cs="MS Gothic"/>
                <w:sz w:val="28"/>
                <w:szCs w:val="28"/>
              </w:rPr>
              <w:t>☐</w:t>
            </w:r>
            <w:r>
              <w:rPr>
                <w:rFonts w:ascii="Arial" w:eastAsia="Arial" w:hAnsi="Arial" w:cs="Arial"/>
              </w:rPr>
              <w:t xml:space="preserve">  Segmented</w:t>
            </w:r>
            <w:proofErr w:type="gramEnd"/>
            <w:r>
              <w:rPr>
                <w:rFonts w:ascii="Arial" w:eastAsia="Arial" w:hAnsi="Arial" w:cs="Arial"/>
              </w:rPr>
              <w:t xml:space="preserve"> list (Please provide zip codes, chapter code or any other geo-information below. Please separate zip codes with a comma.)</w:t>
            </w:r>
          </w:p>
        </w:tc>
      </w:tr>
      <w:tr w:rsidR="0051781B">
        <w:trPr>
          <w:trHeight w:val="880"/>
        </w:trPr>
        <w:tc>
          <w:tcPr>
            <w:tcW w:w="10800" w:type="dxa"/>
            <w:tcBorders>
              <w:top w:val="single" w:sz="12" w:space="0" w:color="F79646"/>
            </w:tcBorders>
            <w:vAlign w:val="center"/>
          </w:tcPr>
          <w:p w:rsidR="0051781B" w:rsidRDefault="0051781B">
            <w:pPr>
              <w:rPr>
                <w:rFonts w:ascii="Arial" w:eastAsia="Arial" w:hAnsi="Arial" w:cs="Arial"/>
                <w:sz w:val="28"/>
                <w:szCs w:val="28"/>
              </w:rPr>
            </w:pPr>
          </w:p>
        </w:tc>
      </w:tr>
    </w:tbl>
    <w:p w:rsidR="0051781B" w:rsidRDefault="0051781B">
      <w:pPr>
        <w:rPr>
          <w:rFonts w:ascii="Arial" w:eastAsia="Arial" w:hAnsi="Arial" w:cs="Arial"/>
        </w:rPr>
      </w:pPr>
    </w:p>
    <w:tbl>
      <w:tblPr>
        <w:tblStyle w:val="a1"/>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51781B">
        <w:trPr>
          <w:trHeight w:val="500"/>
        </w:trPr>
        <w:tc>
          <w:tcPr>
            <w:tcW w:w="10800" w:type="dxa"/>
            <w:tcBorders>
              <w:bottom w:val="single" w:sz="12" w:space="0" w:color="FDEADA"/>
            </w:tcBorders>
            <w:shd w:val="clear" w:color="auto" w:fill="F79646"/>
            <w:vAlign w:val="center"/>
          </w:tcPr>
          <w:p w:rsidR="0051781B" w:rsidRDefault="004F272C">
            <w:pPr>
              <w:rPr>
                <w:rFonts w:ascii="Arial" w:eastAsia="Arial" w:hAnsi="Arial" w:cs="Arial"/>
                <w:b/>
                <w:color w:val="FFFFFF"/>
                <w:sz w:val="28"/>
                <w:szCs w:val="28"/>
              </w:rPr>
            </w:pPr>
            <w:r>
              <w:rPr>
                <w:rFonts w:ascii="Arial" w:eastAsia="Arial" w:hAnsi="Arial" w:cs="Arial"/>
                <w:b/>
                <w:color w:val="FFFFFF"/>
                <w:sz w:val="28"/>
                <w:szCs w:val="28"/>
              </w:rPr>
              <w:t>Testers and Reviewers</w:t>
            </w:r>
            <w:r>
              <w:rPr>
                <w:rFonts w:ascii="Arial" w:eastAsia="Arial" w:hAnsi="Arial" w:cs="Arial"/>
                <w:b/>
                <w:color w:val="FFFFFF"/>
              </w:rPr>
              <w:t xml:space="preserve"> </w:t>
            </w:r>
            <w:r>
              <w:rPr>
                <w:rFonts w:ascii="Arial" w:eastAsia="Arial" w:hAnsi="Arial" w:cs="Arial"/>
                <w:b/>
                <w:color w:val="FF0000"/>
              </w:rPr>
              <w:t>**</w:t>
            </w:r>
          </w:p>
          <w:p w:rsidR="0051781B" w:rsidRDefault="004F272C">
            <w:pPr>
              <w:rPr>
                <w:rFonts w:ascii="Arial" w:eastAsia="Arial" w:hAnsi="Arial" w:cs="Arial"/>
                <w:sz w:val="28"/>
                <w:szCs w:val="28"/>
              </w:rPr>
            </w:pPr>
            <w:r>
              <w:rPr>
                <w:rFonts w:ascii="Arial" w:eastAsia="Arial" w:hAnsi="Arial" w:cs="Arial"/>
                <w:b/>
                <w:color w:val="FFFFFF"/>
              </w:rPr>
              <w:t>Please provide the email address of those that should receive a test version of this email. One person from your affiliate should respond to the CAN team with edits from all members of your affiliate team. Please don’t have everyone reply directly to the C</w:t>
            </w:r>
            <w:r>
              <w:rPr>
                <w:rFonts w:ascii="Arial" w:eastAsia="Arial" w:hAnsi="Arial" w:cs="Arial"/>
                <w:b/>
                <w:color w:val="FFFFFF"/>
              </w:rPr>
              <w:t xml:space="preserve">AN team. </w:t>
            </w:r>
          </w:p>
        </w:tc>
      </w:tr>
      <w:tr w:rsidR="0051781B">
        <w:trPr>
          <w:trHeight w:val="1080"/>
        </w:trPr>
        <w:tc>
          <w:tcPr>
            <w:tcW w:w="10800" w:type="dxa"/>
            <w:tcBorders>
              <w:top w:val="single" w:sz="12" w:space="0" w:color="FDEADA"/>
              <w:left w:val="single" w:sz="12" w:space="0" w:color="FDEADA"/>
              <w:bottom w:val="single" w:sz="12" w:space="0" w:color="FDEADA"/>
              <w:right w:val="single" w:sz="12" w:space="0" w:color="FDEADA"/>
            </w:tcBorders>
          </w:tcPr>
          <w:p w:rsidR="0051781B" w:rsidRDefault="0051781B">
            <w:pPr>
              <w:rPr>
                <w:rFonts w:ascii="Arial" w:eastAsia="Arial" w:hAnsi="Arial" w:cs="Arial"/>
              </w:rPr>
            </w:pPr>
          </w:p>
          <w:p w:rsidR="0051781B" w:rsidRDefault="0000205B">
            <w:pPr>
              <w:rPr>
                <w:rFonts w:ascii="Arial" w:eastAsia="Arial" w:hAnsi="Arial" w:cs="Arial"/>
              </w:rPr>
            </w:pPr>
            <w:r>
              <w:rPr>
                <w:rFonts w:ascii="Arial" w:eastAsia="Arial" w:hAnsi="Arial" w:cs="Arial"/>
              </w:rPr>
              <w:t>Ashley Toruno</w:t>
            </w:r>
          </w:p>
          <w:p w:rsidR="0051781B" w:rsidRDefault="0000205B" w:rsidP="0000205B">
            <w:pPr>
              <w:rPr>
                <w:rFonts w:ascii="Arial" w:eastAsia="Arial" w:hAnsi="Arial" w:cs="Arial"/>
              </w:rPr>
            </w:pPr>
            <w:r>
              <w:rPr>
                <w:rFonts w:ascii="Arial" w:eastAsia="Arial" w:hAnsi="Arial" w:cs="Arial"/>
              </w:rPr>
              <w:t>atoruno@aclu-in.org</w:t>
            </w:r>
          </w:p>
        </w:tc>
      </w:tr>
    </w:tbl>
    <w:p w:rsidR="0051781B" w:rsidRDefault="0051781B">
      <w:pPr>
        <w:rPr>
          <w:rFonts w:ascii="Arial" w:eastAsia="Arial" w:hAnsi="Arial" w:cs="Arial"/>
        </w:rPr>
      </w:pPr>
    </w:p>
    <w:p w:rsidR="0051781B" w:rsidRDefault="0051781B">
      <w:pPr>
        <w:rPr>
          <w:rFonts w:ascii="Arial" w:eastAsia="Arial" w:hAnsi="Arial" w:cs="Arial"/>
        </w:rPr>
      </w:pPr>
    </w:p>
    <w:p w:rsidR="0051781B" w:rsidRDefault="0051781B">
      <w:pPr>
        <w:rPr>
          <w:rFonts w:ascii="Arial" w:eastAsia="Arial" w:hAnsi="Arial" w:cs="Arial"/>
        </w:rPr>
      </w:pPr>
    </w:p>
    <w:p w:rsidR="0051781B" w:rsidRDefault="0051781B">
      <w:pPr>
        <w:rPr>
          <w:rFonts w:ascii="Arial" w:eastAsia="Arial" w:hAnsi="Arial" w:cs="Arial"/>
        </w:rPr>
      </w:pPr>
    </w:p>
    <w:p w:rsidR="0000205B" w:rsidRDefault="0000205B">
      <w:pPr>
        <w:rPr>
          <w:rFonts w:ascii="Arial" w:eastAsia="Arial" w:hAnsi="Arial" w:cs="Arial"/>
        </w:rPr>
      </w:pPr>
    </w:p>
    <w:p w:rsidR="0051781B" w:rsidRDefault="0051781B">
      <w:pPr>
        <w:rPr>
          <w:rFonts w:ascii="Arial" w:eastAsia="Arial" w:hAnsi="Arial" w:cs="Arial"/>
        </w:rPr>
      </w:pPr>
    </w:p>
    <w:p w:rsidR="0051781B" w:rsidRDefault="0051781B">
      <w:pPr>
        <w:rPr>
          <w:rFonts w:ascii="Arial" w:eastAsia="Arial" w:hAnsi="Arial" w:cs="Arial"/>
        </w:rPr>
      </w:pPr>
    </w:p>
    <w:p w:rsidR="0051781B" w:rsidRDefault="0051781B">
      <w:pPr>
        <w:rPr>
          <w:rFonts w:ascii="Arial" w:eastAsia="Arial" w:hAnsi="Arial" w:cs="Arial"/>
        </w:rPr>
      </w:pPr>
    </w:p>
    <w:p w:rsidR="0051781B" w:rsidRDefault="0051781B">
      <w:pPr>
        <w:rPr>
          <w:rFonts w:ascii="Arial" w:eastAsia="Arial" w:hAnsi="Arial" w:cs="Arial"/>
        </w:rPr>
      </w:pPr>
    </w:p>
    <w:p w:rsidR="0051781B" w:rsidRDefault="0051781B">
      <w:pPr>
        <w:rPr>
          <w:rFonts w:ascii="Arial" w:eastAsia="Arial" w:hAnsi="Arial" w:cs="Arial"/>
        </w:rPr>
      </w:pPr>
    </w:p>
    <w:tbl>
      <w:tblPr>
        <w:tblStyle w:val="a2"/>
        <w:tblW w:w="10908"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2857"/>
        <w:gridCol w:w="2857"/>
        <w:gridCol w:w="2664"/>
        <w:gridCol w:w="2530"/>
      </w:tblGrid>
      <w:tr w:rsidR="0051781B">
        <w:trPr>
          <w:trHeight w:val="840"/>
        </w:trPr>
        <w:tc>
          <w:tcPr>
            <w:tcW w:w="10908" w:type="dxa"/>
            <w:gridSpan w:val="4"/>
            <w:tcBorders>
              <w:bottom w:val="single" w:sz="12" w:space="0" w:color="FDEADA"/>
            </w:tcBorders>
            <w:shd w:val="clear" w:color="auto" w:fill="F79646"/>
            <w:vAlign w:val="center"/>
          </w:tcPr>
          <w:p w:rsidR="0051781B" w:rsidRDefault="004F272C">
            <w:pPr>
              <w:rPr>
                <w:rFonts w:ascii="Arial" w:eastAsia="Arial" w:hAnsi="Arial" w:cs="Arial"/>
                <w:b/>
                <w:color w:val="FFFFFF"/>
                <w:sz w:val="28"/>
                <w:szCs w:val="28"/>
              </w:rPr>
            </w:pPr>
            <w:r>
              <w:rPr>
                <w:rFonts w:ascii="Arial" w:eastAsia="Arial" w:hAnsi="Arial" w:cs="Arial"/>
                <w:b/>
                <w:color w:val="FFFFFF"/>
                <w:sz w:val="28"/>
                <w:szCs w:val="28"/>
              </w:rPr>
              <w:lastRenderedPageBreak/>
              <w:t>Email Template</w:t>
            </w:r>
            <w:r>
              <w:rPr>
                <w:rFonts w:ascii="Arial" w:eastAsia="Arial" w:hAnsi="Arial" w:cs="Arial"/>
                <w:b/>
                <w:color w:val="FFFFFF"/>
              </w:rPr>
              <w:t xml:space="preserve"> </w:t>
            </w:r>
            <w:r>
              <w:rPr>
                <w:rFonts w:ascii="Arial" w:eastAsia="Arial" w:hAnsi="Arial" w:cs="Arial"/>
                <w:b/>
                <w:color w:val="FF0000"/>
              </w:rPr>
              <w:t>**</w:t>
            </w:r>
          </w:p>
          <w:p w:rsidR="0051781B" w:rsidRDefault="004F272C">
            <w:pPr>
              <w:rPr>
                <w:rFonts w:ascii="Arial" w:eastAsia="Arial" w:hAnsi="Arial" w:cs="Arial"/>
                <w:sz w:val="18"/>
                <w:szCs w:val="18"/>
              </w:rPr>
            </w:pPr>
            <w:r>
              <w:rPr>
                <w:rFonts w:ascii="Arial" w:eastAsia="Arial" w:hAnsi="Arial" w:cs="Arial"/>
                <w:b/>
                <w:color w:val="FFFFFF"/>
                <w:sz w:val="18"/>
                <w:szCs w:val="18"/>
              </w:rPr>
              <w:t xml:space="preserve">Note: Images are required for the Action, Event and Banner format emails. </w:t>
            </w:r>
          </w:p>
          <w:p w:rsidR="0051781B" w:rsidRDefault="0051781B">
            <w:pPr>
              <w:rPr>
                <w:rFonts w:ascii="Arial" w:eastAsia="Arial" w:hAnsi="Arial" w:cs="Arial"/>
                <w:sz w:val="28"/>
                <w:szCs w:val="28"/>
              </w:rPr>
            </w:pPr>
          </w:p>
        </w:tc>
      </w:tr>
      <w:tr w:rsidR="0051781B">
        <w:trPr>
          <w:trHeight w:val="560"/>
        </w:trPr>
        <w:tc>
          <w:tcPr>
            <w:tcW w:w="2857" w:type="dxa"/>
            <w:tcBorders>
              <w:top w:val="single" w:sz="12" w:space="0" w:color="FDEADA"/>
              <w:left w:val="single" w:sz="12" w:space="0" w:color="FDEADA"/>
              <w:bottom w:val="single" w:sz="12" w:space="0" w:color="FDEADA"/>
              <w:right w:val="single" w:sz="12" w:space="0" w:color="FDEADA"/>
            </w:tcBorders>
            <w:vAlign w:val="center"/>
          </w:tcPr>
          <w:p w:rsidR="0051781B" w:rsidRDefault="004F272C">
            <w:pPr>
              <w:rPr>
                <w:rFonts w:ascii="Arial" w:eastAsia="Arial" w:hAnsi="Arial" w:cs="Arial"/>
              </w:rPr>
            </w:pPr>
            <w:r>
              <w:rPr>
                <w:rFonts w:ascii="MS Gothic" w:eastAsia="MS Gothic" w:hAnsi="MS Gothic" w:cs="MS Gothic"/>
                <w:sz w:val="28"/>
                <w:szCs w:val="28"/>
              </w:rPr>
              <w:t>☐</w:t>
            </w:r>
            <w:r>
              <w:rPr>
                <w:rFonts w:ascii="Arial" w:eastAsia="Arial" w:hAnsi="Arial" w:cs="Arial"/>
              </w:rPr>
              <w:t xml:space="preserve">  Letter format </w:t>
            </w:r>
            <w:r>
              <w:rPr>
                <w:rFonts w:ascii="Arial" w:eastAsia="Arial" w:hAnsi="Arial" w:cs="Arial"/>
              </w:rPr>
              <w:br/>
              <w:t xml:space="preserve">(no image)          </w:t>
            </w:r>
          </w:p>
          <w:p w:rsidR="0051781B" w:rsidRDefault="0051781B">
            <w:pPr>
              <w:rPr>
                <w:rFonts w:ascii="Arial" w:eastAsia="Arial" w:hAnsi="Arial" w:cs="Arial"/>
              </w:rPr>
            </w:pPr>
          </w:p>
        </w:tc>
        <w:tc>
          <w:tcPr>
            <w:tcW w:w="2857" w:type="dxa"/>
            <w:tcBorders>
              <w:top w:val="single" w:sz="12" w:space="0" w:color="FDEADA"/>
              <w:left w:val="single" w:sz="12" w:space="0" w:color="FDEADA"/>
              <w:bottom w:val="single" w:sz="12" w:space="0" w:color="FDEADA"/>
              <w:right w:val="single" w:sz="12" w:space="0" w:color="FDEADA"/>
            </w:tcBorders>
          </w:tcPr>
          <w:p w:rsidR="0051781B" w:rsidRDefault="004F272C">
            <w:pPr>
              <w:rPr>
                <w:rFonts w:ascii="Arial" w:eastAsia="Arial" w:hAnsi="Arial" w:cs="Arial"/>
              </w:rPr>
            </w:pPr>
            <w:proofErr w:type="gramStart"/>
            <w:r>
              <w:rPr>
                <w:rFonts w:ascii="MS Gothic" w:eastAsia="MS Gothic" w:hAnsi="MS Gothic" w:cs="MS Gothic"/>
                <w:sz w:val="28"/>
                <w:szCs w:val="28"/>
              </w:rPr>
              <w:t>☐</w:t>
            </w:r>
            <w:r>
              <w:rPr>
                <w:rFonts w:ascii="Arial" w:eastAsia="Arial" w:hAnsi="Arial" w:cs="Arial"/>
              </w:rPr>
              <w:t xml:space="preserve">  Action</w:t>
            </w:r>
            <w:proofErr w:type="gramEnd"/>
            <w:r>
              <w:rPr>
                <w:rFonts w:ascii="Arial" w:eastAsia="Arial" w:hAnsi="Arial" w:cs="Arial"/>
              </w:rPr>
              <w:t xml:space="preserve"> format</w:t>
            </w:r>
          </w:p>
          <w:p w:rsidR="0051781B" w:rsidRDefault="004F272C">
            <w:pPr>
              <w:rPr>
                <w:rFonts w:ascii="Arial" w:eastAsia="Arial" w:hAnsi="Arial" w:cs="Arial"/>
              </w:rPr>
            </w:pPr>
            <w:r>
              <w:rPr>
                <w:rFonts w:ascii="Arial" w:eastAsia="Arial" w:hAnsi="Arial" w:cs="Arial"/>
              </w:rPr>
              <w:t xml:space="preserve">(image 190x230)                 </w:t>
            </w:r>
          </w:p>
        </w:tc>
        <w:tc>
          <w:tcPr>
            <w:tcW w:w="2664" w:type="dxa"/>
            <w:tcBorders>
              <w:top w:val="single" w:sz="12" w:space="0" w:color="FDEADA"/>
              <w:left w:val="single" w:sz="12" w:space="0" w:color="FDEADA"/>
              <w:bottom w:val="single" w:sz="12" w:space="0" w:color="FDEADA"/>
              <w:right w:val="single" w:sz="12" w:space="0" w:color="FDEADA"/>
            </w:tcBorders>
          </w:tcPr>
          <w:p w:rsidR="0051781B" w:rsidRDefault="004F272C">
            <w:pPr>
              <w:rPr>
                <w:rFonts w:ascii="Arial" w:eastAsia="Arial" w:hAnsi="Arial" w:cs="Arial"/>
                <w:sz w:val="28"/>
                <w:szCs w:val="28"/>
              </w:rPr>
            </w:pPr>
            <w:r>
              <w:rPr>
                <w:rFonts w:ascii="MS Gothic" w:eastAsia="MS Gothic" w:hAnsi="MS Gothic" w:cs="MS Gothic"/>
                <w:sz w:val="28"/>
                <w:szCs w:val="28"/>
              </w:rPr>
              <w:t>X</w:t>
            </w:r>
            <w:r>
              <w:rPr>
                <w:rFonts w:ascii="Arial" w:eastAsia="Arial" w:hAnsi="Arial" w:cs="Arial"/>
              </w:rPr>
              <w:t xml:space="preserve">  Event Template </w:t>
            </w:r>
            <w:r>
              <w:rPr>
                <w:rFonts w:ascii="Arial" w:eastAsia="Arial" w:hAnsi="Arial" w:cs="Arial"/>
              </w:rPr>
              <w:br/>
              <w:t xml:space="preserve">(image 350x300)            </w:t>
            </w:r>
          </w:p>
        </w:tc>
        <w:tc>
          <w:tcPr>
            <w:tcW w:w="2530" w:type="dxa"/>
            <w:tcBorders>
              <w:top w:val="single" w:sz="12" w:space="0" w:color="FDEADA"/>
              <w:left w:val="single" w:sz="12" w:space="0" w:color="FDEADA"/>
              <w:bottom w:val="single" w:sz="12" w:space="0" w:color="FDEADA"/>
              <w:right w:val="single" w:sz="12" w:space="0" w:color="FDEADA"/>
            </w:tcBorders>
          </w:tcPr>
          <w:p w:rsidR="0051781B" w:rsidRDefault="004F272C">
            <w:pPr>
              <w:rPr>
                <w:rFonts w:ascii="Arial" w:eastAsia="Arial" w:hAnsi="Arial" w:cs="Arial"/>
                <w:sz w:val="28"/>
                <w:szCs w:val="28"/>
              </w:rPr>
            </w:pPr>
            <w:r>
              <w:rPr>
                <w:rFonts w:ascii="MS Gothic" w:eastAsia="MS Gothic" w:hAnsi="MS Gothic" w:cs="MS Gothic"/>
                <w:sz w:val="28"/>
                <w:szCs w:val="28"/>
              </w:rPr>
              <w:t>☐</w:t>
            </w:r>
            <w:r>
              <w:rPr>
                <w:rFonts w:ascii="Arial" w:eastAsia="Arial" w:hAnsi="Arial" w:cs="Arial"/>
              </w:rPr>
              <w:t xml:space="preserve">  Banner Format</w:t>
            </w:r>
            <w:r>
              <w:rPr>
                <w:rFonts w:ascii="Arial" w:eastAsia="Arial" w:hAnsi="Arial" w:cs="Arial"/>
              </w:rPr>
              <w:br/>
              <w:t xml:space="preserve">(Image 600x300)             </w:t>
            </w:r>
          </w:p>
        </w:tc>
      </w:tr>
      <w:tr w:rsidR="0051781B">
        <w:trPr>
          <w:trHeight w:val="560"/>
        </w:trPr>
        <w:tc>
          <w:tcPr>
            <w:tcW w:w="2857" w:type="dxa"/>
            <w:tcBorders>
              <w:top w:val="single" w:sz="12" w:space="0" w:color="FDEADA"/>
              <w:left w:val="single" w:sz="12" w:space="0" w:color="FDEADA"/>
              <w:bottom w:val="single" w:sz="12" w:space="0" w:color="FDEADA"/>
              <w:right w:val="single" w:sz="12" w:space="0" w:color="FDEADA"/>
            </w:tcBorders>
            <w:vAlign w:val="center"/>
          </w:tcPr>
          <w:p w:rsidR="0051781B" w:rsidRDefault="004F272C">
            <w:pPr>
              <w:rPr>
                <w:rFonts w:ascii="Arial" w:eastAsia="Arial" w:hAnsi="Arial" w:cs="Arial"/>
                <w:sz w:val="28"/>
                <w:szCs w:val="28"/>
              </w:rPr>
            </w:pPr>
            <w:r>
              <w:rPr>
                <w:rFonts w:ascii="Arial" w:eastAsia="Arial" w:hAnsi="Arial" w:cs="Arial"/>
                <w:noProof/>
              </w:rPr>
              <w:drawing>
                <wp:inline distT="0" distB="0" distL="0" distR="0">
                  <wp:extent cx="1691640" cy="1841421"/>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691640" cy="1841421"/>
                          </a:xfrm>
                          <a:prstGeom prst="rect">
                            <a:avLst/>
                          </a:prstGeom>
                          <a:ln/>
                        </pic:spPr>
                      </pic:pic>
                    </a:graphicData>
                  </a:graphic>
                </wp:inline>
              </w:drawing>
            </w:r>
          </w:p>
        </w:tc>
        <w:tc>
          <w:tcPr>
            <w:tcW w:w="2857" w:type="dxa"/>
            <w:tcBorders>
              <w:top w:val="single" w:sz="12" w:space="0" w:color="FDEADA"/>
              <w:left w:val="single" w:sz="12" w:space="0" w:color="FDEADA"/>
              <w:bottom w:val="single" w:sz="12" w:space="0" w:color="FDEADA"/>
              <w:right w:val="single" w:sz="12" w:space="0" w:color="FDEADA"/>
            </w:tcBorders>
          </w:tcPr>
          <w:p w:rsidR="0051781B" w:rsidRDefault="004F272C">
            <w:pPr>
              <w:rPr>
                <w:rFonts w:ascii="Arial" w:eastAsia="Arial" w:hAnsi="Arial" w:cs="Arial"/>
                <w:sz w:val="28"/>
                <w:szCs w:val="28"/>
              </w:rPr>
            </w:pPr>
            <w:r>
              <w:rPr>
                <w:rFonts w:ascii="Arial" w:eastAsia="Arial" w:hAnsi="Arial" w:cs="Arial"/>
                <w:noProof/>
              </w:rPr>
              <w:drawing>
                <wp:inline distT="0" distB="0" distL="0" distR="0">
                  <wp:extent cx="1690630" cy="22860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690630" cy="2286000"/>
                          </a:xfrm>
                          <a:prstGeom prst="rect">
                            <a:avLst/>
                          </a:prstGeom>
                          <a:ln/>
                        </pic:spPr>
                      </pic:pic>
                    </a:graphicData>
                  </a:graphic>
                </wp:inline>
              </w:drawing>
            </w:r>
          </w:p>
        </w:tc>
        <w:tc>
          <w:tcPr>
            <w:tcW w:w="2664" w:type="dxa"/>
            <w:tcBorders>
              <w:top w:val="single" w:sz="12" w:space="0" w:color="FDEADA"/>
              <w:left w:val="single" w:sz="12" w:space="0" w:color="FDEADA"/>
              <w:bottom w:val="single" w:sz="12" w:space="0" w:color="FDEADA"/>
              <w:right w:val="single" w:sz="12" w:space="0" w:color="FDEADA"/>
            </w:tcBorders>
          </w:tcPr>
          <w:p w:rsidR="0051781B" w:rsidRDefault="004F272C">
            <w:pPr>
              <w:rPr>
                <w:rFonts w:ascii="Arial" w:eastAsia="Arial" w:hAnsi="Arial" w:cs="Arial"/>
                <w:sz w:val="28"/>
                <w:szCs w:val="28"/>
              </w:rPr>
            </w:pPr>
            <w:r>
              <w:rPr>
                <w:rFonts w:ascii="Arial" w:eastAsia="Arial" w:hAnsi="Arial" w:cs="Arial"/>
                <w:noProof/>
              </w:rPr>
              <w:drawing>
                <wp:inline distT="0" distB="0" distL="0" distR="0">
                  <wp:extent cx="1572244" cy="240003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572244" cy="2400033"/>
                          </a:xfrm>
                          <a:prstGeom prst="rect">
                            <a:avLst/>
                          </a:prstGeom>
                          <a:ln/>
                        </pic:spPr>
                      </pic:pic>
                    </a:graphicData>
                  </a:graphic>
                </wp:inline>
              </w:drawing>
            </w:r>
          </w:p>
        </w:tc>
        <w:tc>
          <w:tcPr>
            <w:tcW w:w="2530" w:type="dxa"/>
            <w:tcBorders>
              <w:top w:val="single" w:sz="12" w:space="0" w:color="FDEADA"/>
              <w:left w:val="single" w:sz="12" w:space="0" w:color="FDEADA"/>
              <w:bottom w:val="single" w:sz="12" w:space="0" w:color="FDEADA"/>
              <w:right w:val="single" w:sz="12" w:space="0" w:color="FDEADA"/>
            </w:tcBorders>
          </w:tcPr>
          <w:p w:rsidR="0051781B" w:rsidRDefault="004F272C">
            <w:pPr>
              <w:rPr>
                <w:rFonts w:ascii="Arial" w:eastAsia="Arial" w:hAnsi="Arial" w:cs="Arial"/>
                <w:sz w:val="28"/>
                <w:szCs w:val="28"/>
              </w:rPr>
            </w:pPr>
            <w:r>
              <w:rPr>
                <w:rFonts w:ascii="Arial" w:eastAsia="Arial" w:hAnsi="Arial" w:cs="Arial"/>
                <w:noProof/>
              </w:rPr>
              <w:drawing>
                <wp:inline distT="0" distB="0" distL="0" distR="0">
                  <wp:extent cx="1483431" cy="22860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1483431" cy="2286000"/>
                          </a:xfrm>
                          <a:prstGeom prst="rect">
                            <a:avLst/>
                          </a:prstGeom>
                          <a:ln/>
                        </pic:spPr>
                      </pic:pic>
                    </a:graphicData>
                  </a:graphic>
                </wp:inline>
              </w:drawing>
            </w:r>
          </w:p>
        </w:tc>
      </w:tr>
    </w:tbl>
    <w:p w:rsidR="0051781B" w:rsidRDefault="0051781B">
      <w:pPr>
        <w:rPr>
          <w:rFonts w:ascii="Arial" w:eastAsia="Arial" w:hAnsi="Arial" w:cs="Arial"/>
        </w:rPr>
      </w:pPr>
    </w:p>
    <w:tbl>
      <w:tblPr>
        <w:tblStyle w:val="a3"/>
        <w:tblW w:w="10800" w:type="dxa"/>
        <w:tblInd w:w="-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51781B">
        <w:trPr>
          <w:trHeight w:val="1100"/>
        </w:trPr>
        <w:tc>
          <w:tcPr>
            <w:tcW w:w="10800" w:type="dxa"/>
            <w:tcBorders>
              <w:bottom w:val="single" w:sz="12" w:space="0" w:color="FDEADA"/>
            </w:tcBorders>
            <w:shd w:val="clear" w:color="auto" w:fill="F79646"/>
            <w:vAlign w:val="center"/>
          </w:tcPr>
          <w:p w:rsidR="0051781B" w:rsidRDefault="004F272C">
            <w:pPr>
              <w:rPr>
                <w:rFonts w:ascii="Arial" w:eastAsia="Arial" w:hAnsi="Arial" w:cs="Arial"/>
                <w:b/>
                <w:color w:val="FFFFFF"/>
                <w:sz w:val="28"/>
                <w:szCs w:val="28"/>
              </w:rPr>
            </w:pPr>
            <w:r>
              <w:rPr>
                <w:rFonts w:ascii="Arial" w:eastAsia="Arial" w:hAnsi="Arial" w:cs="Arial"/>
                <w:b/>
                <w:color w:val="FFFFFF"/>
                <w:sz w:val="28"/>
                <w:szCs w:val="28"/>
              </w:rPr>
              <w:t>Subject line</w:t>
            </w:r>
            <w:r>
              <w:rPr>
                <w:rFonts w:ascii="Arial" w:eastAsia="Arial" w:hAnsi="Arial" w:cs="Arial"/>
                <w:b/>
                <w:color w:val="FFFFFF"/>
              </w:rPr>
              <w:t xml:space="preserve"> </w:t>
            </w:r>
            <w:r>
              <w:rPr>
                <w:rFonts w:ascii="Arial" w:eastAsia="Arial" w:hAnsi="Arial" w:cs="Arial"/>
                <w:b/>
                <w:color w:val="FF0000"/>
              </w:rPr>
              <w:t>**</w:t>
            </w:r>
          </w:p>
          <w:p w:rsidR="0051781B" w:rsidRDefault="004F272C">
            <w:pPr>
              <w:rPr>
                <w:rFonts w:ascii="Arial" w:eastAsia="Arial" w:hAnsi="Arial" w:cs="Arial"/>
                <w:sz w:val="28"/>
                <w:szCs w:val="28"/>
              </w:rPr>
            </w:pPr>
            <w:r>
              <w:rPr>
                <w:rFonts w:ascii="Arial" w:eastAsia="Arial" w:hAnsi="Arial" w:cs="Arial"/>
                <w:color w:val="FFFFFF"/>
              </w:rPr>
              <w:t>Tease, tell or take action. Avoid initial caps, keep it under 50 characters, and make it compelling for constituents to open your email. Avoid the words “Help,” “Act,” “Marriage,” “Immigration,” “Immigrant,” “Action,</w:t>
            </w:r>
            <w:proofErr w:type="gramStart"/>
            <w:r>
              <w:rPr>
                <w:rFonts w:ascii="Arial" w:eastAsia="Arial" w:hAnsi="Arial" w:cs="Arial"/>
                <w:color w:val="FFFFFF"/>
              </w:rPr>
              <w:t>” ”</w:t>
            </w:r>
            <w:proofErr w:type="gramEnd"/>
            <w:r>
              <w:rPr>
                <w:rFonts w:ascii="Arial" w:eastAsia="Arial" w:hAnsi="Arial" w:cs="Arial"/>
                <w:color w:val="FFFFFF"/>
              </w:rPr>
              <w:t xml:space="preserve"> Let’s,” and “Save the date.” </w:t>
            </w:r>
          </w:p>
        </w:tc>
      </w:tr>
      <w:tr w:rsidR="0051781B">
        <w:trPr>
          <w:trHeight w:val="1080"/>
        </w:trPr>
        <w:tc>
          <w:tcPr>
            <w:tcW w:w="10800" w:type="dxa"/>
            <w:tcBorders>
              <w:top w:val="single" w:sz="12" w:space="0" w:color="FDEADA"/>
              <w:left w:val="single" w:sz="12" w:space="0" w:color="FDEADA"/>
              <w:bottom w:val="single" w:sz="12" w:space="0" w:color="FDEADA"/>
              <w:right w:val="single" w:sz="12" w:space="0" w:color="FDEADA"/>
            </w:tcBorders>
          </w:tcPr>
          <w:p w:rsidR="0051781B" w:rsidRDefault="0051781B">
            <w:pPr>
              <w:widowControl w:val="0"/>
              <w:rPr>
                <w:rFonts w:ascii="Arial" w:eastAsia="Arial" w:hAnsi="Arial" w:cs="Arial"/>
              </w:rPr>
            </w:pPr>
          </w:p>
          <w:p w:rsidR="0051781B" w:rsidRDefault="004F272C">
            <w:pPr>
              <w:rPr>
                <w:rFonts w:ascii="Arial" w:eastAsia="Arial" w:hAnsi="Arial" w:cs="Arial"/>
              </w:rPr>
            </w:pPr>
            <w:r>
              <w:rPr>
                <w:rFonts w:ascii="Arial" w:eastAsia="Arial" w:hAnsi="Arial" w:cs="Arial"/>
              </w:rPr>
              <w:t>Meet</w:t>
            </w:r>
            <w:r>
              <w:rPr>
                <w:rFonts w:ascii="Arial" w:eastAsia="Arial" w:hAnsi="Arial" w:cs="Arial"/>
              </w:rPr>
              <w:t xml:space="preserve"> me in D.C.</w:t>
            </w:r>
          </w:p>
          <w:p w:rsidR="0051781B" w:rsidRDefault="0051781B">
            <w:pPr>
              <w:rPr>
                <w:rFonts w:ascii="Arial" w:eastAsia="Arial" w:hAnsi="Arial" w:cs="Arial"/>
              </w:rPr>
            </w:pPr>
          </w:p>
        </w:tc>
      </w:tr>
    </w:tbl>
    <w:p w:rsidR="0051781B" w:rsidRDefault="0051781B">
      <w:pPr>
        <w:rPr>
          <w:rFonts w:ascii="Arial" w:eastAsia="Arial" w:hAnsi="Arial" w:cs="Arial"/>
        </w:rPr>
      </w:pPr>
    </w:p>
    <w:tbl>
      <w:tblPr>
        <w:tblStyle w:val="a4"/>
        <w:tblW w:w="10800" w:type="dxa"/>
        <w:tblInd w:w="-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51781B">
        <w:trPr>
          <w:trHeight w:val="920"/>
        </w:trPr>
        <w:tc>
          <w:tcPr>
            <w:tcW w:w="10800" w:type="dxa"/>
            <w:tcBorders>
              <w:bottom w:val="single" w:sz="12" w:space="0" w:color="FDEADA"/>
            </w:tcBorders>
            <w:shd w:val="clear" w:color="auto" w:fill="F79646"/>
            <w:vAlign w:val="center"/>
          </w:tcPr>
          <w:p w:rsidR="0051781B" w:rsidRDefault="004F272C">
            <w:pPr>
              <w:rPr>
                <w:rFonts w:ascii="Arial" w:eastAsia="Arial" w:hAnsi="Arial" w:cs="Arial"/>
                <w:b/>
                <w:color w:val="FFFFFF"/>
                <w:sz w:val="28"/>
                <w:szCs w:val="28"/>
              </w:rPr>
            </w:pPr>
            <w:r>
              <w:rPr>
                <w:rFonts w:ascii="Arial" w:eastAsia="Arial" w:hAnsi="Arial" w:cs="Arial"/>
                <w:b/>
                <w:color w:val="FFFFFF"/>
                <w:sz w:val="28"/>
                <w:szCs w:val="28"/>
              </w:rPr>
              <w:t>Pre-header Text</w:t>
            </w:r>
            <w:r>
              <w:rPr>
                <w:rFonts w:ascii="Arial" w:eastAsia="Arial" w:hAnsi="Arial" w:cs="Arial"/>
                <w:b/>
                <w:color w:val="FFFFFF"/>
              </w:rPr>
              <w:t xml:space="preserve"> </w:t>
            </w:r>
            <w:r>
              <w:rPr>
                <w:rFonts w:ascii="Arial" w:eastAsia="Arial" w:hAnsi="Arial" w:cs="Arial"/>
                <w:b/>
                <w:color w:val="FF0000"/>
              </w:rPr>
              <w:t>**</w:t>
            </w:r>
          </w:p>
          <w:p w:rsidR="0051781B" w:rsidRDefault="004F272C">
            <w:pPr>
              <w:rPr>
                <w:rFonts w:ascii="Arial" w:eastAsia="Arial" w:hAnsi="Arial" w:cs="Arial"/>
                <w:sz w:val="28"/>
                <w:szCs w:val="28"/>
              </w:rPr>
            </w:pPr>
            <w:r>
              <w:rPr>
                <w:rFonts w:ascii="Arial" w:eastAsia="Arial" w:hAnsi="Arial" w:cs="Arial"/>
                <w:color w:val="FFFFFF"/>
              </w:rPr>
              <w:t xml:space="preserve">The pre-header is the short summary text that follows the subject line when an email is viewed in the inbox. It is right about the header logo. Include a call to action. </w:t>
            </w:r>
          </w:p>
        </w:tc>
      </w:tr>
      <w:tr w:rsidR="0051781B">
        <w:trPr>
          <w:trHeight w:val="1080"/>
        </w:trPr>
        <w:tc>
          <w:tcPr>
            <w:tcW w:w="10800" w:type="dxa"/>
            <w:tcBorders>
              <w:top w:val="single" w:sz="12" w:space="0" w:color="FDEADA"/>
              <w:left w:val="single" w:sz="12" w:space="0" w:color="FDEADA"/>
              <w:bottom w:val="single" w:sz="12" w:space="0" w:color="FDEADA"/>
              <w:right w:val="single" w:sz="12" w:space="0" w:color="FDEADA"/>
            </w:tcBorders>
          </w:tcPr>
          <w:p w:rsidR="0051781B" w:rsidRDefault="0051781B">
            <w:pPr>
              <w:rPr>
                <w:rFonts w:ascii="Arial" w:eastAsia="Arial" w:hAnsi="Arial" w:cs="Arial"/>
              </w:rPr>
            </w:pPr>
          </w:p>
          <w:p w:rsidR="0051781B" w:rsidRDefault="004F272C">
            <w:pPr>
              <w:rPr>
                <w:rFonts w:ascii="Arial" w:eastAsia="Arial" w:hAnsi="Arial" w:cs="Arial"/>
              </w:rPr>
            </w:pPr>
            <w:r>
              <w:rPr>
                <w:rFonts w:ascii="Arial" w:eastAsia="Arial" w:hAnsi="Arial" w:cs="Arial"/>
              </w:rPr>
              <w:t xml:space="preserve">Join </w:t>
            </w:r>
            <w:ins w:id="1" w:author="Grace Rogers" w:date="2018-05-04T20:21:00Z">
              <w:r>
                <w:rPr>
                  <w:rFonts w:ascii="Arial" w:eastAsia="Arial" w:hAnsi="Arial" w:cs="Arial"/>
                </w:rPr>
                <w:t>F</w:t>
              </w:r>
            </w:ins>
            <w:del w:id="2" w:author="Grace Rogers" w:date="2018-05-04T20:21:00Z">
              <w:r>
                <w:rPr>
                  <w:rFonts w:ascii="Arial" w:eastAsia="Arial" w:hAnsi="Arial" w:cs="Arial"/>
                </w:rPr>
                <w:delText>f</w:delText>
              </w:r>
            </w:del>
            <w:r>
              <w:rPr>
                <w:rFonts w:ascii="Arial" w:eastAsia="Arial" w:hAnsi="Arial" w:cs="Arial"/>
              </w:rPr>
              <w:t>reedom</w:t>
            </w:r>
            <w:ins w:id="3" w:author="Grace Rogers" w:date="2018-05-04T20:21:00Z">
              <w:r>
                <w:rPr>
                  <w:rFonts w:ascii="Arial" w:eastAsia="Arial" w:hAnsi="Arial" w:cs="Arial"/>
                </w:rPr>
                <w:t>-F</w:t>
              </w:r>
            </w:ins>
            <w:del w:id="4" w:author="Grace Rogers" w:date="2018-05-04T20:21:00Z">
              <w:r>
                <w:rPr>
                  <w:rFonts w:ascii="Arial" w:eastAsia="Arial" w:hAnsi="Arial" w:cs="Arial"/>
                </w:rPr>
                <w:delText xml:space="preserve"> f</w:delText>
              </w:r>
            </w:del>
            <w:r>
              <w:rPr>
                <w:rFonts w:ascii="Arial" w:eastAsia="Arial" w:hAnsi="Arial" w:cs="Arial"/>
              </w:rPr>
              <w:t>ighting Hoosiers at the ACLU Membership Conference in Washington, DC</w:t>
            </w:r>
          </w:p>
        </w:tc>
      </w:tr>
    </w:tbl>
    <w:p w:rsidR="0051781B" w:rsidRDefault="0051781B">
      <w:pPr>
        <w:rPr>
          <w:rFonts w:ascii="Arial" w:eastAsia="Arial" w:hAnsi="Arial" w:cs="Arial"/>
        </w:rPr>
      </w:pPr>
    </w:p>
    <w:p w:rsidR="0051781B" w:rsidRDefault="0051781B">
      <w:pPr>
        <w:rPr>
          <w:rFonts w:ascii="Arial" w:eastAsia="Arial" w:hAnsi="Arial" w:cs="Arial"/>
        </w:rPr>
      </w:pPr>
    </w:p>
    <w:p w:rsidR="0051781B" w:rsidRDefault="0051781B">
      <w:pPr>
        <w:rPr>
          <w:rFonts w:ascii="Arial" w:eastAsia="Arial" w:hAnsi="Arial" w:cs="Arial"/>
        </w:rPr>
      </w:pPr>
    </w:p>
    <w:p w:rsidR="0051781B" w:rsidRDefault="0051781B">
      <w:pPr>
        <w:rPr>
          <w:rFonts w:ascii="Arial" w:eastAsia="Arial" w:hAnsi="Arial" w:cs="Arial"/>
        </w:rPr>
      </w:pPr>
    </w:p>
    <w:p w:rsidR="0051781B" w:rsidRDefault="0051781B">
      <w:pPr>
        <w:rPr>
          <w:rFonts w:ascii="Arial" w:eastAsia="Arial" w:hAnsi="Arial" w:cs="Arial"/>
        </w:rPr>
      </w:pPr>
    </w:p>
    <w:p w:rsidR="0051781B" w:rsidRDefault="0051781B">
      <w:pPr>
        <w:rPr>
          <w:rFonts w:ascii="Arial" w:eastAsia="Arial" w:hAnsi="Arial" w:cs="Arial"/>
        </w:rPr>
      </w:pPr>
    </w:p>
    <w:p w:rsidR="0051781B" w:rsidRDefault="0051781B">
      <w:pPr>
        <w:rPr>
          <w:rFonts w:ascii="Arial" w:eastAsia="Arial" w:hAnsi="Arial" w:cs="Arial"/>
        </w:rPr>
      </w:pPr>
    </w:p>
    <w:tbl>
      <w:tblPr>
        <w:tblStyle w:val="a5"/>
        <w:tblW w:w="10800" w:type="dxa"/>
        <w:tblInd w:w="-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51781B">
        <w:trPr>
          <w:trHeight w:val="500"/>
        </w:trPr>
        <w:tc>
          <w:tcPr>
            <w:tcW w:w="10800" w:type="dxa"/>
            <w:tcBorders>
              <w:bottom w:val="single" w:sz="12" w:space="0" w:color="FDEADA"/>
            </w:tcBorders>
            <w:shd w:val="clear" w:color="auto" w:fill="F79646"/>
            <w:vAlign w:val="center"/>
          </w:tcPr>
          <w:p w:rsidR="0051781B" w:rsidRDefault="004F272C">
            <w:pPr>
              <w:rPr>
                <w:rFonts w:ascii="Arial" w:eastAsia="Arial" w:hAnsi="Arial" w:cs="Arial"/>
                <w:sz w:val="28"/>
                <w:szCs w:val="28"/>
              </w:rPr>
            </w:pPr>
            <w:r>
              <w:rPr>
                <w:rFonts w:ascii="Arial" w:eastAsia="Arial" w:hAnsi="Arial" w:cs="Arial"/>
                <w:b/>
                <w:color w:val="FFFFFF"/>
                <w:sz w:val="28"/>
                <w:szCs w:val="28"/>
              </w:rPr>
              <w:lastRenderedPageBreak/>
              <w:t>Side Box Content (Action &amp; Event format only)</w:t>
            </w:r>
          </w:p>
        </w:tc>
      </w:tr>
      <w:tr w:rsidR="0051781B">
        <w:trPr>
          <w:trHeight w:val="2280"/>
        </w:trPr>
        <w:tc>
          <w:tcPr>
            <w:tcW w:w="10800" w:type="dxa"/>
            <w:tcBorders>
              <w:top w:val="single" w:sz="12" w:space="0" w:color="FDEADA"/>
              <w:left w:val="single" w:sz="12" w:space="0" w:color="FDEADA"/>
              <w:bottom w:val="single" w:sz="12" w:space="0" w:color="FDEADA"/>
              <w:right w:val="single" w:sz="12" w:space="0" w:color="FDEADA"/>
            </w:tcBorders>
          </w:tcPr>
          <w:p w:rsidR="0051781B" w:rsidRDefault="004F272C">
            <w:pPr>
              <w:jc w:val="center"/>
              <w:rPr>
                <w:rFonts w:ascii="Arial" w:eastAsia="Arial" w:hAnsi="Arial" w:cs="Arial"/>
              </w:rPr>
            </w:pPr>
            <w:r>
              <w:rPr>
                <w:rFonts w:ascii="Arial" w:eastAsia="Arial" w:hAnsi="Arial" w:cs="Arial"/>
              </w:rPr>
              <w:t xml:space="preserve">ACLU Membership Conference </w:t>
            </w:r>
          </w:p>
          <w:p w:rsidR="0051781B" w:rsidRDefault="004F272C">
            <w:pPr>
              <w:jc w:val="center"/>
              <w:rPr>
                <w:rFonts w:ascii="Arial" w:eastAsia="Arial" w:hAnsi="Arial" w:cs="Arial"/>
              </w:rPr>
            </w:pPr>
            <w:r>
              <w:rPr>
                <w:rFonts w:ascii="Arial" w:eastAsia="Arial" w:hAnsi="Arial" w:cs="Arial"/>
              </w:rPr>
              <w:t>Washington D.C.</w:t>
            </w:r>
          </w:p>
          <w:p w:rsidR="0051781B" w:rsidRDefault="004F272C">
            <w:pPr>
              <w:jc w:val="center"/>
              <w:rPr>
                <w:rFonts w:ascii="Arial" w:eastAsia="Arial" w:hAnsi="Arial" w:cs="Arial"/>
              </w:rPr>
            </w:pPr>
            <w:r>
              <w:rPr>
                <w:rFonts w:ascii="Arial" w:eastAsia="Arial" w:hAnsi="Arial" w:cs="Arial"/>
              </w:rPr>
              <w:t>Walter E. Washington Convention Center</w:t>
            </w:r>
          </w:p>
          <w:p w:rsidR="0051781B" w:rsidRDefault="004F272C">
            <w:pPr>
              <w:jc w:val="center"/>
              <w:rPr>
                <w:rFonts w:ascii="Arial" w:eastAsia="Arial" w:hAnsi="Arial" w:cs="Arial"/>
              </w:rPr>
            </w:pPr>
            <w:r>
              <w:rPr>
                <w:rFonts w:ascii="Arial" w:eastAsia="Arial" w:hAnsi="Arial" w:cs="Arial"/>
              </w:rPr>
              <w:t>June 10-12</w:t>
            </w:r>
          </w:p>
        </w:tc>
      </w:tr>
    </w:tbl>
    <w:p w:rsidR="0051781B" w:rsidRDefault="0051781B">
      <w:pPr>
        <w:rPr>
          <w:rFonts w:ascii="Arial" w:eastAsia="Arial" w:hAnsi="Arial" w:cs="Arial"/>
        </w:rPr>
      </w:pPr>
    </w:p>
    <w:tbl>
      <w:tblPr>
        <w:tblStyle w:val="a6"/>
        <w:tblW w:w="10800" w:type="dxa"/>
        <w:tblInd w:w="-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350"/>
        <w:gridCol w:w="1350"/>
        <w:gridCol w:w="1350"/>
        <w:gridCol w:w="1350"/>
        <w:gridCol w:w="1350"/>
        <w:gridCol w:w="1350"/>
        <w:gridCol w:w="1350"/>
        <w:gridCol w:w="1350"/>
      </w:tblGrid>
      <w:tr w:rsidR="0051781B">
        <w:trPr>
          <w:trHeight w:val="500"/>
        </w:trPr>
        <w:tc>
          <w:tcPr>
            <w:tcW w:w="1350" w:type="dxa"/>
            <w:tcBorders>
              <w:bottom w:val="single" w:sz="12" w:space="0" w:color="FDEADA"/>
            </w:tcBorders>
            <w:shd w:val="clear" w:color="auto" w:fill="F79646"/>
            <w:vAlign w:val="center"/>
          </w:tcPr>
          <w:p w:rsidR="0051781B" w:rsidRDefault="004F272C">
            <w:pPr>
              <w:rPr>
                <w:rFonts w:ascii="Arial" w:eastAsia="Arial" w:hAnsi="Arial" w:cs="Arial"/>
                <w:b/>
                <w:color w:val="FFFFFF"/>
                <w:sz w:val="28"/>
                <w:szCs w:val="28"/>
              </w:rPr>
            </w:pPr>
            <w:r>
              <w:rPr>
                <w:rFonts w:ascii="Arial" w:eastAsia="Arial" w:hAnsi="Arial" w:cs="Arial"/>
                <w:b/>
                <w:color w:val="FFFFFF"/>
                <w:sz w:val="28"/>
                <w:szCs w:val="28"/>
              </w:rPr>
              <w:t xml:space="preserve">Hyperlinks for email message </w:t>
            </w:r>
            <w:r>
              <w:rPr>
                <w:rFonts w:ascii="Arial" w:eastAsia="Arial" w:hAnsi="Arial" w:cs="Arial"/>
                <w:b/>
                <w:color w:val="FFFFFF"/>
              </w:rPr>
              <w:t xml:space="preserve"> </w:t>
            </w:r>
            <w:r>
              <w:rPr>
                <w:rFonts w:ascii="Arial" w:eastAsia="Arial" w:hAnsi="Arial" w:cs="Arial"/>
                <w:b/>
                <w:color w:val="FF0000"/>
              </w:rPr>
              <w:t>**</w:t>
            </w:r>
          </w:p>
        </w:tc>
        <w:tc>
          <w:tcPr>
            <w:tcW w:w="1350" w:type="dxa"/>
            <w:tcBorders>
              <w:bottom w:val="single" w:sz="12" w:space="0" w:color="FDEADA"/>
            </w:tcBorders>
            <w:shd w:val="clear" w:color="auto" w:fill="F79646"/>
            <w:vAlign w:val="center"/>
          </w:tcPr>
          <w:p w:rsidR="0051781B" w:rsidRDefault="0051781B">
            <w:pPr>
              <w:rPr>
                <w:rFonts w:ascii="Arial" w:eastAsia="Arial" w:hAnsi="Arial" w:cs="Arial"/>
                <w:b/>
                <w:color w:val="FFFFFF"/>
                <w:sz w:val="28"/>
                <w:szCs w:val="28"/>
              </w:rPr>
            </w:pPr>
          </w:p>
        </w:tc>
        <w:tc>
          <w:tcPr>
            <w:tcW w:w="1350" w:type="dxa"/>
            <w:tcBorders>
              <w:bottom w:val="single" w:sz="12" w:space="0" w:color="FDEADA"/>
            </w:tcBorders>
            <w:shd w:val="clear" w:color="auto" w:fill="F79646"/>
            <w:vAlign w:val="center"/>
          </w:tcPr>
          <w:p w:rsidR="0051781B" w:rsidRDefault="0051781B">
            <w:pPr>
              <w:rPr>
                <w:rFonts w:ascii="Arial" w:eastAsia="Arial" w:hAnsi="Arial" w:cs="Arial"/>
                <w:b/>
                <w:color w:val="FFFFFF"/>
                <w:sz w:val="28"/>
                <w:szCs w:val="28"/>
              </w:rPr>
            </w:pPr>
          </w:p>
        </w:tc>
        <w:tc>
          <w:tcPr>
            <w:tcW w:w="1350" w:type="dxa"/>
            <w:tcBorders>
              <w:bottom w:val="single" w:sz="12" w:space="0" w:color="FDEADA"/>
            </w:tcBorders>
            <w:shd w:val="clear" w:color="auto" w:fill="F79646"/>
            <w:vAlign w:val="center"/>
          </w:tcPr>
          <w:p w:rsidR="0051781B" w:rsidRDefault="0051781B">
            <w:pPr>
              <w:rPr>
                <w:rFonts w:ascii="Arial" w:eastAsia="Arial" w:hAnsi="Arial" w:cs="Arial"/>
                <w:b/>
                <w:color w:val="FFFFFF"/>
                <w:sz w:val="28"/>
                <w:szCs w:val="28"/>
              </w:rPr>
            </w:pPr>
          </w:p>
        </w:tc>
        <w:tc>
          <w:tcPr>
            <w:tcW w:w="1350" w:type="dxa"/>
            <w:tcBorders>
              <w:bottom w:val="single" w:sz="12" w:space="0" w:color="FDEADA"/>
            </w:tcBorders>
            <w:shd w:val="clear" w:color="auto" w:fill="F79646"/>
            <w:vAlign w:val="center"/>
          </w:tcPr>
          <w:p w:rsidR="0051781B" w:rsidRDefault="0051781B">
            <w:pPr>
              <w:rPr>
                <w:rFonts w:ascii="Arial" w:eastAsia="Arial" w:hAnsi="Arial" w:cs="Arial"/>
                <w:b/>
                <w:color w:val="FFFFFF"/>
                <w:sz w:val="28"/>
                <w:szCs w:val="28"/>
              </w:rPr>
            </w:pPr>
          </w:p>
        </w:tc>
        <w:tc>
          <w:tcPr>
            <w:tcW w:w="1350" w:type="dxa"/>
            <w:tcBorders>
              <w:bottom w:val="single" w:sz="12" w:space="0" w:color="FDEADA"/>
            </w:tcBorders>
            <w:shd w:val="clear" w:color="auto" w:fill="F79646"/>
            <w:vAlign w:val="center"/>
          </w:tcPr>
          <w:p w:rsidR="0051781B" w:rsidRDefault="0051781B">
            <w:pPr>
              <w:rPr>
                <w:rFonts w:ascii="Arial" w:eastAsia="Arial" w:hAnsi="Arial" w:cs="Arial"/>
                <w:b/>
                <w:color w:val="FFFFFF"/>
                <w:sz w:val="28"/>
                <w:szCs w:val="28"/>
              </w:rPr>
            </w:pPr>
          </w:p>
        </w:tc>
        <w:tc>
          <w:tcPr>
            <w:tcW w:w="1350" w:type="dxa"/>
            <w:tcBorders>
              <w:bottom w:val="single" w:sz="12" w:space="0" w:color="FDEADA"/>
            </w:tcBorders>
            <w:shd w:val="clear" w:color="auto" w:fill="F79646"/>
            <w:vAlign w:val="center"/>
          </w:tcPr>
          <w:p w:rsidR="0051781B" w:rsidRDefault="0051781B">
            <w:pPr>
              <w:rPr>
                <w:rFonts w:ascii="Arial" w:eastAsia="Arial" w:hAnsi="Arial" w:cs="Arial"/>
                <w:b/>
                <w:color w:val="FFFFFF"/>
                <w:sz w:val="28"/>
                <w:szCs w:val="28"/>
              </w:rPr>
            </w:pPr>
          </w:p>
        </w:tc>
        <w:tc>
          <w:tcPr>
            <w:tcW w:w="1350" w:type="dxa"/>
            <w:tcBorders>
              <w:bottom w:val="single" w:sz="12" w:space="0" w:color="FDEADA"/>
            </w:tcBorders>
            <w:shd w:val="clear" w:color="auto" w:fill="F79646"/>
            <w:vAlign w:val="center"/>
          </w:tcPr>
          <w:p w:rsidR="0051781B" w:rsidRDefault="0051781B">
            <w:pPr>
              <w:rPr>
                <w:rFonts w:ascii="Arial" w:eastAsia="Arial" w:hAnsi="Arial" w:cs="Arial"/>
                <w:b/>
                <w:color w:val="FFFFFF"/>
                <w:sz w:val="28"/>
                <w:szCs w:val="28"/>
              </w:rPr>
            </w:pPr>
          </w:p>
        </w:tc>
      </w:tr>
      <w:tr w:rsidR="0051781B">
        <w:trPr>
          <w:trHeight w:val="1740"/>
        </w:trPr>
        <w:tc>
          <w:tcPr>
            <w:tcW w:w="10800" w:type="dxa"/>
            <w:gridSpan w:val="8"/>
            <w:tcBorders>
              <w:bottom w:val="single" w:sz="12" w:space="0" w:color="1F497D"/>
              <w:right w:val="single" w:sz="12" w:space="0" w:color="1F497D"/>
            </w:tcBorders>
            <w:tcMar>
              <w:top w:w="0" w:type="dxa"/>
              <w:left w:w="0" w:type="dxa"/>
              <w:bottom w:w="0" w:type="dxa"/>
              <w:right w:w="0" w:type="dxa"/>
            </w:tcMar>
            <w:vAlign w:val="center"/>
          </w:tcPr>
          <w:p w:rsidR="0051781B" w:rsidRDefault="004F272C">
            <w:pPr>
              <w:rPr>
                <w:rFonts w:ascii="Arial" w:eastAsia="Arial" w:hAnsi="Arial" w:cs="Arial"/>
              </w:rPr>
            </w:pPr>
            <w:r>
              <w:rPr>
                <w:sz w:val="22"/>
                <w:szCs w:val="22"/>
              </w:rPr>
              <w:t>https://conference.aclu.org/ehome/314332?reference=eml_aff_180504_IN_membconf18</w:t>
            </w:r>
          </w:p>
        </w:tc>
      </w:tr>
    </w:tbl>
    <w:p w:rsidR="0051781B" w:rsidRDefault="0051781B">
      <w:pPr>
        <w:rPr>
          <w:rFonts w:ascii="Arial" w:eastAsia="Arial" w:hAnsi="Arial" w:cs="Arial"/>
        </w:rPr>
      </w:pPr>
    </w:p>
    <w:tbl>
      <w:tblPr>
        <w:tblStyle w:val="a7"/>
        <w:tblW w:w="10800" w:type="dxa"/>
        <w:tblInd w:w="-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51781B">
        <w:trPr>
          <w:trHeight w:val="3980"/>
        </w:trPr>
        <w:tc>
          <w:tcPr>
            <w:tcW w:w="10800" w:type="dxa"/>
            <w:tcBorders>
              <w:bottom w:val="single" w:sz="12" w:space="0" w:color="FDEADA"/>
            </w:tcBorders>
            <w:shd w:val="clear" w:color="auto" w:fill="F79646"/>
            <w:vAlign w:val="center"/>
          </w:tcPr>
          <w:p w:rsidR="0051781B" w:rsidRDefault="004F272C">
            <w:pPr>
              <w:rPr>
                <w:rFonts w:ascii="Arial" w:eastAsia="Arial" w:hAnsi="Arial" w:cs="Arial"/>
                <w:b/>
                <w:color w:val="FFFFFF"/>
                <w:sz w:val="28"/>
                <w:szCs w:val="28"/>
              </w:rPr>
            </w:pPr>
            <w:r>
              <w:rPr>
                <w:rFonts w:ascii="Arial" w:eastAsia="Arial" w:hAnsi="Arial" w:cs="Arial"/>
                <w:b/>
                <w:color w:val="FFFFFF"/>
                <w:sz w:val="28"/>
                <w:szCs w:val="28"/>
              </w:rPr>
              <w:t>Email Body Content</w:t>
            </w:r>
            <w:r>
              <w:rPr>
                <w:rFonts w:ascii="Arial" w:eastAsia="Arial" w:hAnsi="Arial" w:cs="Arial"/>
                <w:b/>
                <w:color w:val="FFFFFF"/>
              </w:rPr>
              <w:t xml:space="preserve"> </w:t>
            </w:r>
            <w:r>
              <w:rPr>
                <w:rFonts w:ascii="Arial" w:eastAsia="Arial" w:hAnsi="Arial" w:cs="Arial"/>
                <w:b/>
                <w:color w:val="FF0000"/>
              </w:rPr>
              <w:t>**</w:t>
            </w:r>
          </w:p>
          <w:p w:rsidR="0051781B" w:rsidRDefault="004F272C">
            <w:pPr>
              <w:rPr>
                <w:rFonts w:ascii="Arial" w:eastAsia="Arial" w:hAnsi="Arial" w:cs="Arial"/>
                <w:color w:val="FFFFFF"/>
              </w:rPr>
            </w:pPr>
            <w:r>
              <w:rPr>
                <w:rFonts w:ascii="Arial" w:eastAsia="Arial" w:hAnsi="Arial" w:cs="Arial"/>
                <w:color w:val="FFFFFF"/>
              </w:rPr>
              <w:t>Keep the content brief. One of the worst mistakes we make is trying to include the entire story into the email message. Think about when you open an email in your inbox. Do you read every single word in there? Probably not. Find a way to summarize the cont</w:t>
            </w:r>
            <w:r>
              <w:rPr>
                <w:rFonts w:ascii="Arial" w:eastAsia="Arial" w:hAnsi="Arial" w:cs="Arial"/>
                <w:color w:val="FFFFFF"/>
              </w:rPr>
              <w:t>ent compelling way, and let them click through to a page on your website for more information.</w:t>
            </w:r>
          </w:p>
          <w:p w:rsidR="0051781B" w:rsidRDefault="0051781B">
            <w:pPr>
              <w:rPr>
                <w:rFonts w:ascii="Arial" w:eastAsia="Arial" w:hAnsi="Arial" w:cs="Arial"/>
                <w:color w:val="FFFFFF"/>
              </w:rPr>
            </w:pPr>
          </w:p>
          <w:p w:rsidR="0051781B" w:rsidRDefault="004F272C">
            <w:pPr>
              <w:rPr>
                <w:rFonts w:ascii="Arial" w:eastAsia="Arial" w:hAnsi="Arial" w:cs="Arial"/>
                <w:color w:val="FFFFFF"/>
              </w:rPr>
            </w:pPr>
            <w:r>
              <w:rPr>
                <w:rFonts w:ascii="Arial" w:eastAsia="Arial" w:hAnsi="Arial" w:cs="Arial"/>
                <w:color w:val="FFFFFF"/>
              </w:rPr>
              <w:t xml:space="preserve">Answer </w:t>
            </w:r>
            <w:proofErr w:type="gramStart"/>
            <w:r>
              <w:rPr>
                <w:rFonts w:ascii="Arial" w:eastAsia="Arial" w:hAnsi="Arial" w:cs="Arial"/>
                <w:color w:val="FFFFFF"/>
              </w:rPr>
              <w:t>the these</w:t>
            </w:r>
            <w:proofErr w:type="gramEnd"/>
            <w:r>
              <w:rPr>
                <w:rFonts w:ascii="Arial" w:eastAsia="Arial" w:hAnsi="Arial" w:cs="Arial"/>
                <w:color w:val="FFFFFF"/>
              </w:rPr>
              <w:t xml:space="preserve"> three questions for the reader when you write your message: </w:t>
            </w:r>
          </w:p>
          <w:p w:rsidR="0051781B" w:rsidRDefault="0051781B">
            <w:pPr>
              <w:rPr>
                <w:rFonts w:ascii="Arial" w:eastAsia="Arial" w:hAnsi="Arial" w:cs="Arial"/>
                <w:color w:val="FFFFFF"/>
              </w:rPr>
            </w:pPr>
          </w:p>
          <w:p w:rsidR="0051781B" w:rsidRDefault="004F272C">
            <w:pPr>
              <w:numPr>
                <w:ilvl w:val="0"/>
                <w:numId w:val="1"/>
              </w:numPr>
              <w:pBdr>
                <w:top w:val="nil"/>
                <w:left w:val="nil"/>
                <w:bottom w:val="nil"/>
                <w:right w:val="nil"/>
                <w:between w:val="nil"/>
              </w:pBdr>
              <w:contextualSpacing/>
              <w:rPr>
                <w:rFonts w:ascii="Arial" w:eastAsia="Arial" w:hAnsi="Arial" w:cs="Arial"/>
              </w:rPr>
            </w:pPr>
            <w:r>
              <w:rPr>
                <w:rFonts w:ascii="Arial" w:eastAsia="Arial" w:hAnsi="Arial" w:cs="Arial"/>
                <w:b/>
                <w:color w:val="FFFFFF"/>
              </w:rPr>
              <w:t>What are you asking me to do?</w:t>
            </w:r>
            <w:r>
              <w:rPr>
                <w:rFonts w:ascii="Arial" w:eastAsia="Arial" w:hAnsi="Arial" w:cs="Arial"/>
                <w:color w:val="FFFFFF"/>
              </w:rPr>
              <w:t xml:space="preserve"> Always give the reader an action to take. Your call</w:t>
            </w:r>
            <w:r>
              <w:rPr>
                <w:rFonts w:ascii="Arial" w:eastAsia="Arial" w:hAnsi="Arial" w:cs="Arial"/>
                <w:color w:val="FFFFFF"/>
              </w:rPr>
              <w:t xml:space="preserve"> to action should be able to stand-alone. Remember, people scan their emails, and if there is one thing you want your recipient to notice, it is your call-to-action.</w:t>
            </w:r>
            <w:r>
              <w:rPr>
                <w:rFonts w:ascii="Arial" w:eastAsia="Arial" w:hAnsi="Arial" w:cs="Arial"/>
                <w:color w:val="FFFFFF"/>
              </w:rPr>
              <w:br/>
            </w:r>
          </w:p>
          <w:p w:rsidR="0051781B" w:rsidRDefault="004F272C">
            <w:pPr>
              <w:numPr>
                <w:ilvl w:val="0"/>
                <w:numId w:val="1"/>
              </w:numPr>
              <w:pBdr>
                <w:top w:val="nil"/>
                <w:left w:val="nil"/>
                <w:bottom w:val="nil"/>
                <w:right w:val="nil"/>
                <w:between w:val="nil"/>
              </w:pBdr>
              <w:contextualSpacing/>
              <w:rPr>
                <w:rFonts w:ascii="Arial" w:eastAsia="Arial" w:hAnsi="Arial" w:cs="Arial"/>
              </w:rPr>
            </w:pPr>
            <w:r>
              <w:rPr>
                <w:rFonts w:ascii="Arial" w:eastAsia="Arial" w:hAnsi="Arial" w:cs="Arial"/>
                <w:b/>
                <w:color w:val="FFFFFF"/>
              </w:rPr>
              <w:t>What is in it for me?</w:t>
            </w:r>
            <w:r>
              <w:rPr>
                <w:rFonts w:ascii="Arial" w:eastAsia="Arial" w:hAnsi="Arial" w:cs="Arial"/>
                <w:color w:val="FFFFFF"/>
              </w:rPr>
              <w:t xml:space="preserve"> You know the value of your email content, but does your recipient? Tell them why taking action is important for them or why they should attend an event. </w:t>
            </w:r>
            <w:r>
              <w:rPr>
                <w:rFonts w:ascii="Arial" w:eastAsia="Arial" w:hAnsi="Arial" w:cs="Arial"/>
                <w:color w:val="FFFFFF"/>
              </w:rPr>
              <w:br/>
            </w:r>
          </w:p>
          <w:p w:rsidR="0051781B" w:rsidRDefault="004F272C">
            <w:pPr>
              <w:numPr>
                <w:ilvl w:val="0"/>
                <w:numId w:val="1"/>
              </w:numPr>
              <w:pBdr>
                <w:top w:val="nil"/>
                <w:left w:val="nil"/>
                <w:bottom w:val="nil"/>
                <w:right w:val="nil"/>
                <w:between w:val="nil"/>
              </w:pBdr>
              <w:contextualSpacing/>
              <w:rPr>
                <w:rFonts w:ascii="Arial" w:eastAsia="Arial" w:hAnsi="Arial" w:cs="Arial"/>
              </w:rPr>
            </w:pPr>
            <w:r>
              <w:rPr>
                <w:rFonts w:ascii="Arial" w:eastAsia="Arial" w:hAnsi="Arial" w:cs="Arial"/>
                <w:b/>
                <w:color w:val="FFFFFF"/>
              </w:rPr>
              <w:t>Why should I care?</w:t>
            </w:r>
            <w:r>
              <w:rPr>
                <w:rFonts w:ascii="Arial" w:eastAsia="Arial" w:hAnsi="Arial" w:cs="Arial"/>
                <w:color w:val="FFFFFF"/>
              </w:rPr>
              <w:t xml:space="preserve"> Write in the second person – orient the copy toward the reader and not the ACLU. </w:t>
            </w:r>
            <w:r>
              <w:rPr>
                <w:rFonts w:ascii="Arial" w:eastAsia="Arial" w:hAnsi="Arial" w:cs="Arial"/>
                <w:color w:val="FFFFFF"/>
              </w:rPr>
              <w:t>Readers take action on things that are about them or affect them.</w:t>
            </w:r>
          </w:p>
        </w:tc>
      </w:tr>
      <w:tr w:rsidR="0051781B">
        <w:trPr>
          <w:trHeight w:val="740"/>
        </w:trPr>
        <w:tc>
          <w:tcPr>
            <w:tcW w:w="10800" w:type="dxa"/>
            <w:tcBorders>
              <w:top w:val="single" w:sz="12" w:space="0" w:color="FDEADA"/>
              <w:left w:val="single" w:sz="12" w:space="0" w:color="FDEADA"/>
              <w:bottom w:val="single" w:sz="12" w:space="0" w:color="FDEADA"/>
              <w:right w:val="single" w:sz="12" w:space="0" w:color="FDEADA"/>
            </w:tcBorders>
          </w:tcPr>
          <w:p w:rsidR="0051781B" w:rsidRDefault="0051781B">
            <w:pPr>
              <w:rPr>
                <w:rFonts w:ascii="Arial" w:eastAsia="Arial" w:hAnsi="Arial" w:cs="Arial"/>
              </w:rPr>
            </w:pPr>
          </w:p>
          <w:p w:rsidR="0051781B" w:rsidRDefault="004F272C">
            <w:pPr>
              <w:rPr>
                <w:rFonts w:ascii="Arial" w:eastAsia="Arial" w:hAnsi="Arial" w:cs="Arial"/>
              </w:rPr>
            </w:pPr>
            <w:r>
              <w:rPr>
                <w:rFonts w:ascii="Arial" w:eastAsia="Arial" w:hAnsi="Arial" w:cs="Arial"/>
              </w:rPr>
              <w:t>Dear Supporter,</w:t>
            </w:r>
          </w:p>
          <w:p w:rsidR="0051781B" w:rsidRDefault="0051781B">
            <w:pPr>
              <w:rPr>
                <w:rFonts w:ascii="Arial" w:eastAsia="Arial" w:hAnsi="Arial" w:cs="Arial"/>
              </w:rPr>
            </w:pPr>
          </w:p>
          <w:p w:rsidR="0051781B" w:rsidRDefault="004F272C">
            <w:pPr>
              <w:rPr>
                <w:rFonts w:ascii="Arial" w:eastAsia="Arial" w:hAnsi="Arial" w:cs="Arial"/>
              </w:rPr>
            </w:pPr>
            <w:r>
              <w:rPr>
                <w:rFonts w:ascii="Arial" w:eastAsia="Arial" w:hAnsi="Arial" w:cs="Arial"/>
              </w:rPr>
              <w:t xml:space="preserve">You belong at the </w:t>
            </w:r>
            <w:hyperlink r:id="rId13">
              <w:r>
                <w:rPr>
                  <w:rFonts w:ascii="Arial" w:eastAsia="Arial" w:hAnsi="Arial" w:cs="Arial"/>
                  <w:color w:val="1155CC"/>
                  <w:u w:val="single"/>
                </w:rPr>
                <w:t>2018 ACLU Membership Conference</w:t>
              </w:r>
            </w:hyperlink>
            <w:r>
              <w:rPr>
                <w:rFonts w:ascii="Arial" w:eastAsia="Arial" w:hAnsi="Arial" w:cs="Arial"/>
              </w:rPr>
              <w:t xml:space="preserve"> — especially now that </w:t>
            </w:r>
            <w:r>
              <w:rPr>
                <w:rFonts w:ascii="Arial" w:eastAsia="Arial" w:hAnsi="Arial" w:cs="Arial"/>
              </w:rPr>
              <w:t>the ACLU of Indiana’s own Kit Malone will be a featured speaker at one of its star-studded sessions!</w:t>
            </w:r>
          </w:p>
          <w:p w:rsidR="0051781B" w:rsidRDefault="0051781B">
            <w:pPr>
              <w:rPr>
                <w:rFonts w:ascii="Arial" w:eastAsia="Arial" w:hAnsi="Arial" w:cs="Arial"/>
              </w:rPr>
            </w:pPr>
          </w:p>
          <w:p w:rsidR="0051781B" w:rsidRDefault="004F272C">
            <w:pPr>
              <w:rPr>
                <w:rFonts w:ascii="Arial" w:eastAsia="Arial" w:hAnsi="Arial" w:cs="Arial"/>
              </w:rPr>
            </w:pPr>
            <w:r>
              <w:rPr>
                <w:rFonts w:ascii="Arial" w:eastAsia="Arial" w:hAnsi="Arial" w:cs="Arial"/>
              </w:rPr>
              <w:lastRenderedPageBreak/>
              <w:t xml:space="preserve">On </w:t>
            </w:r>
            <w:hyperlink r:id="rId14">
              <w:r>
                <w:rPr>
                  <w:rFonts w:ascii="Arial" w:eastAsia="Arial" w:hAnsi="Arial" w:cs="Arial"/>
                  <w:color w:val="1155CC"/>
                  <w:u w:val="single"/>
                </w:rPr>
                <w:t>June 10-12</w:t>
              </w:r>
            </w:hyperlink>
            <w:r>
              <w:rPr>
                <w:rFonts w:ascii="Arial" w:eastAsia="Arial" w:hAnsi="Arial" w:cs="Arial"/>
              </w:rPr>
              <w:t xml:space="preserve">, Hoosiers and advocates from across the nation will convene in Washington, D.C. to learn, mobilize and exchange ideas for how to defend and expand civil rights in our communities. </w:t>
            </w:r>
          </w:p>
          <w:p w:rsidR="0051781B" w:rsidRDefault="0051781B">
            <w:pPr>
              <w:rPr>
                <w:rFonts w:ascii="Arial" w:eastAsia="Arial" w:hAnsi="Arial" w:cs="Arial"/>
              </w:rPr>
            </w:pPr>
          </w:p>
          <w:p w:rsidR="0051781B" w:rsidRDefault="004F272C">
            <w:pPr>
              <w:rPr>
                <w:rFonts w:ascii="Arial" w:eastAsia="Arial" w:hAnsi="Arial" w:cs="Arial"/>
              </w:rPr>
            </w:pPr>
            <w:r>
              <w:rPr>
                <w:rFonts w:ascii="Arial" w:eastAsia="Arial" w:hAnsi="Arial" w:cs="Arial"/>
              </w:rPr>
              <w:t>Kit Malone, the ACLU of Indiana’s Transgender Education and Advocacy Coor</w:t>
            </w:r>
            <w:r>
              <w:rPr>
                <w:rFonts w:ascii="Arial" w:eastAsia="Arial" w:hAnsi="Arial" w:cs="Arial"/>
              </w:rPr>
              <w:t xml:space="preserve">dinator will be featured on a panel discussion about advancing transgender rights, and how cisgender people can be stronger allies to the transgender community. </w:t>
            </w:r>
          </w:p>
          <w:p w:rsidR="0051781B" w:rsidRDefault="0051781B">
            <w:pPr>
              <w:rPr>
                <w:rFonts w:ascii="Arial" w:eastAsia="Arial" w:hAnsi="Arial" w:cs="Arial"/>
              </w:rPr>
            </w:pPr>
          </w:p>
          <w:p w:rsidR="0051781B" w:rsidRDefault="004F272C">
            <w:pPr>
              <w:rPr>
                <w:rFonts w:ascii="Arial" w:eastAsia="Arial" w:hAnsi="Arial" w:cs="Arial"/>
              </w:rPr>
            </w:pPr>
            <w:r>
              <w:rPr>
                <w:rFonts w:ascii="Arial" w:eastAsia="Arial" w:hAnsi="Arial" w:cs="Arial"/>
              </w:rPr>
              <w:t>Ever since Mike Pence brought his discriminatory anti-LGBTQ agenda to the White House, he’s b</w:t>
            </w:r>
            <w:r>
              <w:rPr>
                <w:rFonts w:ascii="Arial" w:eastAsia="Arial" w:hAnsi="Arial" w:cs="Arial"/>
              </w:rPr>
              <w:t xml:space="preserve">een giving Hoosiers a bad name. </w:t>
            </w:r>
          </w:p>
          <w:p w:rsidR="0051781B" w:rsidRDefault="0051781B">
            <w:pPr>
              <w:rPr>
                <w:rFonts w:ascii="Arial" w:eastAsia="Arial" w:hAnsi="Arial" w:cs="Arial"/>
                <w:b/>
              </w:rPr>
            </w:pPr>
          </w:p>
          <w:p w:rsidR="0051781B" w:rsidRDefault="004F272C">
            <w:pPr>
              <w:rPr>
                <w:rFonts w:ascii="Arial" w:eastAsia="Arial" w:hAnsi="Arial" w:cs="Arial"/>
              </w:rPr>
            </w:pPr>
            <w:r>
              <w:rPr>
                <w:rFonts w:ascii="Arial" w:eastAsia="Arial" w:hAnsi="Arial" w:cs="Arial"/>
              </w:rPr>
              <w:t xml:space="preserve">Let’s help change that by making sure there’s a big contingent of Hoosiers cheering Kit on as she takes her message of inclusion and acceptance to the nation’s capital. </w:t>
            </w:r>
          </w:p>
          <w:p w:rsidR="0051781B" w:rsidRDefault="0051781B">
            <w:pPr>
              <w:rPr>
                <w:rFonts w:ascii="Arial" w:eastAsia="Arial" w:hAnsi="Arial" w:cs="Arial"/>
              </w:rPr>
            </w:pPr>
          </w:p>
          <w:p w:rsidR="0051781B" w:rsidRDefault="004F272C">
            <w:pPr>
              <w:jc w:val="center"/>
              <w:rPr>
                <w:rFonts w:ascii="Arial" w:eastAsia="Arial" w:hAnsi="Arial" w:cs="Arial"/>
                <w:b/>
              </w:rPr>
            </w:pPr>
            <w:hyperlink r:id="rId15">
              <w:r>
                <w:rPr>
                  <w:rFonts w:ascii="Arial" w:eastAsia="Arial" w:hAnsi="Arial" w:cs="Arial"/>
                  <w:b/>
                  <w:color w:val="1155CC"/>
                  <w:u w:val="single"/>
                </w:rPr>
                <w:t xml:space="preserve">REGISTER TODAY! </w:t>
              </w:r>
            </w:hyperlink>
          </w:p>
          <w:p w:rsidR="0051781B" w:rsidRDefault="0051781B">
            <w:pPr>
              <w:rPr>
                <w:rFonts w:ascii="Arial" w:eastAsia="Arial" w:hAnsi="Arial" w:cs="Arial"/>
              </w:rPr>
            </w:pPr>
          </w:p>
          <w:p w:rsidR="0051781B" w:rsidRDefault="004F272C">
            <w:pPr>
              <w:rPr>
                <w:rFonts w:ascii="Arial" w:eastAsia="Arial" w:hAnsi="Arial" w:cs="Arial"/>
              </w:rPr>
            </w:pPr>
            <w:r>
              <w:rPr>
                <w:rFonts w:ascii="Arial" w:eastAsia="Arial" w:hAnsi="Arial" w:cs="Arial"/>
              </w:rPr>
              <w:t xml:space="preserve">During the conference you will lobby our legislators with fellow Hoosiers, be among the first to see our ACLU documentary, and enjoy celebrity entertainment. </w:t>
            </w:r>
          </w:p>
          <w:p w:rsidR="0051781B" w:rsidRDefault="0051781B">
            <w:pPr>
              <w:rPr>
                <w:rFonts w:ascii="Arial" w:eastAsia="Arial" w:hAnsi="Arial" w:cs="Arial"/>
              </w:rPr>
            </w:pPr>
          </w:p>
          <w:p w:rsidR="0051781B" w:rsidRDefault="004F272C">
            <w:pPr>
              <w:rPr>
                <w:rFonts w:ascii="Arial" w:eastAsia="Arial" w:hAnsi="Arial" w:cs="Arial"/>
              </w:rPr>
            </w:pPr>
            <w:r>
              <w:rPr>
                <w:rFonts w:ascii="Arial" w:eastAsia="Arial" w:hAnsi="Arial" w:cs="Arial"/>
              </w:rPr>
              <w:t>You're sure to return home wit</w:t>
            </w:r>
            <w:r>
              <w:rPr>
                <w:rFonts w:ascii="Arial" w:eastAsia="Arial" w:hAnsi="Arial" w:cs="Arial"/>
              </w:rPr>
              <w:t>h new friends, allies, and skills that will prepare you for the challenges ahead in the Hoosier State.</w:t>
            </w:r>
          </w:p>
          <w:p w:rsidR="0051781B" w:rsidRDefault="0051781B">
            <w:pPr>
              <w:rPr>
                <w:rFonts w:ascii="Arial" w:eastAsia="Arial" w:hAnsi="Arial" w:cs="Arial"/>
              </w:rPr>
            </w:pPr>
          </w:p>
          <w:p w:rsidR="0051781B" w:rsidRDefault="004F272C">
            <w:pPr>
              <w:rPr>
                <w:rFonts w:ascii="Arial" w:eastAsia="Arial" w:hAnsi="Arial" w:cs="Arial"/>
                <w:b/>
                <w:u w:val="single"/>
              </w:rPr>
            </w:pPr>
            <w:hyperlink r:id="rId16">
              <w:r>
                <w:rPr>
                  <w:rFonts w:ascii="Arial" w:eastAsia="Arial" w:hAnsi="Arial" w:cs="Arial"/>
                  <w:b/>
                  <w:color w:val="1155CC"/>
                  <w:u w:val="single"/>
                </w:rPr>
                <w:t xml:space="preserve">Come learn and be inspired – register today! </w:t>
              </w:r>
            </w:hyperlink>
          </w:p>
          <w:p w:rsidR="0051781B" w:rsidRDefault="0051781B">
            <w:pPr>
              <w:rPr>
                <w:rFonts w:ascii="Arial" w:eastAsia="Arial" w:hAnsi="Arial" w:cs="Arial"/>
              </w:rPr>
            </w:pPr>
          </w:p>
          <w:p w:rsidR="0051781B" w:rsidRDefault="004F272C">
            <w:pPr>
              <w:rPr>
                <w:rFonts w:ascii="Arial" w:eastAsia="Arial" w:hAnsi="Arial" w:cs="Arial"/>
              </w:rPr>
            </w:pPr>
            <w:r>
              <w:rPr>
                <w:rFonts w:ascii="Arial" w:eastAsia="Arial" w:hAnsi="Arial" w:cs="Arial"/>
              </w:rPr>
              <w:t>ACLU of Indiana</w:t>
            </w:r>
          </w:p>
          <w:p w:rsidR="0051781B" w:rsidRDefault="0051781B">
            <w:pPr>
              <w:rPr>
                <w:rFonts w:ascii="Arial" w:eastAsia="Arial" w:hAnsi="Arial" w:cs="Arial"/>
              </w:rPr>
            </w:pPr>
          </w:p>
          <w:p w:rsidR="0051781B" w:rsidRDefault="004F272C">
            <w:pPr>
              <w:rPr>
                <w:rFonts w:ascii="Arial" w:eastAsia="Arial" w:hAnsi="Arial" w:cs="Arial"/>
              </w:rPr>
            </w:pPr>
            <w:r>
              <w:rPr>
                <w:rFonts w:ascii="Arial" w:eastAsia="Arial" w:hAnsi="Arial" w:cs="Arial"/>
              </w:rPr>
              <w:t>P.S. If you have already registered, please forward this email to friends, family, and other allies.</w:t>
            </w:r>
          </w:p>
          <w:p w:rsidR="0051781B" w:rsidRDefault="0051781B">
            <w:pPr>
              <w:rPr>
                <w:rFonts w:ascii="Arial" w:eastAsia="Arial" w:hAnsi="Arial" w:cs="Arial"/>
              </w:rPr>
            </w:pPr>
          </w:p>
          <w:p w:rsidR="0051781B" w:rsidRDefault="0051781B">
            <w:pPr>
              <w:rPr>
                <w:rFonts w:ascii="Arial" w:eastAsia="Arial" w:hAnsi="Arial" w:cs="Arial"/>
              </w:rPr>
            </w:pPr>
          </w:p>
          <w:p w:rsidR="0051781B" w:rsidRDefault="0051781B">
            <w:pPr>
              <w:rPr>
                <w:rFonts w:ascii="Arial" w:eastAsia="Arial" w:hAnsi="Arial" w:cs="Arial"/>
              </w:rPr>
            </w:pPr>
          </w:p>
          <w:p w:rsidR="0051781B" w:rsidRDefault="0051781B">
            <w:pPr>
              <w:rPr>
                <w:rFonts w:ascii="Arial" w:eastAsia="Arial" w:hAnsi="Arial" w:cs="Arial"/>
              </w:rPr>
            </w:pPr>
          </w:p>
          <w:p w:rsidR="0051781B" w:rsidRDefault="0051781B">
            <w:pPr>
              <w:rPr>
                <w:rFonts w:ascii="Arial" w:eastAsia="Arial" w:hAnsi="Arial" w:cs="Arial"/>
              </w:rPr>
            </w:pPr>
            <w:bookmarkStart w:id="5" w:name="_GoBack"/>
            <w:bookmarkEnd w:id="5"/>
          </w:p>
          <w:p w:rsidR="0051781B" w:rsidRDefault="0051781B">
            <w:pPr>
              <w:rPr>
                <w:rFonts w:ascii="Arial" w:eastAsia="Arial" w:hAnsi="Arial" w:cs="Arial"/>
              </w:rPr>
            </w:pPr>
          </w:p>
          <w:p w:rsidR="0051781B" w:rsidRDefault="0051781B">
            <w:pPr>
              <w:rPr>
                <w:rFonts w:ascii="Arial" w:eastAsia="Arial" w:hAnsi="Arial" w:cs="Arial"/>
              </w:rPr>
            </w:pPr>
          </w:p>
          <w:p w:rsidR="0051781B" w:rsidRDefault="0051781B">
            <w:pPr>
              <w:rPr>
                <w:rFonts w:ascii="Arial" w:eastAsia="Arial" w:hAnsi="Arial" w:cs="Arial"/>
              </w:rPr>
            </w:pPr>
          </w:p>
          <w:p w:rsidR="0051781B" w:rsidRDefault="0051781B">
            <w:pPr>
              <w:rPr>
                <w:rFonts w:ascii="Arial" w:eastAsia="Arial" w:hAnsi="Arial" w:cs="Arial"/>
              </w:rPr>
            </w:pPr>
          </w:p>
        </w:tc>
      </w:tr>
    </w:tbl>
    <w:p w:rsidR="0051781B" w:rsidRDefault="0051781B">
      <w:pPr>
        <w:rPr>
          <w:rFonts w:ascii="Arial" w:eastAsia="Arial" w:hAnsi="Arial" w:cs="Arial"/>
        </w:rPr>
      </w:pPr>
    </w:p>
    <w:p w:rsidR="0051781B" w:rsidRDefault="0051781B">
      <w:pPr>
        <w:rPr>
          <w:rFonts w:ascii="Arial" w:eastAsia="Arial" w:hAnsi="Arial" w:cs="Arial"/>
        </w:rPr>
      </w:pPr>
    </w:p>
    <w:tbl>
      <w:tblPr>
        <w:tblStyle w:val="a8"/>
        <w:tblW w:w="10800" w:type="dxa"/>
        <w:tblInd w:w="-8" w:type="dxa"/>
        <w:tblBorders>
          <w:top w:val="single" w:sz="12" w:space="0" w:color="F2DCDB"/>
          <w:left w:val="single" w:sz="12" w:space="0" w:color="F2DCDB"/>
          <w:bottom w:val="single" w:sz="12" w:space="0" w:color="F2DCDB"/>
          <w:right w:val="single" w:sz="12" w:space="0" w:color="F2DCDB"/>
          <w:insideH w:val="single" w:sz="12" w:space="0" w:color="F2DCDB"/>
          <w:insideV w:val="single" w:sz="12" w:space="0" w:color="F2DCDB"/>
        </w:tblBorders>
        <w:tblLayout w:type="fixed"/>
        <w:tblLook w:val="0000" w:firstRow="0" w:lastRow="0" w:firstColumn="0" w:lastColumn="0" w:noHBand="0" w:noVBand="0"/>
      </w:tblPr>
      <w:tblGrid>
        <w:gridCol w:w="10800"/>
      </w:tblGrid>
      <w:tr w:rsidR="0051781B">
        <w:trPr>
          <w:trHeight w:val="500"/>
        </w:trPr>
        <w:tc>
          <w:tcPr>
            <w:tcW w:w="10800" w:type="dxa"/>
            <w:shd w:val="clear" w:color="auto" w:fill="F79646"/>
            <w:vAlign w:val="center"/>
          </w:tcPr>
          <w:p w:rsidR="0051781B" w:rsidRDefault="004F272C">
            <w:pPr>
              <w:rPr>
                <w:rFonts w:ascii="Arial" w:eastAsia="Arial" w:hAnsi="Arial" w:cs="Arial"/>
                <w:b/>
                <w:color w:val="FFFFFF"/>
              </w:rPr>
            </w:pPr>
            <w:r>
              <w:rPr>
                <w:rFonts w:ascii="Arial" w:eastAsia="Arial" w:hAnsi="Arial" w:cs="Arial"/>
                <w:b/>
                <w:color w:val="FFFFFF"/>
                <w:sz w:val="28"/>
                <w:szCs w:val="28"/>
              </w:rPr>
              <w:t>Social Share Buttons</w:t>
            </w:r>
            <w:r>
              <w:rPr>
                <w:rFonts w:ascii="Arial" w:eastAsia="Arial" w:hAnsi="Arial" w:cs="Arial"/>
                <w:b/>
                <w:color w:val="FFFFFF"/>
              </w:rPr>
              <w:t xml:space="preserve"> </w:t>
            </w:r>
            <w:r>
              <w:rPr>
                <w:rFonts w:ascii="Arial" w:eastAsia="Arial" w:hAnsi="Arial" w:cs="Arial"/>
                <w:b/>
                <w:color w:val="FF0000"/>
              </w:rPr>
              <w:t>**</w:t>
            </w:r>
          </w:p>
          <w:p w:rsidR="0051781B" w:rsidRDefault="004F272C">
            <w:pPr>
              <w:rPr>
                <w:rFonts w:ascii="Arial" w:eastAsia="Arial" w:hAnsi="Arial" w:cs="Arial"/>
                <w:b/>
                <w:color w:val="FFFFFF"/>
              </w:rPr>
            </w:pPr>
            <w:r>
              <w:rPr>
                <w:rFonts w:ascii="Arial" w:eastAsia="Arial" w:hAnsi="Arial" w:cs="Arial"/>
                <w:color w:val="FFFFFF"/>
                <w:sz w:val="22"/>
                <w:szCs w:val="22"/>
              </w:rPr>
              <w:t xml:space="preserve">Social share buttons are added to the Action and Event templates. Please provide the language below for Twitter. We cannot customize the email or Facebook links. </w:t>
            </w:r>
          </w:p>
          <w:p w:rsidR="0051781B" w:rsidRDefault="0051781B">
            <w:pPr>
              <w:rPr>
                <w:rFonts w:ascii="Arial" w:eastAsia="Arial" w:hAnsi="Arial" w:cs="Arial"/>
                <w:sz w:val="16"/>
                <w:szCs w:val="16"/>
              </w:rPr>
            </w:pPr>
          </w:p>
        </w:tc>
      </w:tr>
      <w:tr w:rsidR="0051781B">
        <w:trPr>
          <w:trHeight w:val="500"/>
        </w:trPr>
        <w:tc>
          <w:tcPr>
            <w:tcW w:w="10800" w:type="dxa"/>
            <w:shd w:val="clear" w:color="auto" w:fill="F79646"/>
            <w:vAlign w:val="center"/>
          </w:tcPr>
          <w:p w:rsidR="0051781B" w:rsidRDefault="004F272C">
            <w:pPr>
              <w:rPr>
                <w:rFonts w:ascii="Arial" w:eastAsia="Arial" w:hAnsi="Arial" w:cs="Arial"/>
                <w:b/>
                <w:color w:val="FFFFFF"/>
                <w:sz w:val="28"/>
                <w:szCs w:val="28"/>
              </w:rPr>
            </w:pPr>
            <w:r>
              <w:rPr>
                <w:rFonts w:ascii="Arial" w:eastAsia="Arial" w:hAnsi="Arial" w:cs="Arial"/>
                <w:b/>
                <w:color w:val="FFFFFF"/>
                <w:sz w:val="28"/>
                <w:szCs w:val="28"/>
              </w:rPr>
              <w:t xml:space="preserve">Twitter: </w:t>
            </w:r>
          </w:p>
        </w:tc>
      </w:tr>
      <w:tr w:rsidR="0051781B">
        <w:trPr>
          <w:trHeight w:val="1780"/>
        </w:trPr>
        <w:tc>
          <w:tcPr>
            <w:tcW w:w="10800" w:type="dxa"/>
          </w:tcPr>
          <w:p w:rsidR="0051781B" w:rsidRDefault="0051781B">
            <w:pPr>
              <w:rPr>
                <w:rFonts w:ascii="Arial" w:eastAsia="Arial" w:hAnsi="Arial" w:cs="Arial"/>
              </w:rPr>
            </w:pPr>
          </w:p>
          <w:p w:rsidR="0051781B" w:rsidRDefault="0051781B">
            <w:pPr>
              <w:rPr>
                <w:rFonts w:ascii="Arial" w:eastAsia="Arial" w:hAnsi="Arial" w:cs="Arial"/>
              </w:rPr>
            </w:pPr>
          </w:p>
          <w:p w:rsidR="0051781B" w:rsidRDefault="0051781B">
            <w:pPr>
              <w:rPr>
                <w:rFonts w:ascii="Arial" w:eastAsia="Arial" w:hAnsi="Arial" w:cs="Arial"/>
              </w:rPr>
            </w:pPr>
          </w:p>
          <w:p w:rsidR="0051781B" w:rsidRDefault="0051781B">
            <w:pPr>
              <w:rPr>
                <w:rFonts w:ascii="Arial" w:eastAsia="Arial" w:hAnsi="Arial" w:cs="Arial"/>
              </w:rPr>
            </w:pPr>
          </w:p>
        </w:tc>
      </w:tr>
    </w:tbl>
    <w:p w:rsidR="0051781B" w:rsidRDefault="0051781B">
      <w:pPr>
        <w:rPr>
          <w:rFonts w:ascii="Arial" w:eastAsia="Arial" w:hAnsi="Arial" w:cs="Arial"/>
        </w:rPr>
      </w:pPr>
    </w:p>
    <w:sectPr w:rsidR="0051781B">
      <w:headerReference w:type="default" r:id="rId17"/>
      <w:footerReference w:type="default" r:id="rId18"/>
      <w:pgSz w:w="12240" w:h="15840"/>
      <w:pgMar w:top="720" w:right="720" w:bottom="1080" w:left="72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72C" w:rsidRDefault="004F272C">
      <w:r>
        <w:separator/>
      </w:r>
    </w:p>
  </w:endnote>
  <w:endnote w:type="continuationSeparator" w:id="0">
    <w:p w:rsidR="004F272C" w:rsidRDefault="004F2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IN-Regular">
    <w:altName w:val="Times New Roman"/>
    <w:charset w:val="00"/>
    <w:family w:val="auto"/>
    <w:pitch w:val="default"/>
  </w:font>
  <w:font w:name="DIN-Bold">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81B" w:rsidRDefault="004F272C">
    <w:pPr>
      <w:pBdr>
        <w:top w:val="nil"/>
        <w:left w:val="nil"/>
        <w:bottom w:val="nil"/>
        <w:right w:val="nil"/>
        <w:between w:val="nil"/>
      </w:pBdr>
      <w:tabs>
        <w:tab w:val="center" w:pos="4680"/>
        <w:tab w:val="right" w:pos="9360"/>
      </w:tabs>
      <w:rPr>
        <w:color w:val="3971AB"/>
        <w:sz w:val="20"/>
        <w:szCs w:val="20"/>
      </w:rPr>
    </w:pPr>
    <w:r>
      <w:rPr>
        <w:color w:val="3971AB"/>
        <w:sz w:val="20"/>
        <w:szCs w:val="20"/>
      </w:rPr>
      <w:t xml:space="preserve">Please submit to </w:t>
    </w:r>
    <w:hyperlink r:id="rId1">
      <w:r>
        <w:rPr>
          <w:color w:val="0000FF"/>
          <w:sz w:val="20"/>
          <w:szCs w:val="20"/>
          <w:u w:val="single"/>
        </w:rPr>
        <w:t>cansupport@aclu.org</w:t>
      </w:r>
    </w:hyperlink>
    <w:r>
      <w:rPr>
        <w:color w:val="3971AB"/>
        <w:sz w:val="20"/>
        <w:szCs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72C" w:rsidRDefault="004F272C">
      <w:r>
        <w:separator/>
      </w:r>
    </w:p>
  </w:footnote>
  <w:footnote w:type="continuationSeparator" w:id="0">
    <w:p w:rsidR="004F272C" w:rsidRDefault="004F272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81B" w:rsidRDefault="004F272C">
    <w:pPr>
      <w:jc w:val="right"/>
      <w:rPr>
        <w:rFonts w:ascii="Arial" w:eastAsia="Arial" w:hAnsi="Arial" w:cs="Arial"/>
        <w:sz w:val="40"/>
        <w:szCs w:val="40"/>
      </w:rPr>
    </w:pPr>
    <w:r>
      <w:rPr>
        <w:rFonts w:ascii="Arial" w:eastAsia="Arial" w:hAnsi="Arial" w:cs="Arial"/>
        <w:sz w:val="40"/>
        <w:szCs w:val="40"/>
      </w:rPr>
      <w:t>DIN Request Form</w:t>
    </w:r>
    <w:r>
      <w:rPr>
        <w:noProof/>
      </w:rPr>
      <w:drawing>
        <wp:anchor distT="0" distB="0" distL="114300" distR="114300" simplePos="0" relativeHeight="251658240" behindDoc="0" locked="0" layoutInCell="1" hidden="0" allowOverlap="1">
          <wp:simplePos x="0" y="0"/>
          <wp:positionH relativeFrom="margin">
            <wp:posOffset>57150</wp:posOffset>
          </wp:positionH>
          <wp:positionV relativeFrom="paragraph">
            <wp:posOffset>-9524</wp:posOffset>
          </wp:positionV>
          <wp:extent cx="1371600" cy="533400"/>
          <wp:effectExtent l="0" t="0" r="0" b="0"/>
          <wp:wrapNone/>
          <wp:docPr id="6" name="image12.png" descr="Description: aclu_logo"/>
          <wp:cNvGraphicFramePr/>
          <a:graphic xmlns:a="http://schemas.openxmlformats.org/drawingml/2006/main">
            <a:graphicData uri="http://schemas.openxmlformats.org/drawingml/2006/picture">
              <pic:pic xmlns:pic="http://schemas.openxmlformats.org/drawingml/2006/picture">
                <pic:nvPicPr>
                  <pic:cNvPr id="0" name="image12.png" descr="Description: aclu_logo"/>
                  <pic:cNvPicPr preferRelativeResize="0"/>
                </pic:nvPicPr>
                <pic:blipFill>
                  <a:blip r:embed="rId1"/>
                  <a:srcRect/>
                  <a:stretch>
                    <a:fillRect/>
                  </a:stretch>
                </pic:blipFill>
                <pic:spPr>
                  <a:xfrm>
                    <a:off x="0" y="0"/>
                    <a:ext cx="1371600" cy="533400"/>
                  </a:xfrm>
                  <a:prstGeom prst="rect">
                    <a:avLst/>
                  </a:prstGeom>
                  <a:ln/>
                </pic:spPr>
              </pic:pic>
            </a:graphicData>
          </a:graphic>
        </wp:anchor>
      </w:drawing>
    </w:r>
  </w:p>
  <w:p w:rsidR="0051781B" w:rsidRDefault="004F272C">
    <w:pPr>
      <w:jc w:val="right"/>
      <w:rPr>
        <w:rFonts w:ascii="Arial" w:eastAsia="Arial" w:hAnsi="Arial" w:cs="Arial"/>
        <w:sz w:val="40"/>
        <w:szCs w:val="40"/>
      </w:rPr>
    </w:pPr>
    <w:r>
      <w:rPr>
        <w:rFonts w:ascii="Arial" w:eastAsia="Arial" w:hAnsi="Arial" w:cs="Arial"/>
        <w:sz w:val="40"/>
        <w:szCs w:val="40"/>
      </w:rPr>
      <w:t>Email</w:t>
    </w:r>
  </w:p>
  <w:p w:rsidR="0051781B" w:rsidRDefault="004F272C">
    <w:pPr>
      <w:pBdr>
        <w:top w:val="nil"/>
        <w:left w:val="nil"/>
        <w:bottom w:val="nil"/>
        <w:right w:val="nil"/>
        <w:between w:val="nil"/>
      </w:pBdr>
      <w:tabs>
        <w:tab w:val="center" w:pos="4680"/>
        <w:tab w:val="right" w:pos="9360"/>
      </w:tabs>
      <w:jc w:val="right"/>
      <w:rPr>
        <w:rFonts w:ascii="Arial" w:eastAsia="Arial" w:hAnsi="Arial" w:cs="Arial"/>
        <w:color w:val="3971AB"/>
        <w:sz w:val="48"/>
        <w:szCs w:val="48"/>
      </w:rPr>
    </w:pPr>
    <w:r>
      <w:rPr>
        <w:noProof/>
      </w:rPr>
      <mc:AlternateContent>
        <mc:Choice Requires="wps">
          <w:drawing>
            <wp:anchor distT="0" distB="0" distL="114300" distR="114300" simplePos="0" relativeHeight="251659264" behindDoc="0" locked="0" layoutInCell="1" hidden="0" allowOverlap="1">
              <wp:simplePos x="0" y="0"/>
              <wp:positionH relativeFrom="margin">
                <wp:posOffset>0</wp:posOffset>
              </wp:positionH>
              <wp:positionV relativeFrom="paragraph">
                <wp:posOffset>88900</wp:posOffset>
              </wp:positionV>
              <wp:extent cx="68580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12700" cap="flat" cmpd="sng">
                        <a:solidFill>
                          <a:schemeClr val="accent1"/>
                        </a:solidFill>
                        <a:prstDash val="solid"/>
                        <a:round/>
                        <a:headEnd type="none" w="sm" len="sm"/>
                        <a:tailEnd type="none" w="sm" len="sm"/>
                      </a:ln>
                    </wps:spPr>
                    <wps:bodyPr/>
                  </wps:wsp>
                </a:graphicData>
              </a:graphic>
            </wp:anchor>
          </w:drawing>
        </mc:Choice>
        <mc:Fallback>
          <w:pict>
            <v:shapetype w14:anchorId="28A8726F" id="_x0000_t32" coordsize="21600,21600" o:spt="32" o:oned="t" path="m,l21600,21600e" filled="f">
              <v:path arrowok="t" fillok="f" o:connecttype="none"/>
              <o:lock v:ext="edit" shapetype="t"/>
            </v:shapetype>
            <v:shape id="Straight Arrow Connector 1" o:spid="_x0000_s1026" type="#_x0000_t32" style="position:absolute;margin-left:0;margin-top:7pt;width:540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" strokecolor="#4f81bd [3204]" strokeweight="1pt">
              <v:stroke startarrowwidth="narrow" startarrowlength="short" endarrowwidth="narrow" endarrowlength="short"/>
              <w10:wrap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34F2F"/>
    <w:multiLevelType w:val="multilevel"/>
    <w:tmpl w:val="F4A60E26"/>
    <w:lvl w:ilvl="0">
      <w:start w:val="1"/>
      <w:numFmt w:val="decimal"/>
      <w:lvlText w:val="%1."/>
      <w:lvlJc w:val="left"/>
      <w:pPr>
        <w:ind w:left="720" w:hanging="360"/>
      </w:pPr>
      <w:rPr>
        <w:color w:val="FFFFFF"/>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81B"/>
    <w:rsid w:val="0000205B"/>
    <w:rsid w:val="002E40B9"/>
    <w:rsid w:val="004F272C"/>
    <w:rsid w:val="0051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318F"/>
  <w15:docId w15:val="{A66AAB57-307A-4456-8E2B-757255A8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IN-Regular" w:eastAsia="DIN-Regular" w:hAnsi="DIN-Regular" w:cs="DIN-Regular"/>
        <w:color w:val="00365C"/>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rFonts w:ascii="DIN-Bold" w:eastAsia="DIN-Bold" w:hAnsi="DIN-Bold" w:cs="DIN-Bold"/>
      <w:color w:val="3971AB"/>
      <w:sz w:val="40"/>
      <w:szCs w:val="40"/>
    </w:rPr>
  </w:style>
  <w:style w:type="paragraph" w:styleId="Heading2">
    <w:name w:val="heading 2"/>
    <w:basedOn w:val="Normal"/>
    <w:next w:val="Normal"/>
    <w:pPr>
      <w:keepNext/>
      <w:keepLines/>
      <w:spacing w:before="200"/>
      <w:outlineLvl w:val="1"/>
    </w:pPr>
    <w:rPr>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0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pPr>
    <w:rPr>
      <w:rFonts w:ascii="Cambria" w:eastAsia="Cambria" w:hAnsi="Cambria" w:cs="Cambria"/>
      <w:color w:val="17365D"/>
      <w:sz w:val="52"/>
      <w:szCs w:val="52"/>
    </w:rPr>
  </w:style>
  <w:style w:type="paragraph" w:styleId="Subtitle">
    <w:name w:val="Subtitle"/>
    <w:basedOn w:val="Normal"/>
    <w:next w:val="Normal"/>
    <w:rPr>
      <w:rFonts w:ascii="DIN-Bold" w:eastAsia="DIN-Bold" w:hAnsi="DIN-Bold" w:cs="DIN-Bold"/>
    </w:rPr>
  </w:style>
  <w:style w:type="table" w:customStyle="1" w:styleId="a">
    <w:basedOn w:val="TableNormal"/>
    <w:rPr>
      <w:rFonts w:ascii="Cambria" w:eastAsia="Cambria" w:hAnsi="Cambria" w:cs="Cambria"/>
      <w:color w:val="000000"/>
      <w:sz w:val="20"/>
      <w:szCs w:val="20"/>
    </w:rPr>
    <w:tblPr>
      <w:tblStyleRowBandSize w:val="1"/>
      <w:tblStyleColBandSize w:val="1"/>
    </w:tblPr>
    <w:tcPr>
      <w:shd w:val="clear" w:color="auto" w:fill="FDEADA"/>
    </w:tcPr>
  </w:style>
  <w:style w:type="table" w:customStyle="1" w:styleId="a0">
    <w:basedOn w:val="TableNormal"/>
    <w:rPr>
      <w:rFonts w:ascii="Cambria" w:eastAsia="Cambria" w:hAnsi="Cambria" w:cs="Cambria"/>
      <w:color w:val="000000"/>
      <w:sz w:val="20"/>
      <w:szCs w:val="20"/>
    </w:rPr>
    <w:tblPr>
      <w:tblStyleRowBandSize w:val="1"/>
      <w:tblStyleColBandSize w:val="1"/>
    </w:tblPr>
    <w:tcPr>
      <w:shd w:val="clear" w:color="auto" w:fill="FDEADA"/>
    </w:tcPr>
  </w:style>
  <w:style w:type="table" w:customStyle="1" w:styleId="a1">
    <w:basedOn w:val="TableNormal"/>
    <w:rPr>
      <w:rFonts w:ascii="Cambria" w:eastAsia="Cambria" w:hAnsi="Cambria" w:cs="Cambria"/>
      <w:color w:val="000000"/>
      <w:sz w:val="20"/>
      <w:szCs w:val="20"/>
    </w:rPr>
    <w:tblPr>
      <w:tblStyleRowBandSize w:val="1"/>
      <w:tblStyleColBandSize w:val="1"/>
    </w:tblPr>
    <w:tcPr>
      <w:shd w:val="clear" w:color="auto" w:fill="FDEADA"/>
    </w:tcPr>
  </w:style>
  <w:style w:type="table" w:customStyle="1" w:styleId="a2">
    <w:basedOn w:val="TableNormal"/>
    <w:rPr>
      <w:rFonts w:ascii="Cambria" w:eastAsia="Cambria" w:hAnsi="Cambria" w:cs="Cambria"/>
      <w:color w:val="000000"/>
      <w:sz w:val="20"/>
      <w:szCs w:val="20"/>
    </w:rPr>
    <w:tblPr>
      <w:tblStyleRowBandSize w:val="1"/>
      <w:tblStyleColBandSize w:val="1"/>
    </w:tblPr>
    <w:tcPr>
      <w:shd w:val="clear" w:color="auto" w:fill="FDEADA"/>
    </w:tcPr>
  </w:style>
  <w:style w:type="table" w:customStyle="1" w:styleId="a3">
    <w:basedOn w:val="TableNormal"/>
    <w:rPr>
      <w:rFonts w:ascii="Cambria" w:eastAsia="Cambria" w:hAnsi="Cambria" w:cs="Cambria"/>
      <w:color w:val="000000"/>
      <w:sz w:val="20"/>
      <w:szCs w:val="20"/>
    </w:rPr>
    <w:tblPr>
      <w:tblStyleRowBandSize w:val="1"/>
      <w:tblStyleColBandSize w:val="1"/>
    </w:tblPr>
    <w:tcPr>
      <w:shd w:val="clear" w:color="auto" w:fill="FDEADA"/>
    </w:tcPr>
  </w:style>
  <w:style w:type="table" w:customStyle="1" w:styleId="a4">
    <w:basedOn w:val="TableNormal"/>
    <w:rPr>
      <w:rFonts w:ascii="Cambria" w:eastAsia="Cambria" w:hAnsi="Cambria" w:cs="Cambria"/>
      <w:color w:val="000000"/>
      <w:sz w:val="20"/>
      <w:szCs w:val="20"/>
    </w:rPr>
    <w:tblPr>
      <w:tblStyleRowBandSize w:val="1"/>
      <w:tblStyleColBandSize w:val="1"/>
    </w:tblPr>
    <w:tcPr>
      <w:shd w:val="clear" w:color="auto" w:fill="FDEADA"/>
    </w:tcPr>
  </w:style>
  <w:style w:type="table" w:customStyle="1" w:styleId="a5">
    <w:basedOn w:val="TableNormal"/>
    <w:rPr>
      <w:rFonts w:ascii="Cambria" w:eastAsia="Cambria" w:hAnsi="Cambria" w:cs="Cambria"/>
      <w:color w:val="000000"/>
      <w:sz w:val="20"/>
      <w:szCs w:val="20"/>
    </w:rPr>
    <w:tblPr>
      <w:tblStyleRowBandSize w:val="1"/>
      <w:tblStyleColBandSize w:val="1"/>
    </w:tblPr>
    <w:tcPr>
      <w:shd w:val="clear" w:color="auto" w:fill="FDEADA"/>
    </w:tcPr>
  </w:style>
  <w:style w:type="table" w:customStyle="1" w:styleId="a6">
    <w:basedOn w:val="TableNormal"/>
    <w:rPr>
      <w:rFonts w:ascii="Cambria" w:eastAsia="Cambria" w:hAnsi="Cambria" w:cs="Cambria"/>
      <w:color w:val="000000"/>
      <w:sz w:val="20"/>
      <w:szCs w:val="20"/>
    </w:rPr>
    <w:tblPr>
      <w:tblStyleRowBandSize w:val="1"/>
      <w:tblStyleColBandSize w:val="1"/>
    </w:tblPr>
    <w:tcPr>
      <w:shd w:val="clear" w:color="auto" w:fill="FDEADA"/>
    </w:tcPr>
  </w:style>
  <w:style w:type="table" w:customStyle="1" w:styleId="a7">
    <w:basedOn w:val="TableNormal"/>
    <w:rPr>
      <w:rFonts w:ascii="Cambria" w:eastAsia="Cambria" w:hAnsi="Cambria" w:cs="Cambria"/>
      <w:color w:val="000000"/>
      <w:sz w:val="20"/>
      <w:szCs w:val="20"/>
    </w:rPr>
    <w:tblPr>
      <w:tblStyleRowBandSize w:val="1"/>
      <w:tblStyleColBandSize w:val="1"/>
    </w:tblPr>
    <w:tcPr>
      <w:shd w:val="clear" w:color="auto" w:fill="FDEADA"/>
    </w:tcPr>
  </w:style>
  <w:style w:type="table" w:customStyle="1" w:styleId="a8">
    <w:basedOn w:val="TableNormal"/>
    <w:rPr>
      <w:rFonts w:ascii="Cambria" w:eastAsia="Cambria" w:hAnsi="Cambria" w:cs="Cambria"/>
      <w:color w:val="000000"/>
      <w:sz w:val="20"/>
      <w:szCs w:val="20"/>
    </w:rPr>
    <w:tblPr>
      <w:tblStyleRowBandSize w:val="1"/>
      <w:tblStyleColBandSize w:val="1"/>
    </w:tblPr>
    <w:tcPr>
      <w:shd w:val="clear" w:color="auto" w:fill="FDEADA"/>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acluloop.org/Departments/affiliateSupport/CAN/Lists/CAN%20Calendar1/Main.aspx" TargetMode="External"/><Relationship Id="rId13" Type="http://schemas.openxmlformats.org/officeDocument/2006/relationships/hyperlink" Target="https://conference.aclu.org/ehome/314332?reference=eml_aff_180504_IN_membconf18"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ansupport@aclu.org"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onference.aclu.org/ehome/314332?reference=eml_aff_180504_IN_membconf1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conference.aclu.org/ehome/314332?reference=eml_aff_180504_IN_membconf18"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onference.aclu.org/ehome/314332?reference=eml_aff_180504_IN_membconf18"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Toruno</dc:creator>
  <cp:lastModifiedBy>Ashley Toruno</cp:lastModifiedBy>
  <cp:revision>3</cp:revision>
  <dcterms:created xsi:type="dcterms:W3CDTF">2018-05-08T16:03:00Z</dcterms:created>
  <dcterms:modified xsi:type="dcterms:W3CDTF">2018-05-08T16:04:00Z</dcterms:modified>
</cp:coreProperties>
</file>