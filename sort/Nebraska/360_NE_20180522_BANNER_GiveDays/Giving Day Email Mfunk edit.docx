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834847">
      <w:pPr>
        <w:pStyle w:val="Title"/>
        <w:outlineLvl w:val="0"/>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834847">
      <w:pPr>
        <w:outlineLvl w:val="0"/>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70AF4A" w:rsidR="00A1000D" w:rsidRPr="00B00C71" w:rsidRDefault="00066BE8"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65471C5" w:rsidR="00DD55D2" w:rsidRPr="00B00C71" w:rsidRDefault="002947A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66BE8">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2947A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5178E901" w14:textId="4956A41C" w:rsidR="00DD55D2" w:rsidRDefault="002947A9" w:rsidP="003C5521">
            <w:pPr>
              <w:rPr>
                <w:rFonts w:ascii="Arial" w:hAnsi="Arial" w:cs="Arial"/>
                <w:color w:val="000000"/>
                <w:szCs w:val="22"/>
              </w:rPr>
            </w:pPr>
            <w:hyperlink r:id="rId13" w:history="1">
              <w:r w:rsidR="00066BE8" w:rsidRPr="00521D6C">
                <w:rPr>
                  <w:rStyle w:val="Hyperlink"/>
                  <w:rFonts w:ascii="Arial" w:hAnsi="Arial" w:cs="Arial"/>
                  <w:szCs w:val="22"/>
                </w:rPr>
                <w:t>acurttright@aclunebraska.org</w:t>
              </w:r>
            </w:hyperlink>
          </w:p>
          <w:p w14:paraId="626513A6" w14:textId="3F6DA8F3" w:rsidR="00066BE8" w:rsidRPr="00B00C71" w:rsidRDefault="002947A9" w:rsidP="003C5521">
            <w:pPr>
              <w:rPr>
                <w:rFonts w:ascii="Arial" w:hAnsi="Arial" w:cs="Arial"/>
                <w:color w:val="000000"/>
                <w:szCs w:val="22"/>
              </w:rPr>
            </w:pPr>
            <w:hyperlink r:id="rId14" w:history="1">
              <w:r w:rsidR="00066BE8" w:rsidRPr="00521D6C">
                <w:rPr>
                  <w:rStyle w:val="Hyperlink"/>
                  <w:rFonts w:ascii="Arial" w:hAnsi="Arial" w:cs="Arial"/>
                  <w:szCs w:val="22"/>
                </w:rPr>
                <w:t>huhing@aclunebraska.org</w:t>
              </w:r>
            </w:hyperlink>
            <w:r w:rsidR="00066BE8">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947A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947A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383CB59" w:rsidR="00FC690E" w:rsidRPr="00B00C71" w:rsidRDefault="002947A9"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66BE8">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947A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6AA04EF" w:rsidR="003D7EA1" w:rsidRPr="00B00C71" w:rsidRDefault="00066BE8" w:rsidP="003C5521">
            <w:pPr>
              <w:rPr>
                <w:rFonts w:ascii="Arial" w:hAnsi="Arial" w:cs="Arial"/>
                <w:color w:val="000000"/>
                <w:szCs w:val="22"/>
              </w:rPr>
            </w:pPr>
            <w:r>
              <w:rPr>
                <w:rFonts w:ascii="Arial" w:hAnsi="Arial" w:cs="Arial"/>
                <w:color w:val="000000"/>
                <w:szCs w:val="22"/>
              </w:rPr>
              <w:t>Get Ready for Nebraska Giving Days!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21B3E2B0" w:rsidR="003D7EA1" w:rsidRPr="00B00C71" w:rsidRDefault="00066BE8" w:rsidP="003C5521">
            <w:pPr>
              <w:rPr>
                <w:rFonts w:ascii="Arial" w:hAnsi="Arial" w:cs="Arial"/>
                <w:color w:val="000000"/>
                <w:szCs w:val="22"/>
              </w:rPr>
            </w:pPr>
            <w:r>
              <w:rPr>
                <w:rFonts w:ascii="Arial" w:hAnsi="Arial" w:cs="Arial"/>
                <w:color w:val="000000"/>
                <w:szCs w:val="22"/>
              </w:rPr>
              <w:t>Join us this year for Omaha Gives! on May 23</w:t>
            </w:r>
            <w:r w:rsidRPr="00066BE8">
              <w:rPr>
                <w:rFonts w:ascii="Arial" w:hAnsi="Arial" w:cs="Arial"/>
                <w:color w:val="000000"/>
                <w:szCs w:val="22"/>
                <w:vertAlign w:val="superscript"/>
              </w:rPr>
              <w:t>rd</w:t>
            </w:r>
            <w:r>
              <w:rPr>
                <w:rFonts w:ascii="Arial" w:hAnsi="Arial" w:cs="Arial"/>
                <w:color w:val="000000"/>
                <w:szCs w:val="22"/>
              </w:rPr>
              <w:t xml:space="preserve"> and Give to Lincoln Day on May 31</w:t>
            </w:r>
            <w:r w:rsidRPr="00066BE8">
              <w:rPr>
                <w:rFonts w:ascii="Arial" w:hAnsi="Arial" w:cs="Arial"/>
                <w:color w:val="000000"/>
                <w:szCs w:val="22"/>
                <w:vertAlign w:val="superscript"/>
              </w:rPr>
              <w:t>st</w:t>
            </w:r>
            <w:r>
              <w:rPr>
                <w:rFonts w:ascii="Arial" w:hAnsi="Arial" w:cs="Arial"/>
                <w:color w:val="000000"/>
                <w:szCs w:val="22"/>
              </w:rPr>
              <w:t xml:space="preserve">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DC30CD" w14:textId="14E04ED2" w:rsidR="00066BE8" w:rsidRDefault="00342FAB" w:rsidP="00B00C71">
            <w:pPr>
              <w:rPr>
                <w:rFonts w:ascii="Arial" w:hAnsi="Arial" w:cs="Arial"/>
                <w:color w:val="000000"/>
                <w:szCs w:val="22"/>
              </w:rPr>
            </w:pPr>
            <w:r>
              <w:rPr>
                <w:rFonts w:ascii="Arial" w:hAnsi="Arial" w:cs="Arial"/>
                <w:color w:val="000000"/>
                <w:szCs w:val="22"/>
              </w:rPr>
              <w:t xml:space="preserve">Join us at our </w:t>
            </w:r>
            <w:r w:rsidR="00066BE8">
              <w:rPr>
                <w:rFonts w:ascii="Arial" w:hAnsi="Arial" w:cs="Arial"/>
                <w:color w:val="000000"/>
                <w:szCs w:val="22"/>
              </w:rPr>
              <w:t>Giving Day Events!</w:t>
            </w:r>
          </w:p>
          <w:p w14:paraId="290D072F" w14:textId="45CFCE11" w:rsidR="00066BE8" w:rsidRDefault="00066BE8" w:rsidP="00B00C71">
            <w:pPr>
              <w:rPr>
                <w:rFonts w:ascii="Arial" w:hAnsi="Arial" w:cs="Arial"/>
                <w:color w:val="000000"/>
                <w:szCs w:val="22"/>
              </w:rPr>
            </w:pPr>
          </w:p>
          <w:p w14:paraId="50213E43" w14:textId="33146564" w:rsidR="00342FAB" w:rsidRDefault="00342FAB" w:rsidP="00B00C71">
            <w:pPr>
              <w:rPr>
                <w:rFonts w:ascii="Arial" w:hAnsi="Arial" w:cs="Arial"/>
                <w:color w:val="000000"/>
                <w:szCs w:val="22"/>
              </w:rPr>
            </w:pPr>
            <w:r>
              <w:rPr>
                <w:rFonts w:ascii="Arial" w:hAnsi="Arial" w:cs="Arial"/>
                <w:color w:val="000000"/>
                <w:szCs w:val="22"/>
              </w:rPr>
              <w:t>Omaha Gives!</w:t>
            </w:r>
          </w:p>
          <w:p w14:paraId="6BF64990" w14:textId="46299F44" w:rsidR="00066BE8" w:rsidRDefault="00066BE8" w:rsidP="00B00C71">
            <w:pPr>
              <w:rPr>
                <w:rFonts w:ascii="Arial" w:hAnsi="Arial" w:cs="Arial"/>
                <w:color w:val="000000"/>
                <w:szCs w:val="22"/>
              </w:rPr>
            </w:pPr>
            <w:r>
              <w:rPr>
                <w:rFonts w:ascii="Arial" w:hAnsi="Arial" w:cs="Arial"/>
                <w:color w:val="000000"/>
                <w:szCs w:val="22"/>
              </w:rPr>
              <w:t>May 23</w:t>
            </w:r>
            <w:r w:rsidRPr="00066BE8">
              <w:rPr>
                <w:rFonts w:ascii="Arial" w:hAnsi="Arial" w:cs="Arial"/>
                <w:color w:val="000000"/>
                <w:szCs w:val="22"/>
                <w:vertAlign w:val="superscript"/>
              </w:rPr>
              <w:t>rd</w:t>
            </w:r>
            <w:r>
              <w:rPr>
                <w:rFonts w:ascii="Arial" w:hAnsi="Arial" w:cs="Arial"/>
                <w:color w:val="000000"/>
                <w:szCs w:val="22"/>
              </w:rPr>
              <w:t xml:space="preserve">, </w:t>
            </w:r>
            <w:proofErr w:type="gramStart"/>
            <w:r>
              <w:rPr>
                <w:rFonts w:ascii="Arial" w:hAnsi="Arial" w:cs="Arial"/>
                <w:color w:val="000000"/>
                <w:szCs w:val="22"/>
              </w:rPr>
              <w:t xml:space="preserve">2018 </w:t>
            </w:r>
            <w:r w:rsidR="00342FAB">
              <w:rPr>
                <w:rFonts w:ascii="Arial" w:hAnsi="Arial" w:cs="Arial"/>
                <w:color w:val="000000"/>
                <w:szCs w:val="22"/>
              </w:rPr>
              <w:t>,</w:t>
            </w:r>
            <w:proofErr w:type="gramEnd"/>
            <w:r w:rsidR="00342FAB">
              <w:rPr>
                <w:rFonts w:ascii="Arial" w:hAnsi="Arial" w:cs="Arial"/>
                <w:color w:val="000000"/>
                <w:szCs w:val="22"/>
              </w:rPr>
              <w:t xml:space="preserve"> </w:t>
            </w:r>
            <w:r>
              <w:rPr>
                <w:rFonts w:ascii="Arial" w:hAnsi="Arial" w:cs="Arial"/>
                <w:color w:val="000000"/>
                <w:szCs w:val="22"/>
              </w:rPr>
              <w:t xml:space="preserve">4:00 to 5:30 pm </w:t>
            </w:r>
          </w:p>
          <w:p w14:paraId="1FEDA60A" w14:textId="77777777" w:rsidR="00066BE8" w:rsidRDefault="00066BE8" w:rsidP="00066BE8">
            <w:pPr>
              <w:rPr>
                <w:rFonts w:ascii="Arial" w:hAnsi="Arial" w:cs="Arial"/>
                <w:color w:val="222222"/>
                <w:shd w:val="clear" w:color="auto" w:fill="FFFFFF"/>
              </w:rPr>
            </w:pPr>
            <w:r>
              <w:rPr>
                <w:rFonts w:ascii="Arial" w:hAnsi="Arial" w:cs="Arial"/>
                <w:color w:val="222222"/>
                <w:shd w:val="clear" w:color="auto" w:fill="FFFFFF"/>
              </w:rPr>
              <w:t xml:space="preserve">329 S 16th St #3, </w:t>
            </w:r>
          </w:p>
          <w:p w14:paraId="681B40A3" w14:textId="368BEDC8" w:rsidR="00066BE8" w:rsidRDefault="00066BE8" w:rsidP="00066BE8">
            <w:pPr>
              <w:rPr>
                <w:rFonts w:ascii="Arial" w:hAnsi="Arial" w:cs="Arial"/>
                <w:color w:val="222222"/>
                <w:shd w:val="clear" w:color="auto" w:fill="FFFFFF"/>
              </w:rPr>
            </w:pPr>
            <w:r>
              <w:rPr>
                <w:rFonts w:ascii="Arial" w:hAnsi="Arial" w:cs="Arial"/>
                <w:color w:val="222222"/>
                <w:shd w:val="clear" w:color="auto" w:fill="FFFFFF"/>
              </w:rPr>
              <w:t>Omaha, NE 68102</w:t>
            </w:r>
          </w:p>
          <w:p w14:paraId="312DCF79" w14:textId="1C9BD116" w:rsidR="00066BE8" w:rsidRDefault="00066BE8" w:rsidP="00066BE8">
            <w:pPr>
              <w:rPr>
                <w:rFonts w:ascii="Times New Roman" w:hAnsi="Times New Roman"/>
                <w:color w:val="auto"/>
              </w:rPr>
            </w:pPr>
            <w:r>
              <w:rPr>
                <w:rFonts w:ascii="Arial" w:hAnsi="Arial" w:cs="Arial"/>
                <w:color w:val="222222"/>
                <w:shd w:val="clear" w:color="auto" w:fill="FFFFFF"/>
              </w:rPr>
              <w:t xml:space="preserve">RSVP Here: </w:t>
            </w:r>
            <w:r w:rsidRPr="00066BE8">
              <w:rPr>
                <w:rFonts w:ascii="Arial" w:hAnsi="Arial" w:cs="Arial"/>
                <w:color w:val="222222"/>
                <w:shd w:val="clear" w:color="auto" w:fill="FFFFFF"/>
              </w:rPr>
              <w:t>https://www.facebook.com/events/1354616974684582/</w:t>
            </w:r>
          </w:p>
          <w:p w14:paraId="3CC2C225" w14:textId="77777777" w:rsidR="00066BE8" w:rsidRDefault="00066BE8" w:rsidP="00B00C71">
            <w:pPr>
              <w:rPr>
                <w:rFonts w:ascii="Arial" w:hAnsi="Arial" w:cs="Arial"/>
                <w:color w:val="000000"/>
                <w:szCs w:val="22"/>
              </w:rPr>
            </w:pPr>
          </w:p>
          <w:p w14:paraId="3C614C53" w14:textId="608AF1D3" w:rsidR="00342FAB" w:rsidRDefault="00342FAB" w:rsidP="00B00C71">
            <w:pPr>
              <w:rPr>
                <w:rFonts w:ascii="Arial" w:hAnsi="Arial" w:cs="Arial"/>
                <w:color w:val="000000"/>
                <w:szCs w:val="22"/>
              </w:rPr>
            </w:pPr>
            <w:r>
              <w:rPr>
                <w:rFonts w:ascii="Arial" w:hAnsi="Arial" w:cs="Arial"/>
                <w:color w:val="000000"/>
                <w:szCs w:val="22"/>
              </w:rPr>
              <w:t>Give to Lincoln GAY</w:t>
            </w:r>
          </w:p>
          <w:p w14:paraId="483BBB44" w14:textId="62E3131E" w:rsidR="00066BE8" w:rsidRDefault="00066BE8" w:rsidP="00B00C71">
            <w:pPr>
              <w:rPr>
                <w:rFonts w:ascii="Arial" w:hAnsi="Arial" w:cs="Arial"/>
                <w:color w:val="000000"/>
                <w:szCs w:val="22"/>
              </w:rPr>
            </w:pPr>
            <w:r>
              <w:rPr>
                <w:rFonts w:ascii="Arial" w:hAnsi="Arial" w:cs="Arial"/>
                <w:color w:val="000000"/>
                <w:szCs w:val="22"/>
              </w:rPr>
              <w:t>May 31</w:t>
            </w:r>
            <w:r w:rsidRPr="00066BE8">
              <w:rPr>
                <w:rFonts w:ascii="Arial" w:hAnsi="Arial" w:cs="Arial"/>
                <w:color w:val="000000"/>
                <w:szCs w:val="22"/>
                <w:vertAlign w:val="superscript"/>
              </w:rPr>
              <w:t>st</w:t>
            </w:r>
            <w:r>
              <w:rPr>
                <w:rFonts w:ascii="Arial" w:hAnsi="Arial" w:cs="Arial"/>
                <w:color w:val="000000"/>
                <w:szCs w:val="22"/>
              </w:rPr>
              <w:t>, 2018</w:t>
            </w:r>
            <w:r w:rsidR="00342FAB">
              <w:rPr>
                <w:rFonts w:ascii="Arial" w:hAnsi="Arial" w:cs="Arial"/>
                <w:color w:val="000000"/>
                <w:szCs w:val="22"/>
              </w:rPr>
              <w:t>, 5:30 to 8:30 pm</w:t>
            </w:r>
          </w:p>
          <w:p w14:paraId="163D810F" w14:textId="6FE1E2A8" w:rsidR="00066BE8" w:rsidRDefault="00066BE8" w:rsidP="00B00C71">
            <w:pPr>
              <w:rPr>
                <w:rFonts w:ascii="Arial" w:hAnsi="Arial" w:cs="Arial"/>
                <w:color w:val="000000"/>
                <w:szCs w:val="22"/>
              </w:rPr>
            </w:pPr>
            <w:r>
              <w:rPr>
                <w:rFonts w:ascii="Arial" w:hAnsi="Arial" w:cs="Arial"/>
                <w:color w:val="000000"/>
                <w:szCs w:val="22"/>
              </w:rPr>
              <w:t>333 S 13</w:t>
            </w:r>
            <w:r w:rsidRPr="00066BE8">
              <w:rPr>
                <w:rFonts w:ascii="Arial" w:hAnsi="Arial" w:cs="Arial"/>
                <w:color w:val="000000"/>
                <w:szCs w:val="22"/>
                <w:vertAlign w:val="superscript"/>
              </w:rPr>
              <w:t>th</w:t>
            </w:r>
            <w:r>
              <w:rPr>
                <w:rFonts w:ascii="Arial" w:hAnsi="Arial" w:cs="Arial"/>
                <w:color w:val="000000"/>
                <w:szCs w:val="22"/>
              </w:rPr>
              <w:t xml:space="preserve"> St</w:t>
            </w:r>
          </w:p>
          <w:p w14:paraId="47C12AC3" w14:textId="7D9CE1E1" w:rsidR="00066BE8" w:rsidRDefault="00066BE8" w:rsidP="00B00C71">
            <w:pPr>
              <w:rPr>
                <w:rFonts w:ascii="Arial" w:hAnsi="Arial" w:cs="Arial"/>
                <w:color w:val="000000"/>
                <w:szCs w:val="22"/>
              </w:rPr>
            </w:pPr>
            <w:r>
              <w:rPr>
                <w:rFonts w:ascii="Arial" w:hAnsi="Arial" w:cs="Arial"/>
                <w:color w:val="000000"/>
                <w:szCs w:val="22"/>
              </w:rPr>
              <w:t>Lincoln, NE 68508</w:t>
            </w:r>
          </w:p>
          <w:p w14:paraId="069265A9" w14:textId="66BE3F26" w:rsidR="00066BE8" w:rsidRDefault="00066BE8" w:rsidP="00B00C71">
            <w:pPr>
              <w:rPr>
                <w:rFonts w:ascii="Arial" w:hAnsi="Arial" w:cs="Arial"/>
                <w:color w:val="000000"/>
                <w:szCs w:val="22"/>
              </w:rPr>
            </w:pPr>
            <w:r>
              <w:rPr>
                <w:rFonts w:ascii="Arial" w:hAnsi="Arial" w:cs="Arial"/>
                <w:color w:val="000000"/>
                <w:szCs w:val="22"/>
              </w:rPr>
              <w:t xml:space="preserve">RSVP Here: </w:t>
            </w:r>
            <w:r w:rsidRPr="00066BE8">
              <w:rPr>
                <w:rFonts w:ascii="Arial" w:hAnsi="Arial" w:cs="Arial"/>
                <w:color w:val="000000"/>
                <w:szCs w:val="22"/>
              </w:rPr>
              <w:t>https://www.facebook.com/events/167520390734113/</w:t>
            </w:r>
          </w:p>
          <w:p w14:paraId="626513C2" w14:textId="1668A983" w:rsidR="00066BE8" w:rsidRPr="00B00C71" w:rsidRDefault="00066BE8"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AECD0C9" w:rsidR="002B117E" w:rsidRDefault="00066BE8" w:rsidP="002F55CE">
            <w:pPr>
              <w:rPr>
                <w:rFonts w:ascii="Arial" w:hAnsi="Arial" w:cs="Arial"/>
                <w:color w:val="000000"/>
                <w:szCs w:val="22"/>
              </w:rPr>
            </w:pPr>
            <w:r>
              <w:rPr>
                <w:rFonts w:ascii="Arial" w:hAnsi="Arial" w:cs="Arial"/>
                <w:color w:val="000000"/>
                <w:szCs w:val="22"/>
              </w:rPr>
              <w:t xml:space="preserve">Omaha Gives! = </w:t>
            </w:r>
            <w:hyperlink r:id="rId19" w:history="1">
              <w:r w:rsidRPr="00521D6C">
                <w:rPr>
                  <w:rStyle w:val="Hyperlink"/>
                  <w:rFonts w:ascii="Arial" w:hAnsi="Arial" w:cs="Arial"/>
                  <w:szCs w:val="22"/>
                </w:rPr>
                <w:t>https://www.omahagives.org/aclu/overview</w:t>
              </w:r>
            </w:hyperlink>
          </w:p>
          <w:p w14:paraId="2B53B747" w14:textId="462DC81A" w:rsidR="00066BE8" w:rsidRDefault="00066BE8" w:rsidP="002F55CE">
            <w:pPr>
              <w:rPr>
                <w:rFonts w:ascii="Arial" w:hAnsi="Arial" w:cs="Arial"/>
                <w:color w:val="000000"/>
                <w:szCs w:val="22"/>
              </w:rPr>
            </w:pPr>
            <w:r>
              <w:rPr>
                <w:rFonts w:ascii="Arial" w:hAnsi="Arial" w:cs="Arial"/>
                <w:color w:val="000000"/>
                <w:szCs w:val="22"/>
              </w:rPr>
              <w:t xml:space="preserve">Give to Lincoln Day = </w:t>
            </w:r>
            <w:hyperlink r:id="rId20" w:history="1">
              <w:r w:rsidRPr="00521D6C">
                <w:rPr>
                  <w:rStyle w:val="Hyperlink"/>
                  <w:rFonts w:ascii="Arial" w:hAnsi="Arial" w:cs="Arial"/>
                  <w:szCs w:val="22"/>
                </w:rPr>
                <w:t>https://www.givetolincoln.com/nonprofits/aclu-of-nebraska</w:t>
              </w:r>
            </w:hyperlink>
          </w:p>
          <w:p w14:paraId="01A88B31" w14:textId="77777777" w:rsidR="00066BE8" w:rsidRDefault="00066BE8" w:rsidP="002F55CE">
            <w:pPr>
              <w:rPr>
                <w:rFonts w:ascii="Arial" w:hAnsi="Arial" w:cs="Arial"/>
                <w:color w:val="000000"/>
                <w:szCs w:val="22"/>
              </w:rPr>
            </w:pPr>
          </w:p>
          <w:p w14:paraId="1E23350D" w14:textId="77777777" w:rsidR="00066BE8" w:rsidRPr="00B00C71" w:rsidRDefault="00066BE8"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3E79A0" w:rsidP="002B117E">
            <w:pPr>
              <w:rPr>
                <w:rStyle w:val="Emphasis"/>
                <w:rFonts w:ascii="Arial" w:hAnsi="Arial" w:cs="Arial"/>
                <w:i w:val="0"/>
                <w:sz w:val="20"/>
                <w:szCs w:val="20"/>
              </w:rPr>
            </w:pPr>
            <w:r>
              <w:rPr>
                <w:rStyle w:val="CommentReference"/>
              </w:rPr>
              <w:commentReference w:id="0"/>
            </w:r>
            <w:r w:rsidR="00834847">
              <w:rPr>
                <w:rStyle w:val="CommentReference"/>
              </w:rPr>
              <w:commentReference w:id="1"/>
            </w:r>
            <w:r w:rsidR="00834847">
              <w:rPr>
                <w:rStyle w:val="CommentReference"/>
              </w:rPr>
              <w:commentReference w:id="2"/>
            </w:r>
          </w:p>
          <w:p w14:paraId="626513DE" w14:textId="72034EA4" w:rsidR="00973768" w:rsidRPr="00B00C71" w:rsidRDefault="00834847" w:rsidP="002B117E">
            <w:pPr>
              <w:rPr>
                <w:rStyle w:val="Emphasis"/>
                <w:rFonts w:ascii="Arial" w:hAnsi="Arial" w:cs="Arial"/>
                <w:i w:val="0"/>
                <w:sz w:val="20"/>
                <w:szCs w:val="20"/>
              </w:rPr>
            </w:pPr>
            <w:r>
              <w:rPr>
                <w:rStyle w:val="Emphasis"/>
                <w:rFonts w:ascii="Arial" w:hAnsi="Arial" w:cs="Arial"/>
                <w:i w:val="0"/>
                <w:sz w:val="20"/>
                <w:szCs w:val="20"/>
              </w:rPr>
              <w:lastRenderedPageBreak/>
              <w:t>Dear FIRST NAME,</w:t>
            </w:r>
          </w:p>
          <w:p w14:paraId="5EF06EE5" w14:textId="03ECDC4C" w:rsidR="00834847" w:rsidRDefault="00834847" w:rsidP="002B117E">
            <w:pPr>
              <w:rPr>
                <w:ins w:id="3" w:author="Allie Curttright" w:date="2018-05-15T14:16:00Z"/>
                <w:rStyle w:val="Emphasis"/>
                <w:rFonts w:ascii="Arial" w:hAnsi="Arial" w:cs="Arial"/>
                <w:i w:val="0"/>
                <w:sz w:val="20"/>
                <w:szCs w:val="20"/>
              </w:rPr>
            </w:pPr>
          </w:p>
          <w:p w14:paraId="626513E0" w14:textId="32902537" w:rsidR="00973768" w:rsidRDefault="00066BE8" w:rsidP="002B117E">
            <w:pPr>
              <w:rPr>
                <w:rStyle w:val="Emphasis"/>
                <w:rFonts w:ascii="Arial" w:hAnsi="Arial" w:cs="Arial"/>
                <w:i w:val="0"/>
                <w:sz w:val="20"/>
                <w:szCs w:val="20"/>
              </w:rPr>
            </w:pPr>
            <w:r>
              <w:rPr>
                <w:rStyle w:val="Emphasis"/>
                <w:rFonts w:ascii="Arial" w:hAnsi="Arial" w:cs="Arial"/>
                <w:i w:val="0"/>
                <w:sz w:val="20"/>
                <w:szCs w:val="20"/>
              </w:rPr>
              <w:t>It</w:t>
            </w:r>
            <w:r w:rsidR="001A75A2">
              <w:rPr>
                <w:rStyle w:val="Emphasis"/>
                <w:rFonts w:ascii="Arial" w:hAnsi="Arial" w:cs="Arial"/>
                <w:i w:val="0"/>
                <w:sz w:val="20"/>
                <w:szCs w:val="20"/>
              </w:rPr>
              <w:t xml:space="preserve"> is that time of year again when</w:t>
            </w:r>
            <w:r>
              <w:rPr>
                <w:rStyle w:val="Emphasis"/>
                <w:rFonts w:ascii="Arial" w:hAnsi="Arial" w:cs="Arial"/>
                <w:i w:val="0"/>
                <w:sz w:val="20"/>
                <w:szCs w:val="20"/>
              </w:rPr>
              <w:t xml:space="preserve"> Nebraskans celebrate the non-profits that work to make our communities better! </w:t>
            </w:r>
            <w:r w:rsidR="001A75A2">
              <w:rPr>
                <w:rStyle w:val="Emphasis"/>
                <w:rFonts w:ascii="Arial" w:hAnsi="Arial" w:cs="Arial"/>
                <w:i w:val="0"/>
                <w:sz w:val="20"/>
                <w:szCs w:val="20"/>
              </w:rPr>
              <w:t>This year, we hope you’ll</w:t>
            </w:r>
            <w:r w:rsidR="00DE6554">
              <w:rPr>
                <w:rStyle w:val="Emphasis"/>
                <w:rFonts w:ascii="Arial" w:hAnsi="Arial" w:cs="Arial"/>
                <w:i w:val="0"/>
                <w:sz w:val="20"/>
                <w:szCs w:val="20"/>
              </w:rPr>
              <w:t xml:space="preserve"> consider</w:t>
            </w:r>
            <w:r>
              <w:rPr>
                <w:rStyle w:val="Emphasis"/>
                <w:rFonts w:ascii="Arial" w:hAnsi="Arial" w:cs="Arial"/>
                <w:i w:val="0"/>
                <w:sz w:val="20"/>
                <w:szCs w:val="20"/>
              </w:rPr>
              <w:t xml:space="preserve"> making a gift to the ACLU of Nebraska on either </w:t>
            </w:r>
            <w:hyperlink r:id="rId23" w:history="1">
              <w:r w:rsidRPr="00DE6554">
                <w:rPr>
                  <w:rStyle w:val="Hyperlink"/>
                  <w:rFonts w:ascii="Arial" w:hAnsi="Arial" w:cs="Arial"/>
                  <w:sz w:val="20"/>
                  <w:szCs w:val="20"/>
                </w:rPr>
                <w:t>Omaha Gives!</w:t>
              </w:r>
            </w:hyperlink>
            <w:r>
              <w:rPr>
                <w:rStyle w:val="Emphasis"/>
                <w:rFonts w:ascii="Arial" w:hAnsi="Arial" w:cs="Arial"/>
                <w:i w:val="0"/>
                <w:sz w:val="20"/>
                <w:szCs w:val="20"/>
              </w:rPr>
              <w:t xml:space="preserve"> on May 23</w:t>
            </w:r>
            <w:r w:rsidRPr="00066BE8">
              <w:rPr>
                <w:rStyle w:val="Emphasis"/>
                <w:rFonts w:ascii="Arial" w:hAnsi="Arial" w:cs="Arial"/>
                <w:i w:val="0"/>
                <w:sz w:val="20"/>
                <w:szCs w:val="20"/>
                <w:vertAlign w:val="superscript"/>
              </w:rPr>
              <w:t>rd</w:t>
            </w:r>
            <w:r>
              <w:rPr>
                <w:rStyle w:val="Emphasis"/>
                <w:rFonts w:ascii="Arial" w:hAnsi="Arial" w:cs="Arial"/>
                <w:i w:val="0"/>
                <w:sz w:val="20"/>
                <w:szCs w:val="20"/>
              </w:rPr>
              <w:t xml:space="preserve">, 2018 or </w:t>
            </w:r>
            <w:hyperlink r:id="rId24" w:history="1">
              <w:r w:rsidRPr="00DE6554">
                <w:rPr>
                  <w:rStyle w:val="Hyperlink"/>
                  <w:rFonts w:ascii="Arial" w:hAnsi="Arial" w:cs="Arial"/>
                  <w:sz w:val="20"/>
                  <w:szCs w:val="20"/>
                </w:rPr>
                <w:t>Give to Lincoln Day</w:t>
              </w:r>
            </w:hyperlink>
            <w:r>
              <w:rPr>
                <w:rStyle w:val="Emphasis"/>
                <w:rFonts w:ascii="Arial" w:hAnsi="Arial" w:cs="Arial"/>
                <w:i w:val="0"/>
                <w:sz w:val="20"/>
                <w:szCs w:val="20"/>
              </w:rPr>
              <w:t xml:space="preserve"> on May 31</w:t>
            </w:r>
            <w:r w:rsidRPr="00066BE8">
              <w:rPr>
                <w:rStyle w:val="Emphasis"/>
                <w:rFonts w:ascii="Arial" w:hAnsi="Arial" w:cs="Arial"/>
                <w:i w:val="0"/>
                <w:sz w:val="20"/>
                <w:szCs w:val="20"/>
                <w:vertAlign w:val="superscript"/>
              </w:rPr>
              <w:t>st</w:t>
            </w:r>
            <w:r>
              <w:rPr>
                <w:rStyle w:val="Emphasis"/>
                <w:rFonts w:ascii="Arial" w:hAnsi="Arial" w:cs="Arial"/>
                <w:i w:val="0"/>
                <w:sz w:val="20"/>
                <w:szCs w:val="20"/>
              </w:rPr>
              <w:t xml:space="preserve">, 2018. </w:t>
            </w:r>
          </w:p>
          <w:p w14:paraId="37932D37" w14:textId="243A638F" w:rsidR="00066BE8" w:rsidRDefault="00066BE8" w:rsidP="002B117E">
            <w:pPr>
              <w:rPr>
                <w:rStyle w:val="Emphasis"/>
                <w:rFonts w:ascii="Arial" w:hAnsi="Arial" w:cs="Arial"/>
                <w:i w:val="0"/>
                <w:sz w:val="20"/>
                <w:szCs w:val="20"/>
              </w:rPr>
            </w:pPr>
          </w:p>
          <w:p w14:paraId="62ADB13C" w14:textId="77777777" w:rsidR="001A75A2" w:rsidRDefault="00066BE8" w:rsidP="002B117E">
            <w:pPr>
              <w:rPr>
                <w:rStyle w:val="Emphasis"/>
                <w:rFonts w:ascii="Arial" w:hAnsi="Arial" w:cs="Arial"/>
                <w:i w:val="0"/>
                <w:sz w:val="20"/>
                <w:szCs w:val="20"/>
              </w:rPr>
            </w:pPr>
            <w:r>
              <w:rPr>
                <w:rStyle w:val="Emphasis"/>
                <w:rFonts w:ascii="Arial" w:hAnsi="Arial" w:cs="Arial"/>
                <w:i w:val="0"/>
                <w:sz w:val="20"/>
                <w:szCs w:val="20"/>
              </w:rPr>
              <w:t xml:space="preserve">Giving during these two days is different than any other day of the year because </w:t>
            </w:r>
            <w:r w:rsidR="00DE6554">
              <w:rPr>
                <w:rStyle w:val="Emphasis"/>
                <w:rFonts w:ascii="Arial" w:hAnsi="Arial" w:cs="Arial"/>
                <w:i w:val="0"/>
                <w:sz w:val="20"/>
                <w:szCs w:val="20"/>
              </w:rPr>
              <w:t xml:space="preserve">on these days, your gift goes twice as far! </w:t>
            </w:r>
            <w:r w:rsidR="00DE6554" w:rsidRPr="001A75A2">
              <w:rPr>
                <w:rStyle w:val="Emphasis"/>
                <w:rFonts w:ascii="Arial" w:hAnsi="Arial" w:cs="Arial"/>
                <w:b/>
                <w:i w:val="0"/>
                <w:sz w:val="20"/>
                <w:szCs w:val="20"/>
              </w:rPr>
              <w:t>A generous donor has offered to match all gifts up to $5,000 for each of the giving days, so for each gift you make we receive twice that amount.</w:t>
            </w:r>
            <w:r w:rsidR="00DE6554">
              <w:rPr>
                <w:rStyle w:val="Emphasis"/>
                <w:rFonts w:ascii="Arial" w:hAnsi="Arial" w:cs="Arial"/>
                <w:i w:val="0"/>
                <w:sz w:val="20"/>
                <w:szCs w:val="20"/>
              </w:rPr>
              <w:t xml:space="preserve"> </w:t>
            </w:r>
          </w:p>
          <w:p w14:paraId="7894CA25" w14:textId="77777777" w:rsidR="001A75A2" w:rsidRDefault="001A75A2" w:rsidP="002B117E">
            <w:pPr>
              <w:rPr>
                <w:rStyle w:val="Emphasis"/>
                <w:rFonts w:ascii="Arial" w:hAnsi="Arial" w:cs="Arial"/>
                <w:i w:val="0"/>
                <w:sz w:val="20"/>
                <w:szCs w:val="20"/>
              </w:rPr>
            </w:pPr>
          </w:p>
          <w:p w14:paraId="6F0A30D9" w14:textId="1688A41C" w:rsidR="00066BE8" w:rsidRDefault="001A75A2" w:rsidP="002B117E">
            <w:pPr>
              <w:rPr>
                <w:rStyle w:val="Emphasis"/>
                <w:rFonts w:ascii="Arial" w:hAnsi="Arial" w:cs="Arial"/>
                <w:i w:val="0"/>
                <w:sz w:val="20"/>
                <w:szCs w:val="20"/>
              </w:rPr>
            </w:pPr>
            <w:r>
              <w:rPr>
                <w:rStyle w:val="Emphasis"/>
                <w:rFonts w:ascii="Arial" w:hAnsi="Arial" w:cs="Arial"/>
                <w:i w:val="0"/>
                <w:sz w:val="20"/>
                <w:szCs w:val="20"/>
              </w:rPr>
              <w:t xml:space="preserve">That’s twice the amount going to support our litigation against the death penalty, twice the funding for our continued fights to restore Title X funding for Planned Parenthood, and twice the support for defending the First Amendment rights of all Nebraskans.  </w:t>
            </w:r>
          </w:p>
          <w:p w14:paraId="1344D6D8" w14:textId="52F2E021" w:rsidR="001A75A2" w:rsidRDefault="001A75A2" w:rsidP="002B117E">
            <w:pPr>
              <w:rPr>
                <w:rStyle w:val="Emphasis"/>
                <w:rFonts w:ascii="Arial" w:hAnsi="Arial" w:cs="Arial"/>
                <w:i w:val="0"/>
                <w:sz w:val="20"/>
                <w:szCs w:val="20"/>
              </w:rPr>
            </w:pPr>
          </w:p>
          <w:p w14:paraId="3470FE85" w14:textId="5C7BCA0C" w:rsidR="001A75A2" w:rsidRDefault="001A75A2" w:rsidP="002B117E">
            <w:pPr>
              <w:rPr>
                <w:rStyle w:val="Emphasis"/>
                <w:rFonts w:ascii="Arial" w:hAnsi="Arial" w:cs="Arial"/>
                <w:b/>
                <w:i w:val="0"/>
                <w:sz w:val="20"/>
                <w:szCs w:val="20"/>
              </w:rPr>
            </w:pPr>
            <w:r>
              <w:rPr>
                <w:rStyle w:val="Emphasis"/>
                <w:rFonts w:ascii="Arial" w:hAnsi="Arial" w:cs="Arial"/>
                <w:i w:val="0"/>
                <w:sz w:val="20"/>
                <w:szCs w:val="20"/>
              </w:rPr>
              <w:t>If you don’t</w:t>
            </w:r>
            <w:r w:rsidR="00E81F11">
              <w:rPr>
                <w:rStyle w:val="Emphasis"/>
                <w:rFonts w:ascii="Arial" w:hAnsi="Arial" w:cs="Arial"/>
                <w:i w:val="0"/>
                <w:sz w:val="20"/>
                <w:szCs w:val="20"/>
              </w:rPr>
              <w:t xml:space="preserve"> want to wait to make your gift, </w:t>
            </w:r>
            <w:r>
              <w:rPr>
                <w:rStyle w:val="Emphasis"/>
                <w:rFonts w:ascii="Arial" w:hAnsi="Arial" w:cs="Arial"/>
                <w:i w:val="0"/>
                <w:sz w:val="20"/>
                <w:szCs w:val="20"/>
              </w:rPr>
              <w:t xml:space="preserve">you can </w:t>
            </w:r>
            <w:r>
              <w:rPr>
                <w:rStyle w:val="Emphasis"/>
                <w:rFonts w:ascii="Arial" w:hAnsi="Arial" w:cs="Arial"/>
                <w:b/>
                <w:i w:val="0"/>
                <w:sz w:val="20"/>
                <w:szCs w:val="20"/>
              </w:rPr>
              <w:t xml:space="preserve">schedule your donation for </w:t>
            </w:r>
            <w:hyperlink r:id="rId25" w:history="1">
              <w:r w:rsidRPr="001A75A2">
                <w:rPr>
                  <w:rStyle w:val="Hyperlink"/>
                  <w:rFonts w:ascii="Arial" w:hAnsi="Arial" w:cs="Arial"/>
                  <w:b/>
                  <w:sz w:val="20"/>
                  <w:szCs w:val="20"/>
                </w:rPr>
                <w:t>Omaha Gives</w:t>
              </w:r>
            </w:hyperlink>
            <w:r>
              <w:rPr>
                <w:rStyle w:val="Emphasis"/>
                <w:rFonts w:ascii="Arial" w:hAnsi="Arial" w:cs="Arial"/>
                <w:b/>
                <w:i w:val="0"/>
                <w:sz w:val="20"/>
                <w:szCs w:val="20"/>
              </w:rPr>
              <w:t xml:space="preserve">! or </w:t>
            </w:r>
            <w:hyperlink r:id="rId26" w:history="1">
              <w:r w:rsidRPr="001A75A2">
                <w:rPr>
                  <w:rStyle w:val="Hyperlink"/>
                  <w:rFonts w:ascii="Arial" w:hAnsi="Arial" w:cs="Arial"/>
                  <w:b/>
                  <w:sz w:val="20"/>
                  <w:szCs w:val="20"/>
                </w:rPr>
                <w:t>Give to Lincoln Day</w:t>
              </w:r>
            </w:hyperlink>
            <w:r>
              <w:rPr>
                <w:rStyle w:val="Emphasis"/>
                <w:rFonts w:ascii="Arial" w:hAnsi="Arial" w:cs="Arial"/>
                <w:b/>
                <w:i w:val="0"/>
                <w:sz w:val="20"/>
                <w:szCs w:val="20"/>
              </w:rPr>
              <w:t xml:space="preserve"> right now!</w:t>
            </w:r>
          </w:p>
          <w:p w14:paraId="18C925BE" w14:textId="77B9B5FF" w:rsidR="001A75A2" w:rsidRDefault="001A75A2" w:rsidP="002B117E">
            <w:pPr>
              <w:rPr>
                <w:rStyle w:val="Emphasis"/>
                <w:rFonts w:ascii="Arial" w:hAnsi="Arial" w:cs="Arial"/>
                <w:b/>
                <w:i w:val="0"/>
                <w:sz w:val="20"/>
                <w:szCs w:val="20"/>
              </w:rPr>
            </w:pPr>
          </w:p>
          <w:p w14:paraId="2A87FEE2" w14:textId="14031DEF" w:rsidR="001A75A2" w:rsidRDefault="001A75A2" w:rsidP="002B117E">
            <w:pPr>
              <w:rPr>
                <w:rStyle w:val="Emphasis"/>
                <w:rFonts w:ascii="Arial" w:hAnsi="Arial" w:cs="Arial"/>
                <w:i w:val="0"/>
                <w:sz w:val="20"/>
                <w:szCs w:val="20"/>
              </w:rPr>
            </w:pPr>
            <w:proofErr w:type="gramStart"/>
            <w:r>
              <w:rPr>
                <w:rStyle w:val="Emphasis"/>
                <w:rFonts w:ascii="Arial" w:hAnsi="Arial" w:cs="Arial"/>
                <w:i w:val="0"/>
                <w:sz w:val="20"/>
                <w:szCs w:val="20"/>
              </w:rPr>
              <w:t>Also</w:t>
            </w:r>
            <w:proofErr w:type="gramEnd"/>
            <w:r>
              <w:rPr>
                <w:rStyle w:val="Emphasis"/>
                <w:rFonts w:ascii="Arial" w:hAnsi="Arial" w:cs="Arial"/>
                <w:i w:val="0"/>
                <w:sz w:val="20"/>
                <w:szCs w:val="20"/>
              </w:rPr>
              <w:t xml:space="preserve"> </w:t>
            </w:r>
            <w:r w:rsidR="00342FAB">
              <w:rPr>
                <w:rStyle w:val="Emphasis"/>
                <w:rFonts w:ascii="Arial" w:hAnsi="Arial" w:cs="Arial"/>
                <w:i w:val="0"/>
                <w:sz w:val="20"/>
                <w:szCs w:val="20"/>
              </w:rPr>
              <w:t xml:space="preserve">please join us to </w:t>
            </w:r>
            <w:r>
              <w:rPr>
                <w:rStyle w:val="Emphasis"/>
                <w:rFonts w:ascii="Arial" w:hAnsi="Arial" w:cs="Arial"/>
                <w:i w:val="0"/>
                <w:sz w:val="20"/>
                <w:szCs w:val="20"/>
              </w:rPr>
              <w:t>celebrate the spirit of giving at our Giving Day Events on May 23</w:t>
            </w:r>
            <w:r w:rsidRPr="001A75A2">
              <w:rPr>
                <w:rStyle w:val="Emphasis"/>
                <w:rFonts w:ascii="Arial" w:hAnsi="Arial" w:cs="Arial"/>
                <w:i w:val="0"/>
                <w:sz w:val="20"/>
                <w:szCs w:val="20"/>
                <w:vertAlign w:val="superscript"/>
              </w:rPr>
              <w:t>rd</w:t>
            </w:r>
            <w:r>
              <w:rPr>
                <w:rStyle w:val="Emphasis"/>
                <w:rFonts w:ascii="Arial" w:hAnsi="Arial" w:cs="Arial"/>
                <w:i w:val="0"/>
                <w:sz w:val="20"/>
                <w:szCs w:val="20"/>
              </w:rPr>
              <w:t xml:space="preserve"> and May 31</w:t>
            </w:r>
            <w:r w:rsidRPr="001A75A2">
              <w:rPr>
                <w:rStyle w:val="Emphasis"/>
                <w:rFonts w:ascii="Arial" w:hAnsi="Arial" w:cs="Arial"/>
                <w:i w:val="0"/>
                <w:sz w:val="20"/>
                <w:szCs w:val="20"/>
                <w:vertAlign w:val="superscript"/>
              </w:rPr>
              <w:t>st</w:t>
            </w:r>
            <w:r>
              <w:rPr>
                <w:rStyle w:val="Emphasis"/>
                <w:rFonts w:ascii="Arial" w:hAnsi="Arial" w:cs="Arial"/>
                <w:i w:val="0"/>
                <w:sz w:val="20"/>
                <w:szCs w:val="20"/>
              </w:rPr>
              <w:t xml:space="preserve">! </w:t>
            </w:r>
          </w:p>
          <w:p w14:paraId="56A00428" w14:textId="53CC646C" w:rsidR="00E81F11" w:rsidRDefault="00E81F11" w:rsidP="002B117E">
            <w:pPr>
              <w:rPr>
                <w:rStyle w:val="Emphasis"/>
                <w:rFonts w:ascii="Arial" w:hAnsi="Arial" w:cs="Arial"/>
                <w:i w:val="0"/>
                <w:sz w:val="20"/>
                <w:szCs w:val="20"/>
              </w:rPr>
            </w:pPr>
          </w:p>
          <w:p w14:paraId="2F268DC5" w14:textId="0F0F099A" w:rsidR="001A75A2" w:rsidRDefault="00E81F11" w:rsidP="002B117E">
            <w:pPr>
              <w:rPr>
                <w:rStyle w:val="Emphasis"/>
                <w:rFonts w:ascii="Arial" w:hAnsi="Arial" w:cs="Arial"/>
                <w:b/>
                <w:i w:val="0"/>
                <w:sz w:val="20"/>
                <w:szCs w:val="20"/>
              </w:rPr>
            </w:pPr>
            <w:r>
              <w:rPr>
                <w:rStyle w:val="Emphasis"/>
                <w:rFonts w:ascii="Arial" w:hAnsi="Arial" w:cs="Arial"/>
                <w:i w:val="0"/>
                <w:sz w:val="20"/>
                <w:szCs w:val="20"/>
              </w:rPr>
              <w:t>Because of generous supporters like you, last year we raised over $40,000 on these two days and with your support</w:t>
            </w:r>
            <w:ins w:id="4" w:author="Maria Funk" w:date="2018-05-14T11:31:00Z">
              <w:r w:rsidR="00267CEB">
                <w:rPr>
                  <w:rStyle w:val="Emphasis"/>
                  <w:rFonts w:ascii="Arial" w:hAnsi="Arial" w:cs="Arial"/>
                  <w:i w:val="0"/>
                  <w:sz w:val="20"/>
                  <w:szCs w:val="20"/>
                </w:rPr>
                <w:t>.</w:t>
              </w:r>
            </w:ins>
            <w:r>
              <w:rPr>
                <w:rStyle w:val="Emphasis"/>
                <w:rFonts w:ascii="Arial" w:hAnsi="Arial" w:cs="Arial"/>
                <w:i w:val="0"/>
                <w:sz w:val="20"/>
                <w:szCs w:val="20"/>
              </w:rPr>
              <w:t xml:space="preserve"> I know we can do it again. </w:t>
            </w:r>
          </w:p>
          <w:p w14:paraId="488DE83C" w14:textId="77777777" w:rsidR="00342FAB" w:rsidRDefault="00342FAB" w:rsidP="002B117E">
            <w:pPr>
              <w:rPr>
                <w:rStyle w:val="Emphasis"/>
                <w:rFonts w:ascii="Arial" w:hAnsi="Arial" w:cs="Arial"/>
                <w:b/>
                <w:i w:val="0"/>
                <w:sz w:val="20"/>
                <w:szCs w:val="20"/>
              </w:rPr>
            </w:pPr>
          </w:p>
          <w:p w14:paraId="6FCAF88A" w14:textId="77777777" w:rsidR="001A75A2" w:rsidRPr="001A75A2" w:rsidRDefault="001A75A2" w:rsidP="002B117E">
            <w:pPr>
              <w:rPr>
                <w:rStyle w:val="Emphasis"/>
                <w:rFonts w:ascii="Arial" w:hAnsi="Arial" w:cs="Arial"/>
                <w:b/>
                <w:i w:val="0"/>
                <w:sz w:val="20"/>
                <w:szCs w:val="20"/>
              </w:rPr>
            </w:pPr>
          </w:p>
          <w:p w14:paraId="6A9EAC18" w14:textId="77777777" w:rsidR="001A75A2" w:rsidRPr="001A75A2" w:rsidRDefault="001A75A2" w:rsidP="002B117E">
            <w:pPr>
              <w:rPr>
                <w:rStyle w:val="Emphasis"/>
                <w:rFonts w:ascii="Arial" w:hAnsi="Arial" w:cs="Arial"/>
                <w:b/>
                <w:i w:val="0"/>
                <w:sz w:val="20"/>
                <w:szCs w:val="20"/>
              </w:rPr>
            </w:pPr>
          </w:p>
          <w:p w14:paraId="5CD52666" w14:textId="782F0A4B" w:rsidR="00DE6554" w:rsidRDefault="00DE6554" w:rsidP="002B117E">
            <w:pPr>
              <w:rPr>
                <w:rStyle w:val="Emphasis"/>
                <w:rFonts w:ascii="Arial" w:hAnsi="Arial" w:cs="Arial"/>
                <w:i w:val="0"/>
                <w:sz w:val="20"/>
                <w:szCs w:val="20"/>
              </w:rPr>
            </w:pPr>
          </w:p>
          <w:p w14:paraId="3FAAC706" w14:textId="77777777" w:rsidR="00DE6554" w:rsidRDefault="00DE6554" w:rsidP="002B117E">
            <w:pPr>
              <w:rPr>
                <w:rStyle w:val="Emphasis"/>
                <w:rFonts w:ascii="Arial" w:hAnsi="Arial" w:cs="Arial"/>
                <w:i w:val="0"/>
                <w:sz w:val="20"/>
                <w:szCs w:val="20"/>
              </w:rPr>
            </w:pPr>
          </w:p>
          <w:p w14:paraId="2B00C51B" w14:textId="57965AA0" w:rsidR="00DE6554" w:rsidRDefault="00DE6554" w:rsidP="002B117E">
            <w:pPr>
              <w:rPr>
                <w:rStyle w:val="Emphasis"/>
                <w:rFonts w:ascii="Arial" w:hAnsi="Arial" w:cs="Arial"/>
                <w:i w:val="0"/>
                <w:sz w:val="20"/>
                <w:szCs w:val="20"/>
              </w:rPr>
            </w:pPr>
          </w:p>
          <w:p w14:paraId="3DEB5DA1" w14:textId="0973AC07" w:rsidR="00066BE8" w:rsidRDefault="00066BE8" w:rsidP="002B117E">
            <w:pPr>
              <w:rPr>
                <w:rStyle w:val="Emphasis"/>
                <w:rFonts w:ascii="Arial" w:hAnsi="Arial" w:cs="Arial"/>
                <w:i w:val="0"/>
                <w:sz w:val="20"/>
                <w:szCs w:val="20"/>
              </w:rPr>
            </w:pPr>
          </w:p>
          <w:p w14:paraId="359B4769" w14:textId="5F915A62" w:rsidR="00066BE8" w:rsidRPr="00B00C71" w:rsidRDefault="00066BE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even" r:id="rId27"/>
      <w:headerReference w:type="default" r:id="rId28"/>
      <w:footerReference w:type="even" r:id="rId29"/>
      <w:footerReference w:type="default" r:id="rId30"/>
      <w:headerReference w:type="first" r:id="rId31"/>
      <w:footerReference w:type="first" r:id="rId3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unk" w:date="2018-05-14T11:29:00Z" w:initials="MF">
    <w:p w14:paraId="0C3C354B" w14:textId="5420F2CA" w:rsidR="003E79A0" w:rsidRDefault="003E79A0">
      <w:pPr>
        <w:pStyle w:val="CommentText"/>
      </w:pPr>
      <w:r>
        <w:rPr>
          <w:rStyle w:val="CommentReference"/>
        </w:rPr>
        <w:annotationRef/>
      </w:r>
      <w:r>
        <w:t xml:space="preserve">I would suggest an </w:t>
      </w:r>
      <w:r w:rsidR="00267CEB">
        <w:t>intro line of Dear X or just Name- or something</w:t>
      </w:r>
    </w:p>
  </w:comment>
  <w:comment w:id="1" w:author="Allie Curttright" w:date="2018-05-15T14:17:00Z" w:initials="AC">
    <w:p w14:paraId="30CC06AF" w14:textId="1E292E75" w:rsidR="00834847" w:rsidRDefault="00834847">
      <w:pPr>
        <w:pStyle w:val="CommentText"/>
      </w:pPr>
      <w:r>
        <w:rPr>
          <w:rStyle w:val="CommentReference"/>
        </w:rPr>
        <w:annotationRef/>
      </w:r>
    </w:p>
  </w:comment>
  <w:comment w:id="2" w:author="Allie Curttright" w:date="2018-05-15T14:17:00Z" w:initials="AC">
    <w:p w14:paraId="2CE811E7" w14:textId="5E0384C3" w:rsidR="00834847" w:rsidRDefault="0083484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3C354B" w15:done="0"/>
  <w15:commentEx w15:paraId="30CC06AF" w15:paraIdParent="0C3C354B" w15:done="0"/>
  <w15:commentEx w15:paraId="2CE811E7" w15:paraIdParent="0C3C35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49D0E" w14:textId="77777777" w:rsidR="002947A9" w:rsidRDefault="002947A9" w:rsidP="00746B86">
      <w:r>
        <w:separator/>
      </w:r>
    </w:p>
  </w:endnote>
  <w:endnote w:type="continuationSeparator" w:id="0">
    <w:p w14:paraId="766C4F18" w14:textId="77777777" w:rsidR="002947A9" w:rsidRDefault="002947A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BF07" w14:textId="77777777" w:rsidR="00CF1893" w:rsidRDefault="00CF1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bookmarkStart w:id="5" w:name="_GoBack"/>
    <w:bookmarkEnd w:id="5"/>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13113" w14:textId="77777777" w:rsidR="00CF1893" w:rsidRDefault="00CF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69255" w14:textId="77777777" w:rsidR="002947A9" w:rsidRDefault="002947A9" w:rsidP="00746B86">
      <w:r>
        <w:separator/>
      </w:r>
    </w:p>
  </w:footnote>
  <w:footnote w:type="continuationSeparator" w:id="0">
    <w:p w14:paraId="1BF0DB98" w14:textId="77777777" w:rsidR="002947A9" w:rsidRDefault="002947A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4E51F" w14:textId="77777777" w:rsidR="00CF1893" w:rsidRDefault="00CF1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20B0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A1AF6" w14:textId="77777777" w:rsidR="00CF1893" w:rsidRDefault="00CF1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unk">
    <w15:presenceInfo w15:providerId="Windows Live" w15:userId="4c648ec6-e8b8-4031-b0bf-cde6b2ee4dc0"/>
  </w15:person>
  <w15:person w15:author="Allie Curttright">
    <w15:presenceInfo w15:providerId="Windows Live" w15:userId="d7577b17-6ea0-449d-9ede-43fc01ff8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66BE8"/>
    <w:rsid w:val="00073388"/>
    <w:rsid w:val="000E44FC"/>
    <w:rsid w:val="00164AC6"/>
    <w:rsid w:val="00186FD8"/>
    <w:rsid w:val="00195F7E"/>
    <w:rsid w:val="001A75A2"/>
    <w:rsid w:val="001C1FDF"/>
    <w:rsid w:val="001E2106"/>
    <w:rsid w:val="001F1D63"/>
    <w:rsid w:val="00225612"/>
    <w:rsid w:val="002409C9"/>
    <w:rsid w:val="002617B9"/>
    <w:rsid w:val="00267CEB"/>
    <w:rsid w:val="002947A9"/>
    <w:rsid w:val="00297E6F"/>
    <w:rsid w:val="002B117E"/>
    <w:rsid w:val="002C5BBA"/>
    <w:rsid w:val="00303594"/>
    <w:rsid w:val="00307140"/>
    <w:rsid w:val="00307971"/>
    <w:rsid w:val="003124D5"/>
    <w:rsid w:val="00342FAB"/>
    <w:rsid w:val="003620C7"/>
    <w:rsid w:val="00364F7B"/>
    <w:rsid w:val="00375821"/>
    <w:rsid w:val="003A0FA7"/>
    <w:rsid w:val="003A1F8C"/>
    <w:rsid w:val="003B741C"/>
    <w:rsid w:val="003C5521"/>
    <w:rsid w:val="003D7EA1"/>
    <w:rsid w:val="003E791A"/>
    <w:rsid w:val="003E79A0"/>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D4501"/>
    <w:rsid w:val="00834847"/>
    <w:rsid w:val="00851F51"/>
    <w:rsid w:val="008560B3"/>
    <w:rsid w:val="00870AC3"/>
    <w:rsid w:val="008726A1"/>
    <w:rsid w:val="00895549"/>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A79CD"/>
    <w:rsid w:val="00CC1145"/>
    <w:rsid w:val="00CE0238"/>
    <w:rsid w:val="00CF1893"/>
    <w:rsid w:val="00D03599"/>
    <w:rsid w:val="00D3147F"/>
    <w:rsid w:val="00D478A9"/>
    <w:rsid w:val="00D82D8D"/>
    <w:rsid w:val="00DB34C2"/>
    <w:rsid w:val="00DC3C91"/>
    <w:rsid w:val="00DD55D2"/>
    <w:rsid w:val="00DE5256"/>
    <w:rsid w:val="00DE6554"/>
    <w:rsid w:val="00E0008B"/>
    <w:rsid w:val="00E21909"/>
    <w:rsid w:val="00E468B6"/>
    <w:rsid w:val="00E6107F"/>
    <w:rsid w:val="00E81F11"/>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6703048C-23D4-8B4D-9BA2-338D7FD9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066BE8"/>
    <w:rPr>
      <w:color w:val="808080"/>
      <w:shd w:val="clear" w:color="auto" w:fill="E6E6E6"/>
    </w:rPr>
  </w:style>
  <w:style w:type="character" w:styleId="FollowedHyperlink">
    <w:name w:val="FollowedHyperlink"/>
    <w:basedOn w:val="DefaultParagraphFont"/>
    <w:uiPriority w:val="99"/>
    <w:semiHidden/>
    <w:unhideWhenUsed/>
    <w:rsid w:val="00E81F11"/>
    <w:rPr>
      <w:color w:val="800080" w:themeColor="followedHyperlink"/>
      <w:u w:val="single"/>
    </w:rPr>
  </w:style>
  <w:style w:type="character" w:styleId="CommentReference">
    <w:name w:val="annotation reference"/>
    <w:basedOn w:val="DefaultParagraphFont"/>
    <w:uiPriority w:val="99"/>
    <w:semiHidden/>
    <w:unhideWhenUsed/>
    <w:rsid w:val="003E79A0"/>
    <w:rPr>
      <w:sz w:val="16"/>
      <w:szCs w:val="16"/>
    </w:rPr>
  </w:style>
  <w:style w:type="paragraph" w:styleId="CommentText">
    <w:name w:val="annotation text"/>
    <w:basedOn w:val="Normal"/>
    <w:link w:val="CommentTextChar"/>
    <w:uiPriority w:val="99"/>
    <w:semiHidden/>
    <w:unhideWhenUsed/>
    <w:rsid w:val="003E79A0"/>
    <w:rPr>
      <w:sz w:val="20"/>
      <w:szCs w:val="20"/>
    </w:rPr>
  </w:style>
  <w:style w:type="character" w:customStyle="1" w:styleId="CommentTextChar">
    <w:name w:val="Comment Text Char"/>
    <w:basedOn w:val="DefaultParagraphFont"/>
    <w:link w:val="CommentText"/>
    <w:uiPriority w:val="99"/>
    <w:semiHidden/>
    <w:rsid w:val="003E79A0"/>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3E79A0"/>
    <w:rPr>
      <w:b/>
      <w:bCs/>
    </w:rPr>
  </w:style>
  <w:style w:type="character" w:customStyle="1" w:styleId="CommentSubjectChar">
    <w:name w:val="Comment Subject Char"/>
    <w:basedOn w:val="CommentTextChar"/>
    <w:link w:val="CommentSubject"/>
    <w:uiPriority w:val="99"/>
    <w:semiHidden/>
    <w:rsid w:val="003E79A0"/>
    <w:rPr>
      <w:rFonts w:ascii="DIN-Regular" w:eastAsia="Times New Roman" w:hAnsi="DIN-Regular" w:cs="Times New Roman"/>
      <w:b/>
      <w:bCs/>
      <w:color w:val="00365C"/>
      <w:sz w:val="20"/>
      <w:szCs w:val="20"/>
    </w:rPr>
  </w:style>
  <w:style w:type="paragraph" w:styleId="Revision">
    <w:name w:val="Revision"/>
    <w:hidden/>
    <w:uiPriority w:val="99"/>
    <w:semiHidden/>
    <w:rsid w:val="00834847"/>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010032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5644170">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curttright@aclunebraska.org" TargetMode="External"/><Relationship Id="rId18" Type="http://schemas.openxmlformats.org/officeDocument/2006/relationships/image" Target="media/image4.png"/><Relationship Id="rId26" Type="http://schemas.openxmlformats.org/officeDocument/2006/relationships/hyperlink" Target="https://www.givetolincoln.com/nonprofits/aclu-of-nebraska"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yperlink" Target="https://www.omahagives.org/aclu/overvie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givetolincoln.com/nonprofits/aclu-of-nebrask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givetolincoln.com/nonprofits/aclu-of-nebraska"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omahagives.org/aclu/overview"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omahagives.org/aclu/overview"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uhing@aclunebraska.org" TargetMode="External"/><Relationship Id="rId22" Type="http://schemas.microsoft.com/office/2011/relationships/commentsExtended" Target="commentsExtended.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7E866DA-301C-FF47-B061-7CC6D82C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Allie Curttright</cp:lastModifiedBy>
  <cp:revision>2</cp:revision>
  <dcterms:created xsi:type="dcterms:W3CDTF">2018-05-15T19:19:00Z</dcterms:created>
  <dcterms:modified xsi:type="dcterms:W3CDTF">2018-05-15T19:19:00Z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