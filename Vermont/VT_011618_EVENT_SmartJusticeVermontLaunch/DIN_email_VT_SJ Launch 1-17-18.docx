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CC3D56" w:rsidRDefault="002B117E" w:rsidP="00A1000D">
      <w:pPr>
        <w:pStyle w:val="Title"/>
        <w:rPr>
          <w:rFonts w:ascii="Arial" w:hAnsi="Arial" w:cs="Arial"/>
          <w:b/>
          <w:color w:val="4F81BD" w:themeColor="accent1"/>
          <w:sz w:val="56"/>
        </w:rPr>
      </w:pPr>
      <w:r w:rsidRPr="00CC3D56">
        <w:rPr>
          <w:rFonts w:ascii="Arial" w:hAnsi="Arial" w:cs="Arial"/>
          <w:b/>
          <w:color w:val="4F81BD" w:themeColor="accent1"/>
          <w:sz w:val="56"/>
        </w:rPr>
        <w:t>E</w:t>
      </w:r>
      <w:r w:rsidR="00433C4F" w:rsidRPr="00CC3D56">
        <w:rPr>
          <w:rFonts w:ascii="Arial" w:hAnsi="Arial" w:cs="Arial"/>
          <w:b/>
          <w:color w:val="4F81BD" w:themeColor="accent1"/>
          <w:sz w:val="56"/>
        </w:rPr>
        <w:t>MAIL SET-UP</w:t>
      </w:r>
    </w:p>
    <w:p w14:paraId="54DF315E" w14:textId="77777777" w:rsidR="00A4255E" w:rsidRPr="00CC3D56" w:rsidRDefault="00A4255E" w:rsidP="00A4255E">
      <w:pPr>
        <w:rPr>
          <w:rFonts w:ascii="Arial" w:hAnsi="Arial" w:cs="Arial"/>
          <w:b/>
          <w:color w:val="FF0000"/>
          <w:sz w:val="28"/>
        </w:rPr>
      </w:pPr>
      <w:r w:rsidRPr="00CC3D56">
        <w:rPr>
          <w:rFonts w:ascii="Arial" w:hAnsi="Arial" w:cs="Arial"/>
          <w:b/>
          <w:color w:val="FF0000"/>
          <w:sz w:val="28"/>
        </w:rPr>
        <w:t xml:space="preserve">**Required. Incomplete forms will be returned. Please submit to </w:t>
      </w:r>
      <w:hyperlink r:id="rId11" w:history="1">
        <w:r w:rsidRPr="00CC3D56">
          <w:rPr>
            <w:rStyle w:val="Hyperlink"/>
            <w:rFonts w:ascii="Arial" w:hAnsi="Arial" w:cs="Arial"/>
            <w:b/>
            <w:sz w:val="28"/>
          </w:rPr>
          <w:t>cansupport@aclu.org</w:t>
        </w:r>
      </w:hyperlink>
      <w:r w:rsidRPr="00CC3D56">
        <w:rPr>
          <w:rFonts w:ascii="Arial" w:hAnsi="Arial" w:cs="Arial"/>
          <w:b/>
          <w:color w:val="FF0000"/>
          <w:sz w:val="28"/>
        </w:rPr>
        <w:t xml:space="preserve">. </w:t>
      </w:r>
    </w:p>
    <w:p w14:paraId="6265138E" w14:textId="77777777" w:rsidR="00A1000D" w:rsidRPr="00CC3D56" w:rsidRDefault="00A1000D" w:rsidP="00A1000D">
      <w:pPr>
        <w:rPr>
          <w:rFonts w:ascii="Arial" w:hAnsi="Arial" w:cs="Arial"/>
          <w:sz w:val="28"/>
        </w:rPr>
      </w:pPr>
    </w:p>
    <w:p w14:paraId="1C013D5B" w14:textId="77777777" w:rsidR="00556774" w:rsidRPr="00CC3D56" w:rsidRDefault="00556774" w:rsidP="00556774">
      <w:pPr>
        <w:rPr>
          <w:rFonts w:ascii="Arial" w:hAnsi="Arial" w:cs="Arial"/>
          <w:sz w:val="28"/>
        </w:rPr>
      </w:pPr>
      <w:r w:rsidRPr="00CC3D56">
        <w:rPr>
          <w:rFonts w:ascii="Arial" w:hAnsi="Arial" w:cs="Arial"/>
          <w:sz w:val="28"/>
        </w:rPr>
        <w:t xml:space="preserve">If you have not already, please schedule the email on the </w:t>
      </w:r>
      <w:hyperlink r:id="rId12" w:history="1">
        <w:r w:rsidRPr="00CC3D56">
          <w:rPr>
            <w:rStyle w:val="Hyperlink"/>
            <w:rFonts w:ascii="Arial" w:hAnsi="Arial" w:cs="Arial"/>
            <w:sz w:val="28"/>
          </w:rPr>
          <w:t>CAN Calendar.</w:t>
        </w:r>
      </w:hyperlink>
      <w:r w:rsidRPr="00CC3D56">
        <w:rPr>
          <w:rFonts w:ascii="Arial" w:hAnsi="Arial" w:cs="Arial"/>
          <w:sz w:val="28"/>
        </w:rPr>
        <w:t xml:space="preserve"> </w:t>
      </w:r>
    </w:p>
    <w:p w14:paraId="107CBA3C" w14:textId="77777777" w:rsidR="00556774" w:rsidRPr="00CC3D56" w:rsidRDefault="00556774" w:rsidP="00A1000D">
      <w:pPr>
        <w:rPr>
          <w:rFonts w:ascii="Arial" w:hAnsi="Arial" w:cs="Arial"/>
          <w:sz w:val="28"/>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CC3D56"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CC3D56" w:rsidRDefault="00A1000D" w:rsidP="00A4255E">
            <w:pPr>
              <w:pStyle w:val="Heading5"/>
              <w:spacing w:before="0"/>
              <w:jc w:val="center"/>
              <w:outlineLvl w:val="4"/>
              <w:rPr>
                <w:rFonts w:ascii="Arial" w:hAnsi="Arial" w:cs="Arial"/>
                <w:b/>
                <w:color w:val="FFFFFF" w:themeColor="background1"/>
                <w:sz w:val="32"/>
              </w:rPr>
            </w:pPr>
            <w:r w:rsidRPr="00CC3D56">
              <w:rPr>
                <w:rStyle w:val="Strong"/>
                <w:rFonts w:ascii="Arial" w:hAnsi="Arial" w:cs="Arial"/>
                <w:color w:val="FFFFFF" w:themeColor="background1"/>
                <w:sz w:val="32"/>
              </w:rPr>
              <w:t>Affiliate Name</w:t>
            </w:r>
            <w:r w:rsidR="00A4255E" w:rsidRPr="00CC3D56">
              <w:rPr>
                <w:rStyle w:val="Strong"/>
                <w:rFonts w:ascii="Arial" w:hAnsi="Arial" w:cs="Arial"/>
                <w:color w:val="FFFFFF" w:themeColor="background1"/>
                <w:sz w:val="22"/>
                <w:szCs w:val="22"/>
              </w:rPr>
              <w:t xml:space="preserve"> </w:t>
            </w:r>
            <w:r w:rsidR="00A4255E" w:rsidRPr="00CC3D56">
              <w:rPr>
                <w:rFonts w:ascii="Arial" w:hAnsi="Arial" w:cs="Arial"/>
                <w:b/>
                <w:color w:val="FF0000"/>
                <w:sz w:val="28"/>
              </w:rPr>
              <w:t>**</w:t>
            </w:r>
          </w:p>
        </w:tc>
        <w:tc>
          <w:tcPr>
            <w:tcW w:w="8550" w:type="dxa"/>
            <w:tcBorders>
              <w:left w:val="single" w:sz="12" w:space="0" w:color="F79646" w:themeColor="accent6"/>
            </w:tcBorders>
            <w:vAlign w:val="center"/>
          </w:tcPr>
          <w:p w14:paraId="62651390" w14:textId="495E75D6" w:rsidR="00A1000D" w:rsidRPr="00CC3D56" w:rsidRDefault="00427CB4" w:rsidP="00A4255E">
            <w:pPr>
              <w:rPr>
                <w:rFonts w:ascii="Arial" w:hAnsi="Arial" w:cs="Arial"/>
                <w:color w:val="000000"/>
                <w:sz w:val="28"/>
              </w:rPr>
            </w:pPr>
            <w:r w:rsidRPr="00CC3D56">
              <w:rPr>
                <w:rFonts w:ascii="Arial" w:hAnsi="Arial" w:cs="Arial"/>
                <w:color w:val="000000"/>
                <w:sz w:val="28"/>
              </w:rPr>
              <w:t>Vermont</w:t>
            </w:r>
          </w:p>
        </w:tc>
      </w:tr>
    </w:tbl>
    <w:p w14:paraId="62651399" w14:textId="77777777" w:rsidR="00040673" w:rsidRPr="00CC3D56" w:rsidRDefault="00040673" w:rsidP="007C7AA6">
      <w:pPr>
        <w:rPr>
          <w:rFonts w:ascii="Arial" w:hAnsi="Arial" w:cs="Arial"/>
          <w:sz w:val="28"/>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CC3D56"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CC3D56" w:rsidRDefault="00DD55D2" w:rsidP="002F55CE">
            <w:pPr>
              <w:rPr>
                <w:rFonts w:ascii="Arial" w:hAnsi="Arial" w:cs="Arial"/>
                <w:color w:val="517DBF"/>
                <w:sz w:val="28"/>
              </w:rPr>
            </w:pPr>
            <w:r w:rsidRPr="00CC3D56">
              <w:rPr>
                <w:rStyle w:val="Strong"/>
                <w:rFonts w:ascii="Arial" w:hAnsi="Arial" w:cs="Arial"/>
                <w:color w:val="FFFFFF" w:themeColor="background1"/>
                <w:sz w:val="32"/>
              </w:rPr>
              <w:t>Target Audience</w:t>
            </w:r>
            <w:r w:rsidR="00A4255E" w:rsidRPr="00CC3D56">
              <w:rPr>
                <w:rStyle w:val="Strong"/>
                <w:rFonts w:ascii="Arial" w:hAnsi="Arial" w:cs="Arial"/>
                <w:color w:val="FFFFFF" w:themeColor="background1"/>
                <w:sz w:val="22"/>
                <w:szCs w:val="22"/>
              </w:rPr>
              <w:t xml:space="preserve"> </w:t>
            </w:r>
            <w:r w:rsidR="00A4255E" w:rsidRPr="00CC3D56">
              <w:rPr>
                <w:rFonts w:ascii="Arial" w:hAnsi="Arial" w:cs="Arial"/>
                <w:b/>
                <w:color w:val="FF0000"/>
                <w:sz w:val="28"/>
              </w:rPr>
              <w:t>**</w:t>
            </w:r>
          </w:p>
        </w:tc>
      </w:tr>
      <w:tr w:rsidR="00DD55D2" w:rsidRPr="00CC3D56"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CC3D56" w:rsidRDefault="007831FE" w:rsidP="00DD55D2">
            <w:pPr>
              <w:rPr>
                <w:rFonts w:ascii="Arial" w:hAnsi="Arial" w:cs="Arial"/>
                <w:sz w:val="28"/>
              </w:rPr>
            </w:pPr>
            <w:sdt>
              <w:sdtPr>
                <w:rPr>
                  <w:rFonts w:ascii="Arial" w:hAnsi="Arial" w:cs="Arial"/>
                  <w:sz w:val="32"/>
                </w:rPr>
                <w:id w:val="615722602"/>
                <w14:checkbox>
                  <w14:checked w14:val="0"/>
                  <w14:checkedState w14:val="2612" w14:font="Meiryo"/>
                  <w14:uncheckedState w14:val="2610" w14:font="Meiryo"/>
                </w14:checkbox>
              </w:sdtPr>
              <w:sdtEndPr/>
              <w:sdtContent>
                <w:r w:rsidR="00570925" w:rsidRPr="00CC3D56">
                  <w:rPr>
                    <w:rFonts w:ascii="Segoe UI Symbol" w:eastAsia="MS Gothic" w:hAnsi="Segoe UI Symbol" w:cs="Segoe UI Symbol"/>
                    <w:sz w:val="32"/>
                  </w:rPr>
                  <w:t>☐</w:t>
                </w:r>
              </w:sdtContent>
            </w:sdt>
            <w:r w:rsidR="00DD55D2" w:rsidRPr="00CC3D56">
              <w:rPr>
                <w:rFonts w:ascii="Arial" w:hAnsi="Arial" w:cs="Arial"/>
                <w:sz w:val="28"/>
              </w:rPr>
              <w:t xml:space="preserve">   Affiliate Full List </w:t>
            </w:r>
          </w:p>
          <w:p w14:paraId="6265139D" w14:textId="2790D17A" w:rsidR="00DD55D2" w:rsidRPr="00CC3D56" w:rsidRDefault="007831FE" w:rsidP="002F55CE">
            <w:pPr>
              <w:rPr>
                <w:rFonts w:ascii="Arial" w:hAnsi="Arial" w:cs="Arial"/>
                <w:color w:val="000000"/>
                <w:sz w:val="28"/>
              </w:rPr>
            </w:pPr>
            <w:sdt>
              <w:sdtPr>
                <w:rPr>
                  <w:rFonts w:ascii="Arial" w:hAnsi="Arial" w:cs="Arial"/>
                  <w:sz w:val="32"/>
                </w:rPr>
                <w:id w:val="-584448642"/>
                <w14:checkbox>
                  <w14:checked w14:val="1"/>
                  <w14:checkedState w14:val="2612" w14:font="Meiryo"/>
                  <w14:uncheckedState w14:val="2610" w14:font="Meiryo"/>
                </w14:checkbox>
              </w:sdtPr>
              <w:sdtEndPr/>
              <w:sdtContent>
                <w:r w:rsidR="00427CB4" w:rsidRPr="00CC3D56">
                  <w:rPr>
                    <w:rFonts w:ascii="Segoe UI Symbol" w:eastAsia="Meiryo" w:hAnsi="Segoe UI Symbol" w:cs="Segoe UI Symbol"/>
                    <w:sz w:val="32"/>
                  </w:rPr>
                  <w:t>☒</w:t>
                </w:r>
              </w:sdtContent>
            </w:sdt>
            <w:r w:rsidR="00DD55D2" w:rsidRPr="00CC3D56">
              <w:rPr>
                <w:rFonts w:ascii="Arial" w:hAnsi="Arial" w:cs="Arial"/>
                <w:sz w:val="28"/>
              </w:rPr>
              <w:t xml:space="preserve">  Segmented lis</w:t>
            </w:r>
            <w:r w:rsidR="00570925" w:rsidRPr="00CC3D56">
              <w:rPr>
                <w:rFonts w:ascii="Arial" w:hAnsi="Arial" w:cs="Arial"/>
                <w:sz w:val="28"/>
              </w:rPr>
              <w:t>t (Please provide zip codes, chapter code</w:t>
            </w:r>
            <w:r w:rsidR="00DD55D2" w:rsidRPr="00CC3D56">
              <w:rPr>
                <w:rFonts w:ascii="Arial" w:hAnsi="Arial" w:cs="Arial"/>
                <w:sz w:val="28"/>
              </w:rPr>
              <w:t xml:space="preserve"> or any other geo-</w:t>
            </w:r>
            <w:r w:rsidR="00570925" w:rsidRPr="00CC3D56">
              <w:rPr>
                <w:rFonts w:ascii="Arial" w:hAnsi="Arial" w:cs="Arial"/>
                <w:sz w:val="28"/>
              </w:rPr>
              <w:t>information below</w:t>
            </w:r>
            <w:r w:rsidR="00DD55D2" w:rsidRPr="00CC3D56">
              <w:rPr>
                <w:rFonts w:ascii="Arial" w:hAnsi="Arial" w:cs="Arial"/>
                <w:sz w:val="28"/>
              </w:rPr>
              <w:t>.</w:t>
            </w:r>
            <w:r w:rsidR="00570925" w:rsidRPr="00CC3D56">
              <w:rPr>
                <w:rFonts w:ascii="Arial" w:hAnsi="Arial" w:cs="Arial"/>
                <w:sz w:val="28"/>
              </w:rPr>
              <w:t xml:space="preserve"> Please separate zip codes with a comma.</w:t>
            </w:r>
            <w:r w:rsidR="00DD55D2" w:rsidRPr="00CC3D56">
              <w:rPr>
                <w:rFonts w:ascii="Arial" w:hAnsi="Arial" w:cs="Arial"/>
                <w:sz w:val="28"/>
              </w:rPr>
              <w:t>)</w:t>
            </w:r>
          </w:p>
        </w:tc>
      </w:tr>
      <w:tr w:rsidR="00570925" w:rsidRPr="00CC3D56" w14:paraId="626513A0" w14:textId="77777777" w:rsidTr="00570925">
        <w:trPr>
          <w:trHeight w:val="897"/>
        </w:trPr>
        <w:tc>
          <w:tcPr>
            <w:tcW w:w="10800" w:type="dxa"/>
            <w:tcBorders>
              <w:top w:val="single" w:sz="12" w:space="0" w:color="F79646" w:themeColor="accent6"/>
            </w:tcBorders>
            <w:vAlign w:val="center"/>
          </w:tcPr>
          <w:p w14:paraId="6265139F" w14:textId="0F0BB920" w:rsidR="00570925" w:rsidRPr="00CC3D56" w:rsidRDefault="00427CB4" w:rsidP="00DD55D2">
            <w:pPr>
              <w:rPr>
                <w:rFonts w:ascii="Arial" w:hAnsi="Arial" w:cs="Arial"/>
                <w:sz w:val="32"/>
              </w:rPr>
            </w:pPr>
            <w:r w:rsidRPr="00CC3D56">
              <w:rPr>
                <w:rFonts w:ascii="Arial" w:hAnsi="Arial" w:cs="Arial"/>
                <w:sz w:val="32"/>
              </w:rPr>
              <w:t>Chittenden</w:t>
            </w:r>
            <w:r w:rsidR="00B87814">
              <w:rPr>
                <w:rFonts w:ascii="Arial" w:hAnsi="Arial" w:cs="Arial"/>
                <w:sz w:val="32"/>
              </w:rPr>
              <w:t>, Washington, Addison</w:t>
            </w:r>
            <w:r w:rsidRPr="00CC3D56">
              <w:rPr>
                <w:rFonts w:ascii="Arial" w:hAnsi="Arial" w:cs="Arial"/>
                <w:sz w:val="32"/>
              </w:rPr>
              <w:t xml:space="preserve"> Count</w:t>
            </w:r>
            <w:r w:rsidR="00B87814">
              <w:rPr>
                <w:rFonts w:ascii="Arial" w:hAnsi="Arial" w:cs="Arial"/>
                <w:sz w:val="32"/>
              </w:rPr>
              <w:t>ies</w:t>
            </w:r>
            <w:r w:rsidRPr="00CC3D56">
              <w:rPr>
                <w:rFonts w:ascii="Arial" w:hAnsi="Arial" w:cs="Arial"/>
                <w:sz w:val="32"/>
              </w:rPr>
              <w:t>: 05401, 05403, 05404, 05408, 05444, 05445, 05446, 05452, 05461, 05462, 05465, 05468, 05477, 05482, 05489, 05495, 05405, 05439</w:t>
            </w:r>
            <w:r w:rsidR="00B87814">
              <w:rPr>
                <w:rFonts w:ascii="Arial" w:hAnsi="Arial" w:cs="Arial"/>
                <w:sz w:val="32"/>
              </w:rPr>
              <w:t>, 05601, 05602, 05603, 05604, 05609, 05620, 05633, 05640, 05641, 05647, 05648, 05649,05650, 05651, 05654, 05658, 05660, 05663, 05664, 05666, 05667, 05670, 05671, 05673, 05674, 05676, 05677, 05678, 05681, 05682, 05443, 05456, 05491, 05469, 05472, 05473, 05487, 08491, 05740, 05753</w:t>
            </w:r>
          </w:p>
        </w:tc>
      </w:tr>
    </w:tbl>
    <w:p w14:paraId="626513A1" w14:textId="77777777" w:rsidR="00DD55D2" w:rsidRPr="00CC3D56" w:rsidRDefault="00DD55D2" w:rsidP="007C7AA6">
      <w:pPr>
        <w:rPr>
          <w:rFonts w:ascii="Arial" w:hAnsi="Arial" w:cs="Arial"/>
          <w:sz w:val="28"/>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CC3D56"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CC3D56" w:rsidRDefault="00DD55D2" w:rsidP="002F55CE">
            <w:pPr>
              <w:rPr>
                <w:rStyle w:val="Strong"/>
                <w:rFonts w:ascii="Arial" w:hAnsi="Arial" w:cs="Arial"/>
                <w:color w:val="FFFFFF" w:themeColor="background1"/>
                <w:sz w:val="32"/>
                <w:szCs w:val="22"/>
              </w:rPr>
            </w:pPr>
            <w:r w:rsidRPr="00CC3D56">
              <w:rPr>
                <w:rStyle w:val="Strong"/>
                <w:rFonts w:ascii="Arial" w:hAnsi="Arial" w:cs="Arial"/>
                <w:color w:val="FFFFFF" w:themeColor="background1"/>
                <w:sz w:val="32"/>
                <w:szCs w:val="22"/>
              </w:rPr>
              <w:t>Testers and Reviewers</w:t>
            </w:r>
            <w:r w:rsidR="00A4255E" w:rsidRPr="00CC3D56">
              <w:rPr>
                <w:rStyle w:val="Strong"/>
                <w:rFonts w:ascii="Arial" w:hAnsi="Arial" w:cs="Arial"/>
                <w:color w:val="FFFFFF" w:themeColor="background1"/>
                <w:sz w:val="22"/>
                <w:szCs w:val="22"/>
              </w:rPr>
              <w:t xml:space="preserve"> </w:t>
            </w:r>
            <w:r w:rsidR="00A4255E" w:rsidRPr="00CC3D56">
              <w:rPr>
                <w:rFonts w:ascii="Arial" w:hAnsi="Arial" w:cs="Arial"/>
                <w:b/>
                <w:color w:val="FF0000"/>
                <w:sz w:val="28"/>
              </w:rPr>
              <w:t>**</w:t>
            </w:r>
          </w:p>
          <w:p w14:paraId="626513A2" w14:textId="7444396B" w:rsidR="00556774" w:rsidRPr="00CC3D56" w:rsidRDefault="00556774" w:rsidP="002F55CE">
            <w:pPr>
              <w:rPr>
                <w:rFonts w:ascii="Arial" w:hAnsi="Arial" w:cs="Arial"/>
                <w:color w:val="000000"/>
                <w:sz w:val="32"/>
                <w:szCs w:val="22"/>
              </w:rPr>
            </w:pPr>
            <w:r w:rsidRPr="00CC3D56">
              <w:rPr>
                <w:rStyle w:val="Strong"/>
                <w:rFonts w:ascii="Arial" w:hAnsi="Arial" w:cs="Arial"/>
                <w:color w:val="FFFFFF" w:themeColor="background1"/>
                <w:sz w:val="22"/>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CC3D56"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4E58B653" w:rsidR="00DD55D2" w:rsidRPr="00CC3D56" w:rsidRDefault="007D553D" w:rsidP="003C5521">
            <w:pPr>
              <w:rPr>
                <w:rFonts w:ascii="Arial" w:hAnsi="Arial" w:cs="Arial"/>
                <w:color w:val="000000"/>
                <w:sz w:val="28"/>
                <w:szCs w:val="22"/>
              </w:rPr>
            </w:pPr>
            <w:r w:rsidRPr="00CC3D56">
              <w:rPr>
                <w:rFonts w:ascii="Arial" w:hAnsi="Arial" w:cs="Arial"/>
                <w:color w:val="000000"/>
                <w:sz w:val="28"/>
                <w:szCs w:val="22"/>
              </w:rPr>
              <w:t>kconnizzo@acluvt.org</w:t>
            </w:r>
          </w:p>
          <w:p w14:paraId="626513A5" w14:textId="77777777" w:rsidR="00DD55D2" w:rsidRPr="00CC3D56" w:rsidRDefault="00DD55D2" w:rsidP="003C5521">
            <w:pPr>
              <w:rPr>
                <w:rFonts w:ascii="Arial" w:hAnsi="Arial" w:cs="Arial"/>
                <w:color w:val="000000"/>
                <w:sz w:val="28"/>
                <w:szCs w:val="22"/>
              </w:rPr>
            </w:pPr>
          </w:p>
          <w:p w14:paraId="626513A6" w14:textId="77777777" w:rsidR="00DD55D2" w:rsidRPr="00CC3D56" w:rsidRDefault="00DD55D2" w:rsidP="003C5521">
            <w:pPr>
              <w:rPr>
                <w:rFonts w:ascii="Arial" w:hAnsi="Arial" w:cs="Arial"/>
                <w:color w:val="000000"/>
                <w:sz w:val="28"/>
                <w:szCs w:val="22"/>
              </w:rPr>
            </w:pPr>
          </w:p>
        </w:tc>
      </w:tr>
    </w:tbl>
    <w:p w14:paraId="626513A8" w14:textId="77777777" w:rsidR="00DD55D2" w:rsidRPr="00CC3D56" w:rsidRDefault="00DD55D2" w:rsidP="007C7AA6">
      <w:pPr>
        <w:rPr>
          <w:rFonts w:ascii="Arial" w:hAnsi="Arial" w:cs="Arial"/>
          <w:sz w:val="28"/>
        </w:rPr>
      </w:pPr>
    </w:p>
    <w:p w14:paraId="1B614A9F" w14:textId="77777777" w:rsidR="00E21909" w:rsidRPr="00CC3D56" w:rsidRDefault="00E21909" w:rsidP="007C7AA6">
      <w:pPr>
        <w:rPr>
          <w:rFonts w:ascii="Arial" w:hAnsi="Arial" w:cs="Arial"/>
          <w:sz w:val="28"/>
        </w:rPr>
      </w:pPr>
    </w:p>
    <w:p w14:paraId="7E7871B3" w14:textId="77777777" w:rsidR="00E21909" w:rsidRPr="00CC3D56" w:rsidRDefault="00E21909" w:rsidP="007C7AA6">
      <w:pPr>
        <w:rPr>
          <w:rFonts w:ascii="Arial" w:hAnsi="Arial" w:cs="Arial"/>
          <w:sz w:val="28"/>
        </w:rPr>
      </w:pPr>
    </w:p>
    <w:p w14:paraId="6DAEEC37" w14:textId="77777777" w:rsidR="00E21909" w:rsidRPr="00CC3D56" w:rsidRDefault="00E21909" w:rsidP="007C7AA6">
      <w:pPr>
        <w:rPr>
          <w:rFonts w:ascii="Arial" w:hAnsi="Arial" w:cs="Arial"/>
          <w:sz w:val="28"/>
        </w:rPr>
      </w:pPr>
    </w:p>
    <w:p w14:paraId="6AA8F47C" w14:textId="77777777" w:rsidR="00E21909" w:rsidRPr="00CC3D56" w:rsidRDefault="00E21909" w:rsidP="007C7AA6">
      <w:pPr>
        <w:rPr>
          <w:rFonts w:ascii="Arial" w:hAnsi="Arial" w:cs="Arial"/>
          <w:sz w:val="28"/>
        </w:rPr>
      </w:pPr>
    </w:p>
    <w:p w14:paraId="6EB838A6" w14:textId="77777777" w:rsidR="00E21909" w:rsidRPr="00CC3D56" w:rsidRDefault="00E21909" w:rsidP="007C7AA6">
      <w:pPr>
        <w:rPr>
          <w:rFonts w:ascii="Arial" w:hAnsi="Arial" w:cs="Arial"/>
          <w:sz w:val="28"/>
        </w:rPr>
      </w:pPr>
    </w:p>
    <w:p w14:paraId="2C621EF5" w14:textId="77777777" w:rsidR="00E21909" w:rsidRPr="00CC3D56" w:rsidRDefault="00E21909" w:rsidP="007C7AA6">
      <w:pPr>
        <w:rPr>
          <w:rFonts w:ascii="Arial" w:hAnsi="Arial" w:cs="Arial"/>
          <w:sz w:val="28"/>
        </w:rPr>
      </w:pPr>
    </w:p>
    <w:p w14:paraId="4B4A7100" w14:textId="77777777" w:rsidR="00E21909" w:rsidRPr="00CC3D56" w:rsidRDefault="00E21909" w:rsidP="007C7AA6">
      <w:pPr>
        <w:rPr>
          <w:rFonts w:ascii="Arial" w:hAnsi="Arial" w:cs="Arial"/>
          <w:sz w:val="28"/>
        </w:rPr>
      </w:pPr>
    </w:p>
    <w:p w14:paraId="01DDD83B" w14:textId="77777777" w:rsidR="00E21909" w:rsidRPr="00CC3D56" w:rsidRDefault="00E21909" w:rsidP="007C7AA6">
      <w:pPr>
        <w:rPr>
          <w:rFonts w:ascii="Arial" w:hAnsi="Arial" w:cs="Arial"/>
          <w:sz w:val="28"/>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CC3D56"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CC3D56" w:rsidRDefault="00E21909" w:rsidP="003D7EA1">
            <w:pPr>
              <w:rPr>
                <w:rStyle w:val="Strong"/>
                <w:rFonts w:ascii="Arial" w:hAnsi="Arial" w:cs="Arial"/>
                <w:color w:val="FFFFFF" w:themeColor="background1"/>
                <w:sz w:val="32"/>
                <w:szCs w:val="22"/>
              </w:rPr>
            </w:pPr>
            <w:r w:rsidRPr="00CC3D56">
              <w:rPr>
                <w:rStyle w:val="Strong"/>
                <w:rFonts w:ascii="Arial" w:hAnsi="Arial" w:cs="Arial"/>
                <w:color w:val="FFFFFF" w:themeColor="background1"/>
                <w:sz w:val="32"/>
                <w:szCs w:val="22"/>
              </w:rPr>
              <w:t xml:space="preserve">Email </w:t>
            </w:r>
            <w:r w:rsidR="00FC690E" w:rsidRPr="00CC3D56">
              <w:rPr>
                <w:rStyle w:val="Strong"/>
                <w:rFonts w:ascii="Arial" w:hAnsi="Arial" w:cs="Arial"/>
                <w:color w:val="FFFFFF" w:themeColor="background1"/>
                <w:sz w:val="32"/>
                <w:szCs w:val="22"/>
              </w:rPr>
              <w:t>Template</w:t>
            </w:r>
            <w:r w:rsidR="00A4255E" w:rsidRPr="00CC3D56">
              <w:rPr>
                <w:rStyle w:val="Strong"/>
                <w:rFonts w:ascii="Arial" w:hAnsi="Arial" w:cs="Arial"/>
                <w:color w:val="FFFFFF" w:themeColor="background1"/>
                <w:sz w:val="22"/>
                <w:szCs w:val="22"/>
              </w:rPr>
              <w:t xml:space="preserve"> </w:t>
            </w:r>
            <w:r w:rsidR="00A4255E" w:rsidRPr="00CC3D56">
              <w:rPr>
                <w:rFonts w:ascii="Arial" w:hAnsi="Arial" w:cs="Arial"/>
                <w:b/>
                <w:color w:val="FF0000"/>
                <w:sz w:val="28"/>
              </w:rPr>
              <w:t>**</w:t>
            </w:r>
          </w:p>
          <w:p w14:paraId="0E41DE02" w14:textId="0F79B467" w:rsidR="00E21909" w:rsidRPr="00CC3D56" w:rsidRDefault="00E21909" w:rsidP="003D7EA1">
            <w:pPr>
              <w:rPr>
                <w:rFonts w:ascii="Arial" w:hAnsi="Arial" w:cs="Arial"/>
                <w:color w:val="000000"/>
                <w:sz w:val="20"/>
                <w:szCs w:val="22"/>
              </w:rPr>
            </w:pPr>
            <w:r w:rsidRPr="00CC3D56">
              <w:rPr>
                <w:rStyle w:val="Strong"/>
                <w:rFonts w:ascii="Arial" w:hAnsi="Arial" w:cs="Arial"/>
                <w:color w:val="FFFFFF" w:themeColor="background1"/>
                <w:sz w:val="20"/>
                <w:szCs w:val="22"/>
              </w:rPr>
              <w:t xml:space="preserve">Note: Images are required for the Action, Event and Banner format emails. </w:t>
            </w:r>
          </w:p>
          <w:p w14:paraId="274AE60F" w14:textId="2ABD0BDA" w:rsidR="00FC690E" w:rsidRPr="00CC3D56" w:rsidRDefault="00FC690E" w:rsidP="003D7EA1">
            <w:pPr>
              <w:rPr>
                <w:rFonts w:ascii="Arial" w:hAnsi="Arial" w:cs="Arial"/>
                <w:sz w:val="32"/>
              </w:rPr>
            </w:pPr>
          </w:p>
        </w:tc>
      </w:tr>
      <w:tr w:rsidR="00FC690E" w:rsidRPr="00CC3D56"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CC3D56" w:rsidRDefault="007831FE" w:rsidP="00570925">
            <w:pPr>
              <w:rPr>
                <w:rFonts w:ascii="Arial" w:hAnsi="Arial" w:cs="Arial"/>
                <w:sz w:val="28"/>
              </w:rPr>
            </w:pPr>
            <w:sdt>
              <w:sdtPr>
                <w:rPr>
                  <w:rFonts w:ascii="Arial" w:hAnsi="Arial" w:cs="Arial"/>
                  <w:sz w:val="32"/>
                </w:rPr>
                <w:id w:val="-963275154"/>
                <w14:checkbox>
                  <w14:checked w14:val="0"/>
                  <w14:checkedState w14:val="2612" w14:font="Meiryo"/>
                  <w14:uncheckedState w14:val="2610" w14:font="Meiryo"/>
                </w14:checkbox>
              </w:sdtPr>
              <w:sdtEndPr/>
              <w:sdtContent>
                <w:r w:rsidR="00FC690E" w:rsidRPr="00CC3D56">
                  <w:rPr>
                    <w:rFonts w:ascii="Segoe UI Symbol" w:eastAsia="MS Gothic" w:hAnsi="Segoe UI Symbol" w:cs="Segoe UI Symbol"/>
                    <w:sz w:val="32"/>
                  </w:rPr>
                  <w:t>☐</w:t>
                </w:r>
              </w:sdtContent>
            </w:sdt>
            <w:r w:rsidR="00FC690E" w:rsidRPr="00CC3D56">
              <w:rPr>
                <w:rFonts w:ascii="Arial" w:hAnsi="Arial" w:cs="Arial"/>
                <w:sz w:val="28"/>
              </w:rPr>
              <w:t xml:space="preserve">  Letter format </w:t>
            </w:r>
            <w:r w:rsidR="00556774" w:rsidRPr="00CC3D56">
              <w:rPr>
                <w:rFonts w:ascii="Arial" w:hAnsi="Arial" w:cs="Arial"/>
                <w:sz w:val="28"/>
              </w:rPr>
              <w:br/>
            </w:r>
            <w:r w:rsidR="00FC690E" w:rsidRPr="00CC3D56">
              <w:rPr>
                <w:rFonts w:ascii="Arial" w:hAnsi="Arial" w:cs="Arial"/>
                <w:sz w:val="28"/>
              </w:rPr>
              <w:t xml:space="preserve">(no image)          </w:t>
            </w:r>
          </w:p>
          <w:p w14:paraId="626513AD" w14:textId="4B2C0E0B" w:rsidR="00FC690E" w:rsidRPr="00CC3D56" w:rsidRDefault="00FC690E" w:rsidP="00570925">
            <w:pPr>
              <w:rPr>
                <w:rFonts w:ascii="Arial" w:hAnsi="Arial" w:cs="Arial"/>
                <w:sz w:val="28"/>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CC3D56" w:rsidRDefault="007831FE" w:rsidP="00FC690E">
            <w:pPr>
              <w:rPr>
                <w:rFonts w:ascii="Arial" w:hAnsi="Arial" w:cs="Arial"/>
                <w:sz w:val="28"/>
              </w:rPr>
            </w:pPr>
            <w:sdt>
              <w:sdtPr>
                <w:rPr>
                  <w:rFonts w:ascii="Arial" w:hAnsi="Arial" w:cs="Arial"/>
                  <w:sz w:val="32"/>
                </w:rPr>
                <w:id w:val="175468823"/>
                <w14:checkbox>
                  <w14:checked w14:val="0"/>
                  <w14:checkedState w14:val="2612" w14:font="Meiryo"/>
                  <w14:uncheckedState w14:val="2610" w14:font="Meiryo"/>
                </w14:checkbox>
              </w:sdtPr>
              <w:sdtEndPr/>
              <w:sdtContent>
                <w:r w:rsidR="00FC690E" w:rsidRPr="00CC3D56">
                  <w:rPr>
                    <w:rFonts w:ascii="Segoe UI Symbol" w:eastAsia="MS Gothic" w:hAnsi="Segoe UI Symbol" w:cs="Segoe UI Symbol"/>
                    <w:sz w:val="32"/>
                  </w:rPr>
                  <w:t>☐</w:t>
                </w:r>
              </w:sdtContent>
            </w:sdt>
            <w:r w:rsidR="00FC690E" w:rsidRPr="00CC3D56">
              <w:rPr>
                <w:rFonts w:ascii="Arial" w:hAnsi="Arial" w:cs="Arial"/>
                <w:sz w:val="28"/>
              </w:rPr>
              <w:t xml:space="preserve">  Action format</w:t>
            </w:r>
          </w:p>
          <w:p w14:paraId="57296E38" w14:textId="6D94F3CE" w:rsidR="00FC690E" w:rsidRPr="00CC3D56" w:rsidRDefault="00FC690E" w:rsidP="00FC690E">
            <w:pPr>
              <w:rPr>
                <w:rFonts w:ascii="Arial" w:hAnsi="Arial" w:cs="Arial"/>
                <w:sz w:val="28"/>
              </w:rPr>
            </w:pPr>
            <w:r w:rsidRPr="00CC3D56">
              <w:rPr>
                <w:rFonts w:ascii="Arial" w:hAnsi="Arial" w:cs="Arial"/>
                <w:sz w:val="28"/>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F883517" w:rsidR="00FC690E" w:rsidRPr="00CC3D56" w:rsidRDefault="007831FE" w:rsidP="00556774">
            <w:pPr>
              <w:rPr>
                <w:rFonts w:ascii="Arial" w:hAnsi="Arial" w:cs="Arial"/>
                <w:sz w:val="32"/>
              </w:rPr>
            </w:pPr>
            <w:sdt>
              <w:sdtPr>
                <w:rPr>
                  <w:rFonts w:ascii="Arial" w:hAnsi="Arial" w:cs="Arial"/>
                  <w:sz w:val="32"/>
                </w:rPr>
                <w:id w:val="1549335262"/>
                <w14:checkbox>
                  <w14:checked w14:val="1"/>
                  <w14:checkedState w14:val="2612" w14:font="Meiryo"/>
                  <w14:uncheckedState w14:val="2610" w14:font="Meiryo"/>
                </w14:checkbox>
              </w:sdtPr>
              <w:sdtEndPr/>
              <w:sdtContent>
                <w:r w:rsidR="007D553D" w:rsidRPr="00CC3D56">
                  <w:rPr>
                    <w:rFonts w:ascii="Segoe UI Symbol" w:eastAsia="Meiryo" w:hAnsi="Segoe UI Symbol" w:cs="Segoe UI Symbol"/>
                    <w:sz w:val="32"/>
                  </w:rPr>
                  <w:t>☒</w:t>
                </w:r>
              </w:sdtContent>
            </w:sdt>
            <w:r w:rsidR="00FC690E" w:rsidRPr="00CC3D56">
              <w:rPr>
                <w:rFonts w:ascii="Arial" w:hAnsi="Arial" w:cs="Arial"/>
                <w:sz w:val="28"/>
              </w:rPr>
              <w:t xml:space="preserve">  </w:t>
            </w:r>
            <w:r w:rsidR="00556774" w:rsidRPr="00CC3D56">
              <w:rPr>
                <w:rFonts w:ascii="Arial" w:hAnsi="Arial" w:cs="Arial"/>
                <w:sz w:val="28"/>
              </w:rPr>
              <w:t>Event Template</w:t>
            </w:r>
            <w:r w:rsidR="00FC690E" w:rsidRPr="00CC3D56">
              <w:rPr>
                <w:rFonts w:ascii="Arial" w:hAnsi="Arial" w:cs="Arial"/>
                <w:sz w:val="28"/>
              </w:rPr>
              <w:t xml:space="preserve"> </w:t>
            </w:r>
            <w:r w:rsidR="00556774" w:rsidRPr="00CC3D56">
              <w:rPr>
                <w:rFonts w:ascii="Arial" w:hAnsi="Arial" w:cs="Arial"/>
                <w:sz w:val="28"/>
              </w:rPr>
              <w:br/>
              <w:t>(image 350x300)</w:t>
            </w:r>
            <w:r w:rsidR="00FC690E" w:rsidRPr="00CC3D56">
              <w:rPr>
                <w:rFonts w:ascii="Arial" w:hAnsi="Arial" w:cs="Arial"/>
                <w:sz w:val="28"/>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CC3D56" w:rsidRDefault="007831FE" w:rsidP="003A0FA7">
            <w:pPr>
              <w:rPr>
                <w:rFonts w:ascii="Arial" w:hAnsi="Arial" w:cs="Arial"/>
                <w:sz w:val="32"/>
              </w:rPr>
            </w:pPr>
            <w:sdt>
              <w:sdtPr>
                <w:rPr>
                  <w:rFonts w:ascii="Arial" w:hAnsi="Arial" w:cs="Arial"/>
                  <w:sz w:val="32"/>
                </w:rPr>
                <w:id w:val="-1023858478"/>
                <w14:checkbox>
                  <w14:checked w14:val="0"/>
                  <w14:checkedState w14:val="2612" w14:font="Meiryo"/>
                  <w14:uncheckedState w14:val="2610" w14:font="Meiryo"/>
                </w14:checkbox>
              </w:sdtPr>
              <w:sdtEndPr/>
              <w:sdtContent>
                <w:r w:rsidR="00FC690E" w:rsidRPr="00CC3D56">
                  <w:rPr>
                    <w:rFonts w:ascii="Segoe UI Symbol" w:eastAsia="MS Gothic" w:hAnsi="Segoe UI Symbol" w:cs="Segoe UI Symbol"/>
                    <w:sz w:val="32"/>
                  </w:rPr>
                  <w:t>☐</w:t>
                </w:r>
              </w:sdtContent>
            </w:sdt>
            <w:r w:rsidR="00FC690E" w:rsidRPr="00CC3D56">
              <w:rPr>
                <w:rFonts w:ascii="Arial" w:hAnsi="Arial" w:cs="Arial"/>
                <w:sz w:val="28"/>
              </w:rPr>
              <w:t xml:space="preserve">  </w:t>
            </w:r>
            <w:r w:rsidR="003A0FA7" w:rsidRPr="00CC3D56">
              <w:rPr>
                <w:rFonts w:ascii="Arial" w:hAnsi="Arial" w:cs="Arial"/>
                <w:sz w:val="28"/>
              </w:rPr>
              <w:t>Banner Format</w:t>
            </w:r>
            <w:r w:rsidR="00556774" w:rsidRPr="00CC3D56">
              <w:rPr>
                <w:rFonts w:ascii="Arial" w:hAnsi="Arial" w:cs="Arial"/>
                <w:sz w:val="28"/>
              </w:rPr>
              <w:br/>
              <w:t>(Image 600x300)</w:t>
            </w:r>
            <w:r w:rsidR="00FC690E" w:rsidRPr="00CC3D56">
              <w:rPr>
                <w:rFonts w:ascii="Arial" w:hAnsi="Arial" w:cs="Arial"/>
                <w:sz w:val="28"/>
              </w:rPr>
              <w:t xml:space="preserve">             </w:t>
            </w:r>
          </w:p>
        </w:tc>
      </w:tr>
      <w:tr w:rsidR="00FC690E" w:rsidRPr="00CC3D56"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CC3D56" w:rsidRDefault="003A0FA7" w:rsidP="00570925">
            <w:pPr>
              <w:rPr>
                <w:rFonts w:ascii="Arial" w:hAnsi="Arial" w:cs="Arial"/>
                <w:sz w:val="32"/>
              </w:rPr>
            </w:pPr>
            <w:r w:rsidRPr="00CC3D56">
              <w:rPr>
                <w:rFonts w:ascii="Arial" w:hAnsi="Arial" w:cs="Arial"/>
                <w:noProof/>
                <w:sz w:val="28"/>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CC3D56" w:rsidRDefault="003A0FA7" w:rsidP="00570925">
            <w:pPr>
              <w:rPr>
                <w:rFonts w:ascii="Arial" w:hAnsi="Arial" w:cs="Arial"/>
                <w:sz w:val="32"/>
              </w:rPr>
            </w:pPr>
            <w:r w:rsidRPr="00CC3D56">
              <w:rPr>
                <w:rFonts w:ascii="Arial" w:hAnsi="Arial" w:cs="Arial"/>
                <w:noProof/>
                <w:sz w:val="28"/>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CC3D56" w:rsidRDefault="00E21909" w:rsidP="00570925">
            <w:pPr>
              <w:rPr>
                <w:rFonts w:ascii="Arial" w:hAnsi="Arial" w:cs="Arial"/>
                <w:sz w:val="32"/>
              </w:rPr>
            </w:pPr>
            <w:r w:rsidRPr="00CC3D56">
              <w:rPr>
                <w:rFonts w:ascii="Arial" w:hAnsi="Arial" w:cs="Arial"/>
                <w:noProof/>
                <w:sz w:val="28"/>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CC3D56" w:rsidRDefault="00E21909" w:rsidP="00570925">
            <w:pPr>
              <w:rPr>
                <w:rFonts w:ascii="Arial" w:hAnsi="Arial" w:cs="Arial"/>
                <w:sz w:val="32"/>
              </w:rPr>
            </w:pPr>
            <w:r w:rsidRPr="00CC3D56">
              <w:rPr>
                <w:rFonts w:ascii="Arial" w:hAnsi="Arial" w:cs="Arial"/>
                <w:noProof/>
                <w:sz w:val="28"/>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CC3D56" w:rsidRDefault="003D7EA1" w:rsidP="007C7AA6">
      <w:pPr>
        <w:rPr>
          <w:rFonts w:ascii="Arial" w:hAnsi="Arial" w:cs="Arial"/>
          <w:sz w:val="28"/>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CC3D56"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CC3D56" w:rsidRDefault="003D7EA1" w:rsidP="002F55CE">
            <w:pPr>
              <w:rPr>
                <w:rStyle w:val="Strong"/>
                <w:rFonts w:ascii="Arial" w:hAnsi="Arial" w:cs="Arial"/>
                <w:color w:val="FFFFFF" w:themeColor="background1"/>
                <w:sz w:val="32"/>
                <w:szCs w:val="22"/>
              </w:rPr>
            </w:pPr>
            <w:r w:rsidRPr="00CC3D56">
              <w:rPr>
                <w:rStyle w:val="Strong"/>
                <w:rFonts w:ascii="Arial" w:hAnsi="Arial" w:cs="Arial"/>
                <w:color w:val="FFFFFF" w:themeColor="background1"/>
                <w:sz w:val="32"/>
                <w:szCs w:val="22"/>
              </w:rPr>
              <w:t>Subject line</w:t>
            </w:r>
            <w:r w:rsidR="00A4255E" w:rsidRPr="00CC3D56">
              <w:rPr>
                <w:rStyle w:val="Strong"/>
                <w:rFonts w:ascii="Arial" w:hAnsi="Arial" w:cs="Arial"/>
                <w:color w:val="FFFFFF" w:themeColor="background1"/>
                <w:sz w:val="22"/>
                <w:szCs w:val="22"/>
              </w:rPr>
              <w:t xml:space="preserve"> </w:t>
            </w:r>
            <w:r w:rsidR="00A4255E" w:rsidRPr="00CC3D56">
              <w:rPr>
                <w:rFonts w:ascii="Arial" w:hAnsi="Arial" w:cs="Arial"/>
                <w:b/>
                <w:color w:val="FF0000"/>
                <w:sz w:val="28"/>
              </w:rPr>
              <w:t>**</w:t>
            </w:r>
          </w:p>
          <w:p w14:paraId="626513B1" w14:textId="77777777" w:rsidR="006E03E3" w:rsidRPr="00CC3D56" w:rsidRDefault="006E03E3" w:rsidP="00570925">
            <w:pPr>
              <w:rPr>
                <w:rFonts w:ascii="Arial" w:hAnsi="Arial" w:cs="Arial"/>
                <w:color w:val="000000"/>
                <w:sz w:val="32"/>
                <w:szCs w:val="22"/>
              </w:rPr>
            </w:pPr>
            <w:r w:rsidRPr="00CC3D56">
              <w:rPr>
                <w:rStyle w:val="Emphasis"/>
                <w:rFonts w:ascii="Arial" w:hAnsi="Arial" w:cs="Arial"/>
                <w:i w:val="0"/>
                <w:color w:val="FFFFFF" w:themeColor="background1"/>
                <w:sz w:val="22"/>
                <w:szCs w:val="22"/>
              </w:rPr>
              <w:t xml:space="preserve">Tease, tell or </w:t>
            </w:r>
            <w:proofErr w:type="gramStart"/>
            <w:r w:rsidRPr="00CC3D56">
              <w:rPr>
                <w:rStyle w:val="Emphasis"/>
                <w:rFonts w:ascii="Arial" w:hAnsi="Arial" w:cs="Arial"/>
                <w:i w:val="0"/>
                <w:color w:val="FFFFFF" w:themeColor="background1"/>
                <w:sz w:val="22"/>
                <w:szCs w:val="22"/>
              </w:rPr>
              <w:t>take action</w:t>
            </w:r>
            <w:proofErr w:type="gramEnd"/>
            <w:r w:rsidRPr="00CC3D56">
              <w:rPr>
                <w:rStyle w:val="Emphasis"/>
                <w:rFonts w:ascii="Arial" w:hAnsi="Arial" w:cs="Arial"/>
                <w:i w:val="0"/>
                <w:color w:val="FFFFFF" w:themeColor="background1"/>
                <w:sz w:val="22"/>
                <w:szCs w:val="22"/>
              </w:rPr>
              <w:t>. Avoid</w:t>
            </w:r>
            <w:r w:rsidR="00570925" w:rsidRPr="00CC3D56">
              <w:rPr>
                <w:rStyle w:val="Emphasis"/>
                <w:rFonts w:ascii="Arial" w:hAnsi="Arial" w:cs="Arial"/>
                <w:i w:val="0"/>
                <w:color w:val="FFFFFF" w:themeColor="background1"/>
                <w:sz w:val="22"/>
                <w:szCs w:val="22"/>
              </w:rPr>
              <w:t xml:space="preserve"> </w:t>
            </w:r>
            <w:r w:rsidRPr="00CC3D56">
              <w:rPr>
                <w:rStyle w:val="Emphasis"/>
                <w:rFonts w:ascii="Arial" w:hAnsi="Arial" w:cs="Arial"/>
                <w:i w:val="0"/>
                <w:color w:val="FFFFFF" w:themeColor="background1"/>
                <w:sz w:val="22"/>
                <w:szCs w:val="22"/>
              </w:rPr>
              <w:t>initial caps, keep it under 50 characters, and make it compelling for constituents to open your email</w:t>
            </w:r>
            <w:r w:rsidR="00570925" w:rsidRPr="00CC3D56">
              <w:rPr>
                <w:rStyle w:val="Emphasis"/>
                <w:rFonts w:ascii="Arial" w:hAnsi="Arial" w:cs="Arial"/>
                <w:i w:val="0"/>
                <w:color w:val="FFFFFF" w:themeColor="background1"/>
                <w:sz w:val="22"/>
                <w:szCs w:val="22"/>
              </w:rPr>
              <w:t xml:space="preserve">. </w:t>
            </w:r>
            <w:r w:rsidRPr="00CC3D56">
              <w:rPr>
                <w:rStyle w:val="Emphasis"/>
                <w:rFonts w:ascii="Arial" w:hAnsi="Arial" w:cs="Arial"/>
                <w:i w:val="0"/>
                <w:color w:val="FFFFFF" w:themeColor="background1"/>
                <w:sz w:val="22"/>
                <w:szCs w:val="22"/>
              </w:rPr>
              <w:t xml:space="preserve">Avoid the words </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Help,</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 xml:space="preserve"> </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Act,</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 xml:space="preserve"> </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Marriage,</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 xml:space="preserve"> </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Immigration</w:t>
            </w:r>
            <w:r w:rsidR="00570925" w:rsidRPr="00CC3D56">
              <w:rPr>
                <w:rStyle w:val="Emphasis"/>
                <w:rFonts w:ascii="Arial" w:hAnsi="Arial" w:cs="Arial"/>
                <w:i w:val="0"/>
                <w:color w:val="FFFFFF" w:themeColor="background1"/>
                <w:sz w:val="22"/>
                <w:szCs w:val="22"/>
              </w:rPr>
              <w:t>,” “</w:t>
            </w:r>
            <w:r w:rsidRPr="00CC3D56">
              <w:rPr>
                <w:rStyle w:val="Emphasis"/>
                <w:rFonts w:ascii="Arial" w:hAnsi="Arial" w:cs="Arial"/>
                <w:i w:val="0"/>
                <w:color w:val="FFFFFF" w:themeColor="background1"/>
                <w:sz w:val="22"/>
                <w:szCs w:val="22"/>
              </w:rPr>
              <w:t>Immigrant,</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 xml:space="preserve"> </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Action,</w:t>
            </w:r>
            <w:proofErr w:type="gramStart"/>
            <w:r w:rsidR="00570925" w:rsidRPr="00CC3D56">
              <w:rPr>
                <w:rStyle w:val="Emphasis"/>
                <w:rFonts w:ascii="Arial" w:hAnsi="Arial" w:cs="Arial"/>
                <w:i w:val="0"/>
                <w:color w:val="FFFFFF" w:themeColor="background1"/>
                <w:sz w:val="22"/>
                <w:szCs w:val="22"/>
              </w:rPr>
              <w:t>” ”</w:t>
            </w:r>
            <w:proofErr w:type="gramEnd"/>
            <w:r w:rsidRPr="00CC3D56">
              <w:rPr>
                <w:rStyle w:val="Emphasis"/>
                <w:rFonts w:ascii="Arial" w:hAnsi="Arial" w:cs="Arial"/>
                <w:i w:val="0"/>
                <w:color w:val="FFFFFF" w:themeColor="background1"/>
                <w:sz w:val="22"/>
                <w:szCs w:val="22"/>
              </w:rPr>
              <w:t xml:space="preserve"> Let’s</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 xml:space="preserve"> </w:t>
            </w:r>
            <w:r w:rsidR="00570925" w:rsidRPr="00CC3D56">
              <w:rPr>
                <w:rStyle w:val="Emphasis"/>
                <w:rFonts w:ascii="Arial" w:hAnsi="Arial" w:cs="Arial"/>
                <w:i w:val="0"/>
                <w:color w:val="FFFFFF" w:themeColor="background1"/>
                <w:sz w:val="22"/>
                <w:szCs w:val="22"/>
              </w:rPr>
              <w:t>and</w:t>
            </w:r>
            <w:r w:rsidRPr="00CC3D56">
              <w:rPr>
                <w:rStyle w:val="Emphasis"/>
                <w:rFonts w:ascii="Arial" w:hAnsi="Arial" w:cs="Arial"/>
                <w:i w:val="0"/>
                <w:color w:val="FFFFFF" w:themeColor="background1"/>
                <w:sz w:val="22"/>
                <w:szCs w:val="22"/>
              </w:rPr>
              <w:t xml:space="preserve"> </w:t>
            </w:r>
            <w:r w:rsidR="00570925" w:rsidRPr="00CC3D56">
              <w:rPr>
                <w:rStyle w:val="Emphasis"/>
                <w:rFonts w:ascii="Arial" w:hAnsi="Arial" w:cs="Arial"/>
                <w:i w:val="0"/>
                <w:color w:val="FFFFFF" w:themeColor="background1"/>
                <w:sz w:val="22"/>
                <w:szCs w:val="22"/>
              </w:rPr>
              <w:t>“</w:t>
            </w:r>
            <w:r w:rsidRPr="00CC3D56">
              <w:rPr>
                <w:rStyle w:val="Emphasis"/>
                <w:rFonts w:ascii="Arial" w:hAnsi="Arial" w:cs="Arial"/>
                <w:i w:val="0"/>
                <w:color w:val="FFFFFF" w:themeColor="background1"/>
                <w:sz w:val="22"/>
                <w:szCs w:val="22"/>
              </w:rPr>
              <w:t>Save the date.</w:t>
            </w:r>
            <w:r w:rsidR="00570925" w:rsidRPr="00CC3D56">
              <w:rPr>
                <w:rStyle w:val="Emphasis"/>
                <w:rFonts w:ascii="Arial" w:hAnsi="Arial" w:cs="Arial"/>
                <w:i w:val="0"/>
                <w:color w:val="FFFFFF" w:themeColor="background1"/>
                <w:sz w:val="22"/>
                <w:szCs w:val="22"/>
              </w:rPr>
              <w:t xml:space="preserve">” </w:t>
            </w:r>
          </w:p>
        </w:tc>
      </w:tr>
      <w:tr w:rsidR="003D7EA1" w:rsidRPr="00CC3D56"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CC3D56" w:rsidRDefault="003D7EA1" w:rsidP="003C5521">
            <w:pPr>
              <w:rPr>
                <w:rFonts w:ascii="Arial" w:hAnsi="Arial" w:cs="Arial"/>
                <w:color w:val="000000"/>
                <w:sz w:val="28"/>
                <w:szCs w:val="22"/>
              </w:rPr>
            </w:pPr>
          </w:p>
          <w:p w14:paraId="626513B4" w14:textId="77777777" w:rsidR="003D7EA1" w:rsidRPr="00CC3D56" w:rsidRDefault="003D7EA1" w:rsidP="003C5521">
            <w:pPr>
              <w:rPr>
                <w:rFonts w:ascii="Arial" w:hAnsi="Arial" w:cs="Arial"/>
                <w:color w:val="000000"/>
                <w:sz w:val="28"/>
                <w:szCs w:val="22"/>
              </w:rPr>
            </w:pPr>
          </w:p>
          <w:p w14:paraId="626513B5" w14:textId="720A34C2" w:rsidR="003D7EA1" w:rsidRPr="00CC3D56" w:rsidRDefault="007D553D" w:rsidP="003C5521">
            <w:pPr>
              <w:rPr>
                <w:rFonts w:ascii="Arial" w:hAnsi="Arial" w:cs="Arial"/>
                <w:color w:val="000000"/>
                <w:sz w:val="28"/>
                <w:szCs w:val="22"/>
              </w:rPr>
            </w:pPr>
            <w:r w:rsidRPr="00CC3D56">
              <w:rPr>
                <w:rFonts w:ascii="Arial" w:hAnsi="Arial" w:cs="Arial"/>
                <w:color w:val="000000"/>
                <w:sz w:val="28"/>
                <w:szCs w:val="22"/>
              </w:rPr>
              <w:t xml:space="preserve">ACLU </w:t>
            </w:r>
            <w:r w:rsidR="007831FE">
              <w:rPr>
                <w:rFonts w:ascii="Arial" w:hAnsi="Arial" w:cs="Arial"/>
                <w:color w:val="000000"/>
                <w:sz w:val="28"/>
                <w:szCs w:val="22"/>
              </w:rPr>
              <w:t>Smart Justice Vermont launch</w:t>
            </w:r>
            <w:bookmarkStart w:id="0" w:name="_GoBack"/>
            <w:bookmarkEnd w:id="0"/>
            <w:r w:rsidR="007831FE">
              <w:rPr>
                <w:rFonts w:ascii="Arial" w:hAnsi="Arial" w:cs="Arial"/>
                <w:color w:val="000000"/>
                <w:sz w:val="28"/>
                <w:szCs w:val="22"/>
              </w:rPr>
              <w:t xml:space="preserve"> @</w:t>
            </w:r>
            <w:r w:rsidRPr="00CC3D56">
              <w:rPr>
                <w:rFonts w:ascii="Arial" w:hAnsi="Arial" w:cs="Arial"/>
                <w:color w:val="000000"/>
                <w:sz w:val="28"/>
                <w:szCs w:val="22"/>
              </w:rPr>
              <w:t xml:space="preserve"> </w:t>
            </w:r>
            <w:proofErr w:type="spellStart"/>
            <w:r w:rsidR="00295BEA">
              <w:rPr>
                <w:rFonts w:ascii="Arial" w:hAnsi="Arial" w:cs="Arial"/>
                <w:color w:val="000000"/>
                <w:sz w:val="28"/>
                <w:szCs w:val="22"/>
              </w:rPr>
              <w:t>Arts</w:t>
            </w:r>
            <w:r w:rsidRPr="00CC3D56">
              <w:rPr>
                <w:rFonts w:ascii="Arial" w:hAnsi="Arial" w:cs="Arial"/>
                <w:color w:val="000000"/>
                <w:sz w:val="28"/>
                <w:szCs w:val="22"/>
              </w:rPr>
              <w:t>R</w:t>
            </w:r>
            <w:r w:rsidR="00295BEA">
              <w:rPr>
                <w:rFonts w:ascii="Arial" w:hAnsi="Arial" w:cs="Arial"/>
                <w:color w:val="000000"/>
                <w:sz w:val="28"/>
                <w:szCs w:val="22"/>
              </w:rPr>
              <w:t>iot</w:t>
            </w:r>
            <w:proofErr w:type="spellEnd"/>
            <w:r w:rsidR="007831FE">
              <w:rPr>
                <w:rFonts w:ascii="Arial" w:hAnsi="Arial" w:cs="Arial"/>
                <w:color w:val="000000"/>
                <w:sz w:val="28"/>
                <w:szCs w:val="22"/>
              </w:rPr>
              <w:t>,</w:t>
            </w:r>
            <w:r w:rsidRPr="00CC3D56">
              <w:rPr>
                <w:rFonts w:ascii="Arial" w:hAnsi="Arial" w:cs="Arial"/>
                <w:color w:val="000000"/>
                <w:sz w:val="28"/>
                <w:szCs w:val="22"/>
              </w:rPr>
              <w:t xml:space="preserve"> Burlington</w:t>
            </w:r>
          </w:p>
        </w:tc>
      </w:tr>
    </w:tbl>
    <w:p w14:paraId="626513B7" w14:textId="77777777" w:rsidR="003D7EA1" w:rsidRPr="00CC3D56" w:rsidRDefault="003D7EA1" w:rsidP="007C7AA6">
      <w:pPr>
        <w:rPr>
          <w:rFonts w:ascii="Arial" w:hAnsi="Arial" w:cs="Arial"/>
          <w:sz w:val="28"/>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CC3D56"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CC3D56" w:rsidRDefault="003D7EA1" w:rsidP="002F55CE">
            <w:pPr>
              <w:rPr>
                <w:rStyle w:val="Strong"/>
                <w:rFonts w:ascii="Arial" w:hAnsi="Arial" w:cs="Arial"/>
                <w:color w:val="FFFFFF" w:themeColor="background1"/>
                <w:sz w:val="32"/>
                <w:szCs w:val="22"/>
              </w:rPr>
            </w:pPr>
            <w:r w:rsidRPr="00CC3D56">
              <w:rPr>
                <w:rStyle w:val="Strong"/>
                <w:rFonts w:ascii="Arial" w:hAnsi="Arial" w:cs="Arial"/>
                <w:color w:val="FFFFFF" w:themeColor="background1"/>
                <w:sz w:val="32"/>
                <w:szCs w:val="22"/>
              </w:rPr>
              <w:t>P</w:t>
            </w:r>
            <w:r w:rsidR="003C5521" w:rsidRPr="00CC3D56">
              <w:rPr>
                <w:rStyle w:val="Strong"/>
                <w:rFonts w:ascii="Arial" w:hAnsi="Arial" w:cs="Arial"/>
                <w:color w:val="FFFFFF" w:themeColor="background1"/>
                <w:sz w:val="32"/>
                <w:szCs w:val="22"/>
              </w:rPr>
              <w:t>re-h</w:t>
            </w:r>
            <w:r w:rsidRPr="00CC3D56">
              <w:rPr>
                <w:rStyle w:val="Strong"/>
                <w:rFonts w:ascii="Arial" w:hAnsi="Arial" w:cs="Arial"/>
                <w:color w:val="FFFFFF" w:themeColor="background1"/>
                <w:sz w:val="32"/>
                <w:szCs w:val="22"/>
              </w:rPr>
              <w:t>eader Text</w:t>
            </w:r>
            <w:r w:rsidR="00A4255E" w:rsidRPr="00CC3D56">
              <w:rPr>
                <w:rStyle w:val="Strong"/>
                <w:rFonts w:ascii="Arial" w:hAnsi="Arial" w:cs="Arial"/>
                <w:color w:val="FFFFFF" w:themeColor="background1"/>
                <w:sz w:val="22"/>
                <w:szCs w:val="22"/>
              </w:rPr>
              <w:t xml:space="preserve"> </w:t>
            </w:r>
            <w:r w:rsidR="00A4255E" w:rsidRPr="00CC3D56">
              <w:rPr>
                <w:rFonts w:ascii="Arial" w:hAnsi="Arial" w:cs="Arial"/>
                <w:b/>
                <w:color w:val="FF0000"/>
                <w:sz w:val="28"/>
              </w:rPr>
              <w:t>**</w:t>
            </w:r>
          </w:p>
          <w:p w14:paraId="626513B9" w14:textId="0716BC29" w:rsidR="00B84897" w:rsidRPr="00CC3D56" w:rsidRDefault="00B84897" w:rsidP="00570925">
            <w:pPr>
              <w:rPr>
                <w:rFonts w:ascii="Arial" w:hAnsi="Arial" w:cs="Arial"/>
                <w:color w:val="000000"/>
                <w:sz w:val="32"/>
                <w:szCs w:val="22"/>
              </w:rPr>
            </w:pPr>
            <w:r w:rsidRPr="00CC3D56">
              <w:rPr>
                <w:rStyle w:val="Emphasis"/>
                <w:rFonts w:ascii="Arial" w:hAnsi="Arial" w:cs="Arial"/>
                <w:i w:val="0"/>
                <w:color w:val="FFFFFF" w:themeColor="background1"/>
                <w:sz w:val="22"/>
                <w:szCs w:val="22"/>
              </w:rPr>
              <w:t>The pre-header is the short summary text that follows the subject line when an email is viewed in the inbox. It is right about the header logo. Include a call to action</w:t>
            </w:r>
            <w:r w:rsidR="00FB00D8" w:rsidRPr="00CC3D56">
              <w:rPr>
                <w:rStyle w:val="Emphasis"/>
                <w:rFonts w:ascii="Arial" w:hAnsi="Arial" w:cs="Arial"/>
                <w:i w:val="0"/>
                <w:color w:val="FFFFFF" w:themeColor="background1"/>
                <w:sz w:val="22"/>
                <w:szCs w:val="22"/>
              </w:rPr>
              <w:t xml:space="preserve">. </w:t>
            </w:r>
          </w:p>
        </w:tc>
      </w:tr>
      <w:tr w:rsidR="003D7EA1" w:rsidRPr="00CC3D56"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CC3D56" w:rsidRDefault="003D7EA1" w:rsidP="003C5521">
            <w:pPr>
              <w:rPr>
                <w:rFonts w:ascii="Arial" w:hAnsi="Arial" w:cs="Arial"/>
                <w:color w:val="000000"/>
                <w:sz w:val="28"/>
                <w:szCs w:val="22"/>
              </w:rPr>
            </w:pPr>
          </w:p>
          <w:p w14:paraId="626513BC" w14:textId="6ADA7F96" w:rsidR="003D7EA1" w:rsidRPr="00CC3D56" w:rsidRDefault="007D553D" w:rsidP="003C5521">
            <w:pPr>
              <w:rPr>
                <w:rFonts w:ascii="Arial" w:hAnsi="Arial" w:cs="Arial"/>
                <w:color w:val="000000"/>
                <w:sz w:val="28"/>
                <w:szCs w:val="22"/>
              </w:rPr>
            </w:pPr>
            <w:r w:rsidRPr="00CC3D56">
              <w:rPr>
                <w:rFonts w:ascii="Arial" w:hAnsi="Arial" w:cs="Arial"/>
                <w:color w:val="000000"/>
                <w:sz w:val="28"/>
                <w:szCs w:val="22"/>
              </w:rPr>
              <w:t>Together we can cut Vermont’s incarcerated population in half.</w:t>
            </w:r>
          </w:p>
        </w:tc>
      </w:tr>
    </w:tbl>
    <w:p w14:paraId="626513BE" w14:textId="77777777" w:rsidR="003D7EA1" w:rsidRPr="00CC3D56" w:rsidRDefault="003D7EA1" w:rsidP="007C7AA6">
      <w:pPr>
        <w:rPr>
          <w:rFonts w:ascii="Arial" w:hAnsi="Arial" w:cs="Arial"/>
          <w:sz w:val="28"/>
        </w:rPr>
      </w:pPr>
    </w:p>
    <w:p w14:paraId="4B0A8DA3" w14:textId="77777777" w:rsidR="00E21909" w:rsidRPr="00CC3D56" w:rsidRDefault="00E21909" w:rsidP="007C7AA6">
      <w:pPr>
        <w:rPr>
          <w:rFonts w:ascii="Arial" w:hAnsi="Arial" w:cs="Arial"/>
          <w:sz w:val="28"/>
        </w:rPr>
      </w:pPr>
    </w:p>
    <w:p w14:paraId="6EE88539" w14:textId="77777777" w:rsidR="00E21909" w:rsidRPr="00CC3D56" w:rsidRDefault="00E21909" w:rsidP="007C7AA6">
      <w:pPr>
        <w:rPr>
          <w:rFonts w:ascii="Arial" w:hAnsi="Arial" w:cs="Arial"/>
          <w:sz w:val="28"/>
        </w:rPr>
      </w:pPr>
    </w:p>
    <w:p w14:paraId="694BC1D5" w14:textId="77777777" w:rsidR="00E21909" w:rsidRPr="00CC3D56" w:rsidRDefault="00E21909" w:rsidP="007C7AA6">
      <w:pPr>
        <w:rPr>
          <w:rFonts w:ascii="Arial" w:hAnsi="Arial" w:cs="Arial"/>
          <w:sz w:val="28"/>
        </w:rPr>
      </w:pPr>
    </w:p>
    <w:p w14:paraId="1A57F866" w14:textId="77777777" w:rsidR="00E21909" w:rsidRPr="00CC3D56" w:rsidRDefault="00E21909" w:rsidP="007C7AA6">
      <w:pPr>
        <w:rPr>
          <w:rFonts w:ascii="Arial" w:hAnsi="Arial" w:cs="Arial"/>
          <w:sz w:val="28"/>
        </w:rPr>
      </w:pPr>
    </w:p>
    <w:p w14:paraId="3BE129BC" w14:textId="77777777" w:rsidR="00E21909" w:rsidRPr="00CC3D56" w:rsidRDefault="00E21909" w:rsidP="007C7AA6">
      <w:pPr>
        <w:rPr>
          <w:rFonts w:ascii="Arial" w:hAnsi="Arial" w:cs="Arial"/>
          <w:sz w:val="28"/>
        </w:rPr>
      </w:pPr>
    </w:p>
    <w:p w14:paraId="480AF27B" w14:textId="77777777" w:rsidR="00E21909" w:rsidRPr="00CC3D56" w:rsidRDefault="00E21909" w:rsidP="007C7AA6">
      <w:pPr>
        <w:rPr>
          <w:rFonts w:ascii="Arial" w:hAnsi="Arial" w:cs="Arial"/>
          <w:sz w:val="28"/>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CC3D56"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CC3D56" w:rsidRDefault="002B117E" w:rsidP="002F55CE">
            <w:pPr>
              <w:rPr>
                <w:rFonts w:ascii="Arial" w:hAnsi="Arial" w:cs="Arial"/>
                <w:color w:val="000000"/>
                <w:sz w:val="32"/>
                <w:szCs w:val="22"/>
              </w:rPr>
            </w:pPr>
            <w:r w:rsidRPr="00CC3D56">
              <w:rPr>
                <w:rStyle w:val="Strong"/>
                <w:rFonts w:ascii="Arial" w:hAnsi="Arial" w:cs="Arial"/>
                <w:color w:val="FFFFFF" w:themeColor="background1"/>
                <w:sz w:val="32"/>
                <w:szCs w:val="22"/>
              </w:rPr>
              <w:t>Side Box Content</w:t>
            </w:r>
            <w:r w:rsidR="00B00C71" w:rsidRPr="00CC3D56">
              <w:rPr>
                <w:rStyle w:val="Strong"/>
                <w:rFonts w:ascii="Arial" w:hAnsi="Arial" w:cs="Arial"/>
                <w:color w:val="FFFFFF" w:themeColor="background1"/>
                <w:sz w:val="32"/>
                <w:szCs w:val="22"/>
              </w:rPr>
              <w:t xml:space="preserve"> (Action</w:t>
            </w:r>
            <w:r w:rsidR="004D1074" w:rsidRPr="00CC3D56">
              <w:rPr>
                <w:rStyle w:val="Strong"/>
                <w:rFonts w:ascii="Arial" w:hAnsi="Arial" w:cs="Arial"/>
                <w:color w:val="FFFFFF" w:themeColor="background1"/>
                <w:sz w:val="32"/>
                <w:szCs w:val="22"/>
              </w:rPr>
              <w:t xml:space="preserve"> &amp; Event</w:t>
            </w:r>
            <w:r w:rsidR="00B00C71" w:rsidRPr="00CC3D56">
              <w:rPr>
                <w:rStyle w:val="Strong"/>
                <w:rFonts w:ascii="Arial" w:hAnsi="Arial" w:cs="Arial"/>
                <w:color w:val="FFFFFF" w:themeColor="background1"/>
                <w:sz w:val="32"/>
                <w:szCs w:val="22"/>
              </w:rPr>
              <w:t xml:space="preserve"> format only)</w:t>
            </w:r>
          </w:p>
        </w:tc>
      </w:tr>
      <w:tr w:rsidR="002B117E" w:rsidRPr="00CC3D56"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D68B162" w14:textId="70A0722D" w:rsidR="00CC3D56" w:rsidRPr="00CC3D56" w:rsidRDefault="00CC3D56" w:rsidP="00CC3D56">
            <w:pPr>
              <w:rPr>
                <w:rFonts w:ascii="Arial" w:hAnsi="Arial" w:cs="Arial"/>
                <w:b/>
                <w:color w:val="000000" w:themeColor="text1"/>
              </w:rPr>
            </w:pPr>
            <w:r w:rsidRPr="00CC3D56">
              <w:rPr>
                <w:rFonts w:ascii="Arial" w:hAnsi="Arial" w:cs="Arial"/>
                <w:b/>
                <w:color w:val="000000" w:themeColor="text1"/>
              </w:rPr>
              <w:t>Smart Justice Vermont Launch</w:t>
            </w:r>
          </w:p>
          <w:p w14:paraId="56491272" w14:textId="686FDB3F" w:rsidR="00CC3D56" w:rsidRPr="00CC3D56" w:rsidRDefault="00CC3D56" w:rsidP="00CC3D56">
            <w:pPr>
              <w:rPr>
                <w:rFonts w:ascii="Arial" w:hAnsi="Arial" w:cs="Arial"/>
                <w:color w:val="000000" w:themeColor="text1"/>
              </w:rPr>
            </w:pPr>
            <w:r w:rsidRPr="00CC3D56">
              <w:rPr>
                <w:rFonts w:ascii="Arial" w:hAnsi="Arial" w:cs="Arial"/>
                <w:color w:val="000000" w:themeColor="text1"/>
              </w:rPr>
              <w:t>Featuring speakers Bill Cobb, National ACLU Smart Justice Campaign Deputy Director and slam poets Muslim Girls Making Change</w:t>
            </w:r>
          </w:p>
          <w:p w14:paraId="0AC1E552" w14:textId="77777777" w:rsidR="00CC3D56" w:rsidRPr="00CC3D56" w:rsidRDefault="00CC3D56" w:rsidP="00CC3D56">
            <w:pPr>
              <w:rPr>
                <w:rFonts w:ascii="Arial" w:hAnsi="Arial" w:cs="Arial"/>
                <w:b/>
                <w:color w:val="000000" w:themeColor="text1"/>
              </w:rPr>
            </w:pPr>
          </w:p>
          <w:p w14:paraId="0D020A52" w14:textId="51AFD480" w:rsidR="00CC3D56" w:rsidRPr="00CC3D56" w:rsidRDefault="00CC3D56" w:rsidP="00CC3D56">
            <w:pPr>
              <w:rPr>
                <w:rFonts w:ascii="Arial" w:hAnsi="Arial" w:cs="Arial"/>
                <w:color w:val="000000" w:themeColor="text1"/>
              </w:rPr>
            </w:pPr>
            <w:proofErr w:type="spellStart"/>
            <w:r w:rsidRPr="00CC3D56">
              <w:rPr>
                <w:rFonts w:ascii="Arial" w:hAnsi="Arial" w:cs="Arial"/>
                <w:b/>
                <w:color w:val="000000" w:themeColor="text1"/>
              </w:rPr>
              <w:t>A</w:t>
            </w:r>
            <w:r w:rsidR="00B16B55">
              <w:rPr>
                <w:rFonts w:ascii="Arial" w:hAnsi="Arial" w:cs="Arial"/>
                <w:b/>
                <w:color w:val="000000" w:themeColor="text1"/>
              </w:rPr>
              <w:t>rtsRiot</w:t>
            </w:r>
            <w:proofErr w:type="spellEnd"/>
            <w:r w:rsidRPr="00CC3D56">
              <w:rPr>
                <w:rFonts w:ascii="Arial" w:hAnsi="Arial" w:cs="Arial"/>
                <w:color w:val="000000" w:themeColor="text1"/>
              </w:rPr>
              <w:br/>
              <w:t>400 Pine Street</w:t>
            </w:r>
            <w:r w:rsidRPr="00CC3D56">
              <w:rPr>
                <w:rFonts w:ascii="Arial" w:hAnsi="Arial" w:cs="Arial"/>
                <w:color w:val="000000" w:themeColor="text1"/>
              </w:rPr>
              <w:br/>
              <w:t>Burlington, VT 05401</w:t>
            </w:r>
          </w:p>
          <w:p w14:paraId="2252917B" w14:textId="77777777" w:rsidR="00CC3D56" w:rsidRPr="00CC3D56" w:rsidRDefault="00CC3D56" w:rsidP="00CC3D56">
            <w:pPr>
              <w:rPr>
                <w:ins w:id="1" w:author="ComOrg" w:date="2018-01-09T17:22:00Z"/>
                <w:rFonts w:ascii="Arial" w:hAnsi="Arial" w:cs="Arial"/>
                <w:color w:val="000000" w:themeColor="text1"/>
              </w:rPr>
            </w:pPr>
            <w:r w:rsidRPr="00CC3D56">
              <w:rPr>
                <w:rFonts w:ascii="Arial" w:hAnsi="Arial" w:cs="Arial"/>
                <w:color w:val="000000" w:themeColor="text1"/>
              </w:rPr>
              <w:t>Doors at 6:30, Presentations begin at 7:00 pm</w:t>
            </w:r>
            <w:r w:rsidRPr="00CC3D56">
              <w:rPr>
                <w:rFonts w:ascii="Arial" w:hAnsi="Arial" w:cs="Arial"/>
                <w:color w:val="000000" w:themeColor="text1"/>
              </w:rPr>
              <w:br/>
              <w:t>Food and drink available for purchase</w:t>
            </w:r>
          </w:p>
          <w:p w14:paraId="094D2C8D" w14:textId="77777777" w:rsidR="002B117E" w:rsidRDefault="002B117E" w:rsidP="00B00C71">
            <w:pPr>
              <w:rPr>
                <w:rFonts w:ascii="Arial" w:hAnsi="Arial" w:cs="Arial"/>
                <w:color w:val="000000"/>
              </w:rPr>
            </w:pPr>
          </w:p>
          <w:p w14:paraId="626513C2" w14:textId="6E203342" w:rsidR="007831FE" w:rsidRPr="00CC3D56" w:rsidRDefault="007831FE" w:rsidP="00B00C71">
            <w:pPr>
              <w:rPr>
                <w:rFonts w:ascii="Arial" w:hAnsi="Arial" w:cs="Arial"/>
                <w:color w:val="000000"/>
              </w:rPr>
            </w:pPr>
            <w:r>
              <w:rPr>
                <w:rFonts w:ascii="Arial" w:hAnsi="Arial" w:cs="Arial"/>
                <w:color w:val="000000"/>
              </w:rPr>
              <w:t>RSVP on Facebook</w:t>
            </w:r>
          </w:p>
        </w:tc>
      </w:tr>
    </w:tbl>
    <w:p w14:paraId="626513C4" w14:textId="77777777" w:rsidR="003C5521" w:rsidRPr="00CC3D56" w:rsidRDefault="003C5521" w:rsidP="007C7AA6">
      <w:pPr>
        <w:rPr>
          <w:rFonts w:ascii="Arial" w:hAnsi="Arial" w:cs="Arial"/>
          <w:sz w:val="28"/>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CC3D56"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CC3D56" w:rsidRDefault="002B117E" w:rsidP="002F55CE">
            <w:pPr>
              <w:rPr>
                <w:rFonts w:ascii="Arial" w:hAnsi="Arial" w:cs="Arial"/>
                <w:b/>
                <w:bCs/>
                <w:color w:val="FFFFFF" w:themeColor="background1"/>
                <w:sz w:val="32"/>
                <w:szCs w:val="22"/>
              </w:rPr>
            </w:pPr>
            <w:r w:rsidRPr="00CC3D56">
              <w:rPr>
                <w:rStyle w:val="Strong"/>
                <w:rFonts w:ascii="Arial" w:hAnsi="Arial" w:cs="Arial"/>
                <w:color w:val="FFFFFF" w:themeColor="background1"/>
                <w:sz w:val="32"/>
                <w:szCs w:val="22"/>
              </w:rPr>
              <w:t xml:space="preserve">Hyperlinks for email </w:t>
            </w:r>
            <w:proofErr w:type="gramStart"/>
            <w:r w:rsidRPr="00CC3D56">
              <w:rPr>
                <w:rStyle w:val="Strong"/>
                <w:rFonts w:ascii="Arial" w:hAnsi="Arial" w:cs="Arial"/>
                <w:color w:val="FFFFFF" w:themeColor="background1"/>
                <w:sz w:val="32"/>
                <w:szCs w:val="22"/>
              </w:rPr>
              <w:t xml:space="preserve">message </w:t>
            </w:r>
            <w:r w:rsidR="00A4255E" w:rsidRPr="00CC3D56">
              <w:rPr>
                <w:rStyle w:val="Strong"/>
                <w:rFonts w:ascii="Arial" w:hAnsi="Arial" w:cs="Arial"/>
                <w:color w:val="FFFFFF" w:themeColor="background1"/>
                <w:sz w:val="22"/>
                <w:szCs w:val="22"/>
              </w:rPr>
              <w:t xml:space="preserve"> </w:t>
            </w:r>
            <w:r w:rsidR="00A4255E" w:rsidRPr="00CC3D56">
              <w:rPr>
                <w:rFonts w:ascii="Arial" w:hAnsi="Arial" w:cs="Arial"/>
                <w:b/>
                <w:color w:val="FF0000"/>
                <w:sz w:val="28"/>
              </w:rPr>
              <w:t>*</w:t>
            </w:r>
            <w:proofErr w:type="gramEnd"/>
            <w:r w:rsidR="00A4255E" w:rsidRPr="00CC3D56">
              <w:rPr>
                <w:rFonts w:ascii="Arial" w:hAnsi="Arial" w:cs="Arial"/>
                <w:b/>
                <w:color w:val="FF0000"/>
                <w:sz w:val="28"/>
              </w:rPr>
              <w:t>*</w:t>
            </w:r>
          </w:p>
        </w:tc>
      </w:tr>
      <w:tr w:rsidR="002B117E" w:rsidRPr="00CC3D56"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CC3D56" w:rsidRDefault="002B117E" w:rsidP="002F55CE">
            <w:pPr>
              <w:rPr>
                <w:rFonts w:ascii="Arial" w:hAnsi="Arial" w:cs="Arial"/>
                <w:color w:val="000000"/>
                <w:sz w:val="28"/>
                <w:szCs w:val="22"/>
              </w:rPr>
            </w:pPr>
          </w:p>
          <w:p w14:paraId="626513C8" w14:textId="4CD14BDE" w:rsidR="002B117E" w:rsidRPr="00CC3D56" w:rsidRDefault="007831FE" w:rsidP="002F55CE">
            <w:pPr>
              <w:rPr>
                <w:rFonts w:ascii="Arial" w:hAnsi="Arial" w:cs="Arial"/>
                <w:color w:val="000000"/>
                <w:sz w:val="28"/>
                <w:szCs w:val="22"/>
              </w:rPr>
            </w:pPr>
            <w:r w:rsidRPr="007831FE">
              <w:rPr>
                <w:rFonts w:ascii="Arial" w:hAnsi="Arial" w:cs="Arial"/>
                <w:color w:val="000000"/>
                <w:sz w:val="28"/>
                <w:szCs w:val="22"/>
              </w:rPr>
              <w:t>https://www.facebook.com/events/272521483276222/</w:t>
            </w:r>
          </w:p>
        </w:tc>
      </w:tr>
    </w:tbl>
    <w:p w14:paraId="626513CF" w14:textId="77777777" w:rsidR="003C5521" w:rsidRPr="00CC3D56" w:rsidRDefault="003C5521" w:rsidP="007C7AA6">
      <w:pPr>
        <w:rPr>
          <w:rFonts w:ascii="Arial" w:hAnsi="Arial" w:cs="Arial"/>
          <w:sz w:val="28"/>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CC3D56"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CC3D56" w:rsidRDefault="003C5521" w:rsidP="002F55CE">
            <w:pPr>
              <w:rPr>
                <w:rStyle w:val="Strong"/>
                <w:rFonts w:ascii="Arial" w:hAnsi="Arial" w:cs="Arial"/>
                <w:color w:val="FFFFFF" w:themeColor="background1"/>
                <w:sz w:val="32"/>
                <w:szCs w:val="22"/>
              </w:rPr>
            </w:pPr>
            <w:r w:rsidRPr="00CC3D56">
              <w:rPr>
                <w:rStyle w:val="Strong"/>
                <w:rFonts w:ascii="Arial" w:hAnsi="Arial" w:cs="Arial"/>
                <w:color w:val="FFFFFF" w:themeColor="background1"/>
                <w:sz w:val="32"/>
                <w:szCs w:val="22"/>
              </w:rPr>
              <w:lastRenderedPageBreak/>
              <w:t>Email Body Content</w:t>
            </w:r>
            <w:r w:rsidR="00A4255E" w:rsidRPr="00CC3D56">
              <w:rPr>
                <w:rStyle w:val="Strong"/>
                <w:rFonts w:ascii="Arial" w:hAnsi="Arial" w:cs="Arial"/>
                <w:color w:val="FFFFFF" w:themeColor="background1"/>
                <w:sz w:val="22"/>
                <w:szCs w:val="22"/>
              </w:rPr>
              <w:t xml:space="preserve"> </w:t>
            </w:r>
            <w:r w:rsidR="00A4255E" w:rsidRPr="00CC3D56">
              <w:rPr>
                <w:rFonts w:ascii="Arial" w:hAnsi="Arial" w:cs="Arial"/>
                <w:b/>
                <w:color w:val="FF0000"/>
                <w:sz w:val="28"/>
              </w:rPr>
              <w:t>**</w:t>
            </w:r>
          </w:p>
          <w:p w14:paraId="626513D1" w14:textId="77777777" w:rsidR="00570925" w:rsidRPr="00CC3D56" w:rsidRDefault="00570925" w:rsidP="00570925">
            <w:pPr>
              <w:rPr>
                <w:rFonts w:ascii="Arial" w:hAnsi="Arial" w:cs="Arial"/>
                <w:color w:val="FFFFFF" w:themeColor="background1"/>
                <w:sz w:val="22"/>
                <w:szCs w:val="22"/>
              </w:rPr>
            </w:pPr>
            <w:r w:rsidRPr="00CC3D56">
              <w:rPr>
                <w:rFonts w:ascii="Arial" w:hAnsi="Arial" w:cs="Arial"/>
                <w:color w:val="FFFFFF" w:themeColor="background1"/>
                <w:sz w:val="22"/>
                <w:szCs w:val="22"/>
              </w:rPr>
              <w:t xml:space="preserve">Keep the content brief. One of the worst mistakes we make is trying to </w:t>
            </w:r>
            <w:r w:rsidR="00973768" w:rsidRPr="00CC3D56">
              <w:rPr>
                <w:rFonts w:ascii="Arial" w:hAnsi="Arial" w:cs="Arial"/>
                <w:color w:val="FFFFFF" w:themeColor="background1"/>
                <w:sz w:val="22"/>
                <w:szCs w:val="22"/>
              </w:rPr>
              <w:t>include</w:t>
            </w:r>
            <w:r w:rsidRPr="00CC3D56">
              <w:rPr>
                <w:rFonts w:ascii="Arial" w:hAnsi="Arial" w:cs="Arial"/>
                <w:color w:val="FFFFFF" w:themeColor="background1"/>
                <w:sz w:val="22"/>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CC3D56" w:rsidRDefault="00570925" w:rsidP="00570925">
            <w:pPr>
              <w:rPr>
                <w:rFonts w:ascii="Arial" w:hAnsi="Arial" w:cs="Arial"/>
                <w:color w:val="FFFFFF" w:themeColor="background1"/>
                <w:sz w:val="22"/>
                <w:szCs w:val="22"/>
              </w:rPr>
            </w:pPr>
          </w:p>
          <w:p w14:paraId="626513D3" w14:textId="77777777" w:rsidR="00570925" w:rsidRPr="00CC3D56" w:rsidRDefault="00570925" w:rsidP="00570925">
            <w:pPr>
              <w:rPr>
                <w:rFonts w:ascii="Arial" w:hAnsi="Arial" w:cs="Arial"/>
                <w:color w:val="FFFFFF" w:themeColor="background1"/>
                <w:sz w:val="22"/>
                <w:szCs w:val="22"/>
              </w:rPr>
            </w:pPr>
            <w:r w:rsidRPr="00CC3D56">
              <w:rPr>
                <w:rFonts w:ascii="Arial" w:hAnsi="Arial" w:cs="Arial"/>
                <w:color w:val="FFFFFF" w:themeColor="background1"/>
                <w:sz w:val="22"/>
                <w:szCs w:val="22"/>
              </w:rPr>
              <w:t xml:space="preserve">Answer </w:t>
            </w:r>
            <w:proofErr w:type="gramStart"/>
            <w:r w:rsidRPr="00CC3D56">
              <w:rPr>
                <w:rFonts w:ascii="Arial" w:hAnsi="Arial" w:cs="Arial"/>
                <w:color w:val="FFFFFF" w:themeColor="background1"/>
                <w:sz w:val="22"/>
                <w:szCs w:val="22"/>
              </w:rPr>
              <w:t>the these</w:t>
            </w:r>
            <w:proofErr w:type="gramEnd"/>
            <w:r w:rsidRPr="00CC3D56">
              <w:rPr>
                <w:rFonts w:ascii="Arial" w:hAnsi="Arial" w:cs="Arial"/>
                <w:color w:val="FFFFFF" w:themeColor="background1"/>
                <w:sz w:val="22"/>
                <w:szCs w:val="22"/>
              </w:rPr>
              <w:t xml:space="preserve"> three questions for the reader when you write your message: </w:t>
            </w:r>
          </w:p>
          <w:p w14:paraId="626513D4" w14:textId="77777777" w:rsidR="00570925" w:rsidRPr="00CC3D56" w:rsidRDefault="00570925" w:rsidP="00570925">
            <w:pPr>
              <w:rPr>
                <w:rFonts w:ascii="Arial" w:hAnsi="Arial" w:cs="Arial"/>
                <w:color w:val="FFFFFF" w:themeColor="background1"/>
                <w:sz w:val="22"/>
                <w:szCs w:val="22"/>
              </w:rPr>
            </w:pPr>
          </w:p>
          <w:p w14:paraId="626513D5" w14:textId="4A68222C" w:rsidR="00973768" w:rsidRPr="00CC3D56" w:rsidRDefault="00570925" w:rsidP="00570925">
            <w:pPr>
              <w:pStyle w:val="ListParagraph"/>
              <w:numPr>
                <w:ilvl w:val="0"/>
                <w:numId w:val="16"/>
              </w:numPr>
              <w:rPr>
                <w:rFonts w:ascii="Arial" w:hAnsi="Arial" w:cs="Arial"/>
                <w:color w:val="FFFFFF" w:themeColor="background1"/>
                <w:sz w:val="22"/>
                <w:szCs w:val="22"/>
              </w:rPr>
            </w:pPr>
            <w:r w:rsidRPr="00CC3D56">
              <w:rPr>
                <w:rFonts w:ascii="Arial" w:hAnsi="Arial" w:cs="Arial"/>
                <w:b/>
                <w:color w:val="FFFFFF" w:themeColor="background1"/>
                <w:sz w:val="22"/>
                <w:szCs w:val="22"/>
              </w:rPr>
              <w:t>What are you asking me to do?</w:t>
            </w:r>
            <w:r w:rsidRPr="00CC3D56">
              <w:rPr>
                <w:rFonts w:ascii="Arial" w:hAnsi="Arial" w:cs="Arial"/>
                <w:color w:val="FFFFFF" w:themeColor="background1"/>
                <w:sz w:val="22"/>
                <w:szCs w:val="22"/>
              </w:rPr>
              <w:t xml:space="preserve"> Always give the reader an action to take</w:t>
            </w:r>
            <w:r w:rsidR="00973768" w:rsidRPr="00CC3D56">
              <w:rPr>
                <w:rFonts w:ascii="Arial" w:hAnsi="Arial" w:cs="Arial"/>
                <w:color w:val="FFFFFF" w:themeColor="background1"/>
                <w:sz w:val="22"/>
                <w:szCs w:val="22"/>
              </w:rPr>
              <w:t xml:space="preserve">. Your call to </w:t>
            </w:r>
            <w:r w:rsidRPr="00CC3D56">
              <w:rPr>
                <w:rFonts w:ascii="Arial" w:hAnsi="Arial" w:cs="Arial"/>
                <w:color w:val="FFFFFF" w:themeColor="background1"/>
                <w:sz w:val="22"/>
                <w:szCs w:val="22"/>
              </w:rPr>
              <w:t xml:space="preserve">action should be able to </w:t>
            </w:r>
            <w:r w:rsidR="00A4255E" w:rsidRPr="00CC3D56">
              <w:rPr>
                <w:rFonts w:ascii="Arial" w:hAnsi="Arial" w:cs="Arial"/>
                <w:color w:val="FFFFFF" w:themeColor="background1"/>
                <w:sz w:val="22"/>
                <w:szCs w:val="22"/>
              </w:rPr>
              <w:t>stand-alone</w:t>
            </w:r>
            <w:r w:rsidRPr="00CC3D56">
              <w:rPr>
                <w:rFonts w:ascii="Arial" w:hAnsi="Arial" w:cs="Arial"/>
                <w:color w:val="FFFFFF" w:themeColor="background1"/>
                <w:sz w:val="22"/>
                <w:szCs w:val="22"/>
              </w:rPr>
              <w:t xml:space="preserve">. Remember, people scan their emails, and if </w:t>
            </w:r>
            <w:r w:rsidR="00A4255E" w:rsidRPr="00CC3D56">
              <w:rPr>
                <w:rFonts w:ascii="Arial" w:hAnsi="Arial" w:cs="Arial"/>
                <w:color w:val="FFFFFF" w:themeColor="background1"/>
                <w:sz w:val="22"/>
                <w:szCs w:val="22"/>
              </w:rPr>
              <w:t>there is</w:t>
            </w:r>
            <w:r w:rsidRPr="00CC3D56">
              <w:rPr>
                <w:rFonts w:ascii="Arial" w:hAnsi="Arial" w:cs="Arial"/>
                <w:color w:val="FFFFFF" w:themeColor="background1"/>
                <w:sz w:val="22"/>
                <w:szCs w:val="22"/>
              </w:rPr>
              <w:t xml:space="preserve"> one thing you want your recipient to </w:t>
            </w:r>
            <w:r w:rsidR="00A4255E" w:rsidRPr="00CC3D56">
              <w:rPr>
                <w:rFonts w:ascii="Arial" w:hAnsi="Arial" w:cs="Arial"/>
                <w:color w:val="FFFFFF" w:themeColor="background1"/>
                <w:sz w:val="22"/>
                <w:szCs w:val="22"/>
              </w:rPr>
              <w:t>notice</w:t>
            </w:r>
            <w:r w:rsidRPr="00CC3D56">
              <w:rPr>
                <w:rFonts w:ascii="Arial" w:hAnsi="Arial" w:cs="Arial"/>
                <w:color w:val="FFFFFF" w:themeColor="background1"/>
                <w:sz w:val="22"/>
                <w:szCs w:val="22"/>
              </w:rPr>
              <w:t xml:space="preserve">, </w:t>
            </w:r>
            <w:r w:rsidR="00A4255E" w:rsidRPr="00CC3D56">
              <w:rPr>
                <w:rFonts w:ascii="Arial" w:hAnsi="Arial" w:cs="Arial"/>
                <w:color w:val="FFFFFF" w:themeColor="background1"/>
                <w:sz w:val="22"/>
                <w:szCs w:val="22"/>
              </w:rPr>
              <w:t>it is</w:t>
            </w:r>
            <w:r w:rsidRPr="00CC3D56">
              <w:rPr>
                <w:rFonts w:ascii="Arial" w:hAnsi="Arial" w:cs="Arial"/>
                <w:color w:val="FFFFFF" w:themeColor="background1"/>
                <w:sz w:val="22"/>
                <w:szCs w:val="22"/>
              </w:rPr>
              <w:t xml:space="preserve"> your call-to-action.</w:t>
            </w:r>
            <w:r w:rsidR="00973768" w:rsidRPr="00CC3D56">
              <w:rPr>
                <w:rFonts w:ascii="Arial" w:hAnsi="Arial" w:cs="Arial"/>
                <w:color w:val="FFFFFF" w:themeColor="background1"/>
                <w:sz w:val="22"/>
                <w:szCs w:val="22"/>
              </w:rPr>
              <w:br/>
            </w:r>
          </w:p>
          <w:p w14:paraId="626513D6" w14:textId="77777777" w:rsidR="00973768" w:rsidRPr="00CC3D56" w:rsidRDefault="00973768" w:rsidP="00973768">
            <w:pPr>
              <w:pStyle w:val="ListParagraph"/>
              <w:numPr>
                <w:ilvl w:val="0"/>
                <w:numId w:val="16"/>
              </w:numPr>
              <w:rPr>
                <w:rFonts w:ascii="Arial" w:hAnsi="Arial" w:cs="Arial"/>
                <w:color w:val="000000"/>
                <w:sz w:val="32"/>
                <w:szCs w:val="22"/>
              </w:rPr>
            </w:pPr>
            <w:r w:rsidRPr="00CC3D56">
              <w:rPr>
                <w:rFonts w:ascii="Arial" w:hAnsi="Arial" w:cs="Arial"/>
                <w:b/>
                <w:color w:val="FFFFFF" w:themeColor="background1"/>
                <w:sz w:val="22"/>
                <w:szCs w:val="22"/>
              </w:rPr>
              <w:t>W</w:t>
            </w:r>
            <w:r w:rsidR="00570925" w:rsidRPr="00CC3D56">
              <w:rPr>
                <w:rFonts w:ascii="Arial" w:hAnsi="Arial" w:cs="Arial"/>
                <w:b/>
                <w:color w:val="FFFFFF" w:themeColor="background1"/>
                <w:sz w:val="22"/>
                <w:szCs w:val="22"/>
              </w:rPr>
              <w:t>hat is in it for me?</w:t>
            </w:r>
            <w:r w:rsidR="00570925" w:rsidRPr="00CC3D56">
              <w:rPr>
                <w:rFonts w:ascii="Arial" w:hAnsi="Arial" w:cs="Arial"/>
                <w:color w:val="FFFFFF" w:themeColor="background1"/>
                <w:sz w:val="22"/>
                <w:szCs w:val="22"/>
              </w:rPr>
              <w:t xml:space="preserve"> You know the value of your email content, but does your recipient? Tell them why </w:t>
            </w:r>
            <w:proofErr w:type="gramStart"/>
            <w:r w:rsidR="00570925" w:rsidRPr="00CC3D56">
              <w:rPr>
                <w:rFonts w:ascii="Arial" w:hAnsi="Arial" w:cs="Arial"/>
                <w:color w:val="FFFFFF" w:themeColor="background1"/>
                <w:sz w:val="22"/>
                <w:szCs w:val="22"/>
              </w:rPr>
              <w:t>taking action</w:t>
            </w:r>
            <w:proofErr w:type="gramEnd"/>
            <w:r w:rsidR="00570925" w:rsidRPr="00CC3D56">
              <w:rPr>
                <w:rFonts w:ascii="Arial" w:hAnsi="Arial" w:cs="Arial"/>
                <w:color w:val="FFFFFF" w:themeColor="background1"/>
                <w:sz w:val="22"/>
                <w:szCs w:val="22"/>
              </w:rPr>
              <w:t xml:space="preserve"> is important for them or why they should attend an event. </w:t>
            </w:r>
            <w:r w:rsidRPr="00CC3D56">
              <w:rPr>
                <w:rFonts w:ascii="Arial" w:hAnsi="Arial" w:cs="Arial"/>
                <w:color w:val="FFFFFF" w:themeColor="background1"/>
                <w:sz w:val="22"/>
                <w:szCs w:val="22"/>
              </w:rPr>
              <w:br/>
            </w:r>
          </w:p>
          <w:p w14:paraId="626513D7" w14:textId="77777777" w:rsidR="00570925" w:rsidRPr="00CC3D56" w:rsidRDefault="00570925" w:rsidP="00973768">
            <w:pPr>
              <w:pStyle w:val="ListParagraph"/>
              <w:numPr>
                <w:ilvl w:val="0"/>
                <w:numId w:val="16"/>
              </w:numPr>
              <w:rPr>
                <w:rFonts w:ascii="Arial" w:hAnsi="Arial" w:cs="Arial"/>
                <w:color w:val="000000"/>
                <w:sz w:val="32"/>
                <w:szCs w:val="22"/>
              </w:rPr>
            </w:pPr>
            <w:r w:rsidRPr="00CC3D56">
              <w:rPr>
                <w:rFonts w:ascii="Arial" w:hAnsi="Arial" w:cs="Arial"/>
                <w:b/>
                <w:color w:val="FFFFFF" w:themeColor="background1"/>
                <w:sz w:val="22"/>
                <w:szCs w:val="22"/>
              </w:rPr>
              <w:t>Why should I care?</w:t>
            </w:r>
            <w:r w:rsidRPr="00CC3D56">
              <w:rPr>
                <w:rFonts w:ascii="Arial" w:hAnsi="Arial" w:cs="Arial"/>
                <w:color w:val="FFFFFF" w:themeColor="background1"/>
                <w:sz w:val="22"/>
                <w:szCs w:val="22"/>
              </w:rPr>
              <w:t xml:space="preserve"> Write in the second person – orient the copy toward the reader and not the ACLU. Readers </w:t>
            </w:r>
            <w:proofErr w:type="gramStart"/>
            <w:r w:rsidRPr="00CC3D56">
              <w:rPr>
                <w:rFonts w:ascii="Arial" w:hAnsi="Arial" w:cs="Arial"/>
                <w:color w:val="FFFFFF" w:themeColor="background1"/>
                <w:sz w:val="22"/>
                <w:szCs w:val="22"/>
              </w:rPr>
              <w:t>take action</w:t>
            </w:r>
            <w:proofErr w:type="gramEnd"/>
            <w:r w:rsidRPr="00CC3D56">
              <w:rPr>
                <w:rFonts w:ascii="Arial" w:hAnsi="Arial" w:cs="Arial"/>
                <w:color w:val="FFFFFF" w:themeColor="background1"/>
                <w:sz w:val="22"/>
                <w:szCs w:val="22"/>
              </w:rPr>
              <w:t xml:space="preserve"> on things that are about them or affect them.</w:t>
            </w:r>
          </w:p>
        </w:tc>
      </w:tr>
      <w:tr w:rsidR="003C5521" w:rsidRPr="00CC3D56"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CC3D56" w:rsidRDefault="002B117E" w:rsidP="00CC3D56">
            <w:pPr>
              <w:rPr>
                <w:rStyle w:val="Emphasis"/>
                <w:rFonts w:ascii="Arial" w:hAnsi="Arial" w:cs="Arial"/>
                <w:i w:val="0"/>
                <w:color w:val="000000" w:themeColor="text1"/>
              </w:rPr>
            </w:pPr>
          </w:p>
          <w:p w14:paraId="626513DA" w14:textId="50FBE02E" w:rsidR="00973768" w:rsidRPr="00CC3D56" w:rsidRDefault="00CC3D56" w:rsidP="00CC3D56">
            <w:pPr>
              <w:rPr>
                <w:rStyle w:val="Emphasis"/>
                <w:rFonts w:ascii="Arial" w:hAnsi="Arial" w:cs="Arial"/>
                <w:i w:val="0"/>
                <w:color w:val="000000" w:themeColor="text1"/>
              </w:rPr>
            </w:pPr>
            <w:r w:rsidRPr="00CC3D56">
              <w:rPr>
                <w:rStyle w:val="Emphasis"/>
                <w:rFonts w:ascii="Arial" w:hAnsi="Arial" w:cs="Arial"/>
                <w:i w:val="0"/>
                <w:color w:val="000000" w:themeColor="text1"/>
              </w:rPr>
              <w:t>Dear [name],</w:t>
            </w:r>
          </w:p>
          <w:p w14:paraId="626513DB" w14:textId="77777777" w:rsidR="00973768" w:rsidRPr="00CC3D56" w:rsidRDefault="00973768" w:rsidP="00CC3D56">
            <w:pPr>
              <w:rPr>
                <w:rStyle w:val="Emphasis"/>
                <w:rFonts w:ascii="Arial" w:hAnsi="Arial" w:cs="Arial"/>
                <w:i w:val="0"/>
                <w:color w:val="000000" w:themeColor="text1"/>
              </w:rPr>
            </w:pPr>
          </w:p>
          <w:p w14:paraId="626513DC" w14:textId="77777777" w:rsidR="00973768" w:rsidRPr="00CC3D56" w:rsidRDefault="00973768" w:rsidP="00CC3D56">
            <w:pPr>
              <w:rPr>
                <w:rStyle w:val="Emphasis"/>
                <w:rFonts w:ascii="Arial" w:hAnsi="Arial" w:cs="Arial"/>
                <w:i w:val="0"/>
                <w:color w:val="000000" w:themeColor="text1"/>
              </w:rPr>
            </w:pPr>
          </w:p>
          <w:p w14:paraId="4B8270CC" w14:textId="4753B11E" w:rsidR="00CC3D56" w:rsidRPr="00CC3D56" w:rsidRDefault="00CC3D56" w:rsidP="00CC3D56">
            <w:pPr>
              <w:rPr>
                <w:rFonts w:ascii="Arial" w:hAnsi="Arial" w:cs="Arial"/>
                <w:color w:val="000000" w:themeColor="text1"/>
              </w:rPr>
            </w:pPr>
            <w:r w:rsidRPr="00CC3D56">
              <w:rPr>
                <w:rFonts w:ascii="Arial" w:hAnsi="Arial" w:cs="Arial"/>
                <w:color w:val="000000" w:themeColor="text1"/>
              </w:rPr>
              <w:t xml:space="preserve">Please join us Wednesday, January 24th </w:t>
            </w:r>
            <w:r w:rsidR="00B16B55">
              <w:rPr>
                <w:rFonts w:ascii="Arial" w:hAnsi="Arial" w:cs="Arial"/>
                <w:color w:val="000000" w:themeColor="text1"/>
              </w:rPr>
              <w:t xml:space="preserve">at </w:t>
            </w:r>
            <w:proofErr w:type="spellStart"/>
            <w:r w:rsidR="00B16B55">
              <w:rPr>
                <w:rFonts w:ascii="Arial" w:hAnsi="Arial" w:cs="Arial"/>
                <w:color w:val="000000" w:themeColor="text1"/>
              </w:rPr>
              <w:t>ArtsRiot</w:t>
            </w:r>
            <w:proofErr w:type="spellEnd"/>
            <w:r w:rsidR="00B16B55">
              <w:rPr>
                <w:rFonts w:ascii="Arial" w:hAnsi="Arial" w:cs="Arial"/>
                <w:color w:val="000000" w:themeColor="text1"/>
              </w:rPr>
              <w:t xml:space="preserve"> </w:t>
            </w:r>
            <w:r w:rsidRPr="00CC3D56">
              <w:rPr>
                <w:rFonts w:ascii="Arial" w:hAnsi="Arial" w:cs="Arial"/>
                <w:color w:val="000000" w:themeColor="text1"/>
              </w:rPr>
              <w:t xml:space="preserve">in Burlington to celebrate the launch of </w:t>
            </w:r>
            <w:r w:rsidRPr="00CC3D56">
              <w:rPr>
                <w:rFonts w:ascii="Arial" w:hAnsi="Arial" w:cs="Arial"/>
                <w:b/>
                <w:color w:val="000000" w:themeColor="text1"/>
              </w:rPr>
              <w:t>SMART JUSTICE VERMONT,</w:t>
            </w:r>
            <w:r w:rsidRPr="00CC3D56">
              <w:rPr>
                <w:rFonts w:ascii="Arial" w:hAnsi="Arial" w:cs="Arial"/>
                <w:color w:val="000000" w:themeColor="text1"/>
              </w:rPr>
              <w:t xml:space="preserve"> the</w:t>
            </w:r>
            <w:r w:rsidRPr="00CC3D56">
              <w:rPr>
                <w:rFonts w:ascii="Arial" w:hAnsi="Arial" w:cs="Arial"/>
                <w:b/>
                <w:color w:val="000000" w:themeColor="text1"/>
              </w:rPr>
              <w:t xml:space="preserve"> </w:t>
            </w:r>
            <w:r w:rsidRPr="00CC3D56">
              <w:rPr>
                <w:rFonts w:ascii="Arial" w:hAnsi="Arial" w:cs="Arial"/>
                <w:color w:val="000000" w:themeColor="text1"/>
              </w:rPr>
              <w:t>ACLU of Vermont’s statewide campaign for criminal justice reform aimed at cutting our incarcerated population in half through legislative reforms, prosecutorial accountability, and advancing racial justice in Vermont.</w:t>
            </w:r>
            <w:r w:rsidRPr="00CC3D56">
              <w:rPr>
                <w:rFonts w:ascii="Arial" w:hAnsi="Arial" w:cs="Arial"/>
                <w:color w:val="000000" w:themeColor="text1"/>
              </w:rPr>
              <w:br/>
            </w:r>
            <w:r w:rsidRPr="00CC3D56">
              <w:rPr>
                <w:rFonts w:ascii="Arial" w:hAnsi="Arial" w:cs="Arial"/>
                <w:color w:val="000000" w:themeColor="text1"/>
              </w:rPr>
              <w:br/>
            </w:r>
            <w:r w:rsidRPr="00CC3D56">
              <w:rPr>
                <w:rFonts w:ascii="Arial" w:hAnsi="Arial" w:cs="Arial"/>
                <w:b/>
                <w:color w:val="000000" w:themeColor="text1"/>
              </w:rPr>
              <w:t>BILL COBB</w:t>
            </w:r>
            <w:r w:rsidRPr="00CC3D56">
              <w:rPr>
                <w:rFonts w:ascii="Arial" w:hAnsi="Arial" w:cs="Arial"/>
                <w:color w:val="000000" w:themeColor="text1"/>
              </w:rPr>
              <w:t xml:space="preserve">, national advocate for the rights of formerly incarcerated people and Deputy Director of the ACLU’s Nationwide Campaign for Smart Justice and slam poets </w:t>
            </w:r>
            <w:r w:rsidRPr="00CC3D56">
              <w:rPr>
                <w:rFonts w:ascii="Arial" w:hAnsi="Arial" w:cs="Arial"/>
                <w:b/>
                <w:color w:val="000000" w:themeColor="text1"/>
              </w:rPr>
              <w:t>MUSLIM GIRLS MAKING CHANGE</w:t>
            </w:r>
            <w:r w:rsidRPr="00CC3D56">
              <w:rPr>
                <w:rFonts w:ascii="Arial" w:hAnsi="Arial" w:cs="Arial"/>
                <w:color w:val="000000" w:themeColor="text1"/>
              </w:rPr>
              <w:t xml:space="preserve"> will join us to speak out on the tremendous social costs of sending people to prison, racial and economic inequities in our justice system and how you can be involved in ending mass incarceration and fighting for solutions in our state.</w:t>
            </w:r>
          </w:p>
          <w:p w14:paraId="408B1CAE" w14:textId="33D80439" w:rsidR="00CC3D56" w:rsidRPr="00CC3D56" w:rsidRDefault="00CC3D56" w:rsidP="00CC3D56">
            <w:pPr>
              <w:rPr>
                <w:rFonts w:ascii="Arial" w:hAnsi="Arial" w:cs="Arial"/>
                <w:color w:val="000000" w:themeColor="text1"/>
              </w:rPr>
            </w:pPr>
          </w:p>
          <w:p w14:paraId="0126BD5A" w14:textId="4490988F" w:rsidR="00CC3D56" w:rsidRPr="00CC3D56" w:rsidRDefault="00CC3D56" w:rsidP="00CC3D56">
            <w:pPr>
              <w:rPr>
                <w:rFonts w:ascii="Arial" w:hAnsi="Arial" w:cs="Arial"/>
                <w:color w:val="000000" w:themeColor="text1"/>
              </w:rPr>
            </w:pPr>
            <w:r w:rsidRPr="00CC3D56">
              <w:rPr>
                <w:rFonts w:ascii="Arial" w:hAnsi="Arial" w:cs="Arial"/>
                <w:color w:val="000000" w:themeColor="text1"/>
              </w:rPr>
              <w:t xml:space="preserve">Please RSVP </w:t>
            </w:r>
            <w:r w:rsidR="007831FE">
              <w:rPr>
                <w:rFonts w:ascii="Arial" w:hAnsi="Arial" w:cs="Arial"/>
                <w:color w:val="000000" w:themeColor="text1"/>
              </w:rPr>
              <w:t xml:space="preserve">on Facebook </w:t>
            </w:r>
            <w:r w:rsidRPr="00CC3D56">
              <w:rPr>
                <w:rFonts w:ascii="Arial" w:hAnsi="Arial" w:cs="Arial"/>
                <w:color w:val="000000" w:themeColor="text1"/>
              </w:rPr>
              <w:t>today. Hope to see you there!</w:t>
            </w:r>
          </w:p>
          <w:p w14:paraId="5D685CA7" w14:textId="07B75128" w:rsidR="00CC3D56" w:rsidRPr="00CC3D56" w:rsidRDefault="00CC3D56" w:rsidP="00CC3D56">
            <w:pPr>
              <w:rPr>
                <w:rFonts w:ascii="Arial" w:hAnsi="Arial" w:cs="Arial"/>
                <w:color w:val="000000" w:themeColor="text1"/>
              </w:rPr>
            </w:pPr>
          </w:p>
          <w:p w14:paraId="1EB120E2" w14:textId="788CE2F2" w:rsidR="00CC3D56" w:rsidRPr="00CC3D56" w:rsidRDefault="00B16B55" w:rsidP="00CC3D56">
            <w:pPr>
              <w:rPr>
                <w:rFonts w:ascii="Arial" w:hAnsi="Arial" w:cs="Arial"/>
                <w:color w:val="000000" w:themeColor="text1"/>
              </w:rPr>
            </w:pPr>
            <w:r>
              <w:rPr>
                <w:rFonts w:ascii="Arial" w:hAnsi="Arial" w:cs="Arial"/>
                <w:color w:val="000000" w:themeColor="text1"/>
              </w:rPr>
              <w:br/>
            </w:r>
            <w:r w:rsidR="00CC3D56" w:rsidRPr="00CC3D56">
              <w:rPr>
                <w:rFonts w:ascii="Arial" w:hAnsi="Arial" w:cs="Arial"/>
                <w:color w:val="000000" w:themeColor="text1"/>
              </w:rPr>
              <w:t>Nico Amador</w:t>
            </w:r>
          </w:p>
          <w:p w14:paraId="2003D1D4" w14:textId="1B683143" w:rsidR="00CC3D56" w:rsidRPr="00CC3D56" w:rsidRDefault="00CC3D56" w:rsidP="00CC3D56">
            <w:pPr>
              <w:rPr>
                <w:rFonts w:ascii="Arial" w:hAnsi="Arial" w:cs="Arial"/>
                <w:color w:val="000000" w:themeColor="text1"/>
              </w:rPr>
            </w:pPr>
            <w:r w:rsidRPr="00CC3D56">
              <w:rPr>
                <w:rFonts w:ascii="Arial" w:hAnsi="Arial" w:cs="Arial"/>
                <w:color w:val="000000" w:themeColor="text1"/>
              </w:rPr>
              <w:t>Community Organizer</w:t>
            </w:r>
          </w:p>
          <w:p w14:paraId="07369DDA" w14:textId="77777777" w:rsidR="00CC3D56" w:rsidRPr="00CC3D56" w:rsidRDefault="00CC3D56" w:rsidP="00CC3D56">
            <w:pPr>
              <w:rPr>
                <w:rFonts w:ascii="Arial" w:hAnsi="Arial" w:cs="Arial"/>
                <w:color w:val="000000" w:themeColor="text1"/>
              </w:rPr>
            </w:pPr>
          </w:p>
          <w:p w14:paraId="732390BD" w14:textId="6FC0D8B7" w:rsidR="00CC3D56" w:rsidRPr="00B16B55" w:rsidRDefault="00B16B55" w:rsidP="00CC3D56">
            <w:pPr>
              <w:rPr>
                <w:rFonts w:ascii="Arial" w:hAnsi="Arial" w:cs="Arial"/>
                <w:b/>
                <w:color w:val="000000" w:themeColor="text1"/>
              </w:rPr>
            </w:pPr>
            <w:r>
              <w:rPr>
                <w:rFonts w:ascii="Arial" w:hAnsi="Arial" w:cs="Arial"/>
                <w:b/>
                <w:color w:val="000000" w:themeColor="text1"/>
              </w:rPr>
              <w:br/>
            </w:r>
            <w:r w:rsidRPr="00B16B55">
              <w:rPr>
                <w:rFonts w:ascii="Arial" w:hAnsi="Arial" w:cs="Arial"/>
                <w:b/>
                <w:color w:val="000000" w:themeColor="text1"/>
              </w:rPr>
              <w:t>About our speakers:</w:t>
            </w:r>
          </w:p>
          <w:p w14:paraId="6BC49624" w14:textId="77777777" w:rsidR="00B16B55" w:rsidRPr="00CC3D56" w:rsidRDefault="00B16B55" w:rsidP="00CC3D56">
            <w:pPr>
              <w:rPr>
                <w:rFonts w:ascii="Arial" w:hAnsi="Arial" w:cs="Arial"/>
                <w:color w:val="000000" w:themeColor="text1"/>
              </w:rPr>
            </w:pPr>
          </w:p>
          <w:p w14:paraId="36749E84" w14:textId="77777777" w:rsidR="00CC3D56" w:rsidRPr="00CC3D56" w:rsidRDefault="00CC3D56" w:rsidP="00CC3D56">
            <w:pPr>
              <w:pStyle w:val="xmsonormal"/>
              <w:rPr>
                <w:rFonts w:ascii="Arial" w:hAnsi="Arial" w:cs="Arial"/>
                <w:b/>
                <w:color w:val="000000" w:themeColor="text1"/>
                <w:sz w:val="24"/>
                <w:szCs w:val="24"/>
              </w:rPr>
            </w:pPr>
            <w:r w:rsidRPr="00CC3D56">
              <w:rPr>
                <w:rFonts w:ascii="Arial" w:hAnsi="Arial" w:cs="Arial"/>
                <w:b/>
                <w:noProof/>
                <w:color w:val="000000" w:themeColor="text1"/>
                <w:sz w:val="24"/>
                <w:szCs w:val="24"/>
              </w:rPr>
              <w:lastRenderedPageBreak/>
              <w:drawing>
                <wp:anchor distT="0" distB="0" distL="114300" distR="114300" simplePos="0" relativeHeight="251659264" behindDoc="0" locked="0" layoutInCell="1" allowOverlap="1" wp14:anchorId="24E960E6" wp14:editId="28371FF0">
                  <wp:simplePos x="0" y="0"/>
                  <wp:positionH relativeFrom="column">
                    <wp:posOffset>36574</wp:posOffset>
                  </wp:positionH>
                  <wp:positionV relativeFrom="paragraph">
                    <wp:posOffset>20320</wp:posOffset>
                  </wp:positionV>
                  <wp:extent cx="1360805" cy="16389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9737"/>
                          <a:stretch/>
                        </pic:blipFill>
                        <pic:spPr bwMode="auto">
                          <a:xfrm>
                            <a:off x="0" y="0"/>
                            <a:ext cx="1360805" cy="1638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C3D56">
              <w:rPr>
                <w:rFonts w:ascii="Arial" w:hAnsi="Arial" w:cs="Arial"/>
                <w:b/>
                <w:color w:val="000000" w:themeColor="text1"/>
                <w:sz w:val="24"/>
                <w:szCs w:val="24"/>
              </w:rPr>
              <w:t>Bill Cobb, Deputy Director ACLU Campaign for Smart Justice</w:t>
            </w:r>
          </w:p>
          <w:p w14:paraId="4CD4500C" w14:textId="77777777" w:rsidR="00CC3D56" w:rsidRPr="00CC3D56" w:rsidRDefault="00CC3D56" w:rsidP="00CC3D56">
            <w:pPr>
              <w:pStyle w:val="xmsonormal"/>
              <w:rPr>
                <w:rFonts w:ascii="Arial" w:hAnsi="Arial" w:cs="Arial"/>
                <w:color w:val="000000" w:themeColor="text1"/>
                <w:sz w:val="24"/>
                <w:szCs w:val="24"/>
              </w:rPr>
            </w:pPr>
            <w:r w:rsidRPr="00CC3D56">
              <w:rPr>
                <w:rFonts w:ascii="Arial" w:hAnsi="Arial" w:cs="Arial"/>
                <w:color w:val="000000" w:themeColor="text1"/>
                <w:sz w:val="24"/>
                <w:szCs w:val="24"/>
              </w:rPr>
              <w:t>Bill has 16 years of advocacy experience and 7 years of experience in political organizing. Bill is a U.S. Air Force Veteran of Operation Desert Storm who served time in Pennsylvania State Prisons in the 90’s. Since being released from prison in 2000, Bill has been a community activist fighting for the rights of formerly incarcerated people. He founded an organization that fights systemic discrimination aimed against people living with arrests and convictions and led campaigns to register formerly incarcerated people to vote.</w:t>
            </w:r>
          </w:p>
          <w:p w14:paraId="080FB4EE" w14:textId="77777777" w:rsidR="00CC3D56" w:rsidRPr="00CC3D56" w:rsidRDefault="00CC3D56" w:rsidP="00CC3D56">
            <w:pPr>
              <w:pStyle w:val="xmsonormal"/>
              <w:rPr>
                <w:rFonts w:ascii="Arial" w:hAnsi="Arial" w:cs="Arial"/>
                <w:color w:val="000000" w:themeColor="text1"/>
                <w:sz w:val="24"/>
                <w:szCs w:val="24"/>
              </w:rPr>
            </w:pPr>
          </w:p>
          <w:p w14:paraId="5D9CB665" w14:textId="77777777" w:rsidR="00CC3D56" w:rsidRPr="00CC3D56" w:rsidRDefault="00CC3D56" w:rsidP="00CC3D56">
            <w:pPr>
              <w:pStyle w:val="xmsonormal"/>
              <w:rPr>
                <w:rFonts w:ascii="Arial" w:hAnsi="Arial" w:cs="Arial"/>
                <w:color w:val="000000" w:themeColor="text1"/>
                <w:sz w:val="24"/>
                <w:szCs w:val="24"/>
              </w:rPr>
            </w:pPr>
            <w:r w:rsidRPr="00CC3D56">
              <w:rPr>
                <w:rFonts w:ascii="Arial" w:hAnsi="Arial" w:cs="Arial"/>
                <w:color w:val="000000" w:themeColor="text1"/>
                <w:sz w:val="24"/>
                <w:szCs w:val="24"/>
              </w:rPr>
              <w:br/>
            </w:r>
          </w:p>
          <w:p w14:paraId="600E39C6" w14:textId="4B545D1B" w:rsidR="00CC3D56" w:rsidRPr="00CC3D56" w:rsidRDefault="00CC3D56" w:rsidP="00CC3D56">
            <w:pPr>
              <w:rPr>
                <w:rFonts w:ascii="Arial" w:hAnsi="Arial" w:cs="Arial"/>
              </w:rPr>
            </w:pPr>
            <w:r w:rsidRPr="00CC3D56">
              <w:rPr>
                <w:rFonts w:ascii="Arial" w:hAnsi="Arial" w:cs="Arial"/>
                <w:b/>
                <w:noProof/>
              </w:rPr>
              <w:drawing>
                <wp:anchor distT="0" distB="0" distL="114300" distR="114300" simplePos="0" relativeHeight="251660288" behindDoc="0" locked="0" layoutInCell="1" allowOverlap="1" wp14:anchorId="65D0FF7F" wp14:editId="53F1A67D">
                  <wp:simplePos x="0" y="0"/>
                  <wp:positionH relativeFrom="margin">
                    <wp:posOffset>-51435</wp:posOffset>
                  </wp:positionH>
                  <wp:positionV relativeFrom="paragraph">
                    <wp:posOffset>53975</wp:posOffset>
                  </wp:positionV>
                  <wp:extent cx="2190115" cy="1476375"/>
                  <wp:effectExtent l="0" t="0" r="635" b="9525"/>
                  <wp:wrapSquare wrapText="bothSides"/>
                  <wp:docPr id="8" name="Picture 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726" t="7776" r="12729" b="20873"/>
                          <a:stretch/>
                        </pic:blipFill>
                        <pic:spPr bwMode="auto">
                          <a:xfrm>
                            <a:off x="0" y="0"/>
                            <a:ext cx="2190115" cy="1476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3D56">
              <w:rPr>
                <w:rFonts w:ascii="Arial" w:hAnsi="Arial" w:cs="Arial"/>
                <w:b/>
                <w:color w:val="000000" w:themeColor="text1"/>
              </w:rPr>
              <w:t>Muslim Girls Making Change</w:t>
            </w:r>
            <w:r w:rsidRPr="00CC3D56">
              <w:rPr>
                <w:rFonts w:ascii="Arial" w:hAnsi="Arial" w:cs="Arial"/>
                <w:b/>
                <w:color w:val="000000" w:themeColor="text1"/>
              </w:rPr>
              <w:br/>
            </w:r>
            <w:r w:rsidRPr="00CC3D56">
              <w:rPr>
                <w:rFonts w:ascii="Arial" w:hAnsi="Arial" w:cs="Arial"/>
                <w:color w:val="000000" w:themeColor="text1"/>
              </w:rPr>
              <w:t>Muslim Girls Making Change (MGMC), a youth slam poetry group created Kiran Waqar, </w:t>
            </w:r>
            <w:proofErr w:type="spellStart"/>
            <w:r w:rsidRPr="00CC3D56">
              <w:rPr>
                <w:rFonts w:ascii="Arial" w:hAnsi="Arial" w:cs="Arial"/>
                <w:color w:val="000000" w:themeColor="text1"/>
              </w:rPr>
              <w:t>Hawa</w:t>
            </w:r>
            <w:proofErr w:type="spellEnd"/>
            <w:r w:rsidRPr="00CC3D56">
              <w:rPr>
                <w:rFonts w:ascii="Arial" w:hAnsi="Arial" w:cs="Arial"/>
                <w:color w:val="000000" w:themeColor="text1"/>
              </w:rPr>
              <w:t xml:space="preserve"> Adam, Lena </w:t>
            </w:r>
            <w:proofErr w:type="spellStart"/>
            <w:r w:rsidRPr="00CC3D56">
              <w:rPr>
                <w:rFonts w:ascii="Arial" w:hAnsi="Arial" w:cs="Arial"/>
                <w:color w:val="000000" w:themeColor="text1"/>
              </w:rPr>
              <w:t>Ginawi</w:t>
            </w:r>
            <w:proofErr w:type="spellEnd"/>
            <w:r w:rsidRPr="00CC3D56">
              <w:rPr>
                <w:rFonts w:ascii="Arial" w:hAnsi="Arial" w:cs="Arial"/>
                <w:color w:val="000000" w:themeColor="text1"/>
              </w:rPr>
              <w:t xml:space="preserve">, and </w:t>
            </w:r>
            <w:proofErr w:type="spellStart"/>
            <w:r w:rsidRPr="00CC3D56">
              <w:rPr>
                <w:rFonts w:ascii="Arial" w:hAnsi="Arial" w:cs="Arial"/>
                <w:color w:val="000000" w:themeColor="text1"/>
              </w:rPr>
              <w:t>Balkisa</w:t>
            </w:r>
            <w:proofErr w:type="spellEnd"/>
            <w:r w:rsidRPr="00CC3D56">
              <w:rPr>
                <w:rFonts w:ascii="Arial" w:hAnsi="Arial" w:cs="Arial"/>
                <w:color w:val="000000" w:themeColor="text1"/>
              </w:rPr>
              <w:t xml:space="preserve"> </w:t>
            </w:r>
            <w:proofErr w:type="spellStart"/>
            <w:r w:rsidRPr="00CC3D56">
              <w:rPr>
                <w:rFonts w:ascii="Arial" w:hAnsi="Arial" w:cs="Arial"/>
                <w:color w:val="000000" w:themeColor="text1"/>
              </w:rPr>
              <w:t>Abdikadir</w:t>
            </w:r>
            <w:proofErr w:type="spellEnd"/>
            <w:r w:rsidRPr="00CC3D56">
              <w:rPr>
                <w:rFonts w:ascii="Arial" w:hAnsi="Arial" w:cs="Arial"/>
                <w:color w:val="000000" w:themeColor="text1"/>
              </w:rPr>
              <w:t>, is dedicated to social justice through poetry. Tired of having their voices ignored by older generations, they turned to slam poetry to be heard and to make a change. Since forming, they have competed at international levels, won numerous awards, and help lead local and nation initiatives.</w:t>
            </w:r>
          </w:p>
          <w:p w14:paraId="1CCB4F27" w14:textId="77777777" w:rsidR="00CC3D56" w:rsidRPr="00CC3D56" w:rsidRDefault="00CC3D56" w:rsidP="00CC3D56">
            <w:pPr>
              <w:rPr>
                <w:rFonts w:ascii="Arial" w:hAnsi="Arial" w:cs="Arial"/>
                <w:color w:val="000000" w:themeColor="text1"/>
              </w:rPr>
            </w:pPr>
          </w:p>
          <w:p w14:paraId="626513DE" w14:textId="77777777" w:rsidR="00973768" w:rsidRPr="00CC3D56" w:rsidRDefault="00973768" w:rsidP="00CC3D56">
            <w:pPr>
              <w:rPr>
                <w:rStyle w:val="Emphasis"/>
                <w:rFonts w:ascii="Arial" w:hAnsi="Arial" w:cs="Arial"/>
                <w:i w:val="0"/>
              </w:rPr>
            </w:pPr>
          </w:p>
          <w:p w14:paraId="626513DF" w14:textId="77777777" w:rsidR="00973768" w:rsidRPr="00CC3D56" w:rsidRDefault="00973768" w:rsidP="00CC3D56">
            <w:pPr>
              <w:rPr>
                <w:rStyle w:val="Emphasis"/>
                <w:rFonts w:ascii="Arial" w:hAnsi="Arial" w:cs="Arial"/>
                <w:i w:val="0"/>
              </w:rPr>
            </w:pPr>
          </w:p>
          <w:p w14:paraId="626513E0" w14:textId="77777777" w:rsidR="00973768" w:rsidRPr="00CC3D56" w:rsidRDefault="00973768" w:rsidP="00CC3D56">
            <w:pPr>
              <w:rPr>
                <w:rStyle w:val="Emphasis"/>
                <w:rFonts w:ascii="Arial" w:hAnsi="Arial" w:cs="Arial"/>
                <w:i w:val="0"/>
              </w:rPr>
            </w:pPr>
          </w:p>
          <w:p w14:paraId="626513E1" w14:textId="77777777" w:rsidR="00973768" w:rsidRPr="00CC3D56" w:rsidRDefault="00973768" w:rsidP="00CC3D56">
            <w:pPr>
              <w:rPr>
                <w:rStyle w:val="Emphasis"/>
                <w:rFonts w:ascii="Arial" w:hAnsi="Arial" w:cs="Arial"/>
                <w:i w:val="0"/>
              </w:rPr>
            </w:pPr>
          </w:p>
          <w:p w14:paraId="626513E2" w14:textId="77777777" w:rsidR="00973768" w:rsidRPr="00CC3D56" w:rsidRDefault="00973768" w:rsidP="00CC3D56">
            <w:pPr>
              <w:rPr>
                <w:rStyle w:val="Emphasis"/>
                <w:rFonts w:ascii="Arial" w:hAnsi="Arial" w:cs="Arial"/>
                <w:i w:val="0"/>
              </w:rPr>
            </w:pPr>
          </w:p>
          <w:p w14:paraId="626513E3" w14:textId="77777777" w:rsidR="00973768" w:rsidRPr="00CC3D56" w:rsidRDefault="00973768" w:rsidP="00CC3D56">
            <w:pPr>
              <w:rPr>
                <w:rStyle w:val="Emphasis"/>
                <w:rFonts w:ascii="Arial" w:hAnsi="Arial" w:cs="Arial"/>
                <w:i w:val="0"/>
              </w:rPr>
            </w:pPr>
          </w:p>
          <w:p w14:paraId="626513E4" w14:textId="77777777" w:rsidR="00973768" w:rsidRPr="00CC3D56" w:rsidRDefault="00973768" w:rsidP="00CC3D56">
            <w:pPr>
              <w:rPr>
                <w:rStyle w:val="Emphasis"/>
                <w:rFonts w:ascii="Arial" w:hAnsi="Arial" w:cs="Arial"/>
                <w:i w:val="0"/>
              </w:rPr>
            </w:pPr>
          </w:p>
          <w:p w14:paraId="626513E5" w14:textId="77777777" w:rsidR="00973768" w:rsidRPr="00CC3D56" w:rsidRDefault="00973768" w:rsidP="00CC3D56">
            <w:pPr>
              <w:rPr>
                <w:rStyle w:val="Emphasis"/>
                <w:rFonts w:ascii="Arial" w:hAnsi="Arial" w:cs="Arial"/>
                <w:i w:val="0"/>
              </w:rPr>
            </w:pPr>
          </w:p>
          <w:p w14:paraId="626513E6" w14:textId="77777777" w:rsidR="00973768" w:rsidRPr="00CC3D56" w:rsidRDefault="00973768" w:rsidP="00CC3D56">
            <w:pPr>
              <w:rPr>
                <w:rStyle w:val="Emphasis"/>
                <w:rFonts w:ascii="Arial" w:hAnsi="Arial" w:cs="Arial"/>
                <w:i w:val="0"/>
              </w:rPr>
            </w:pPr>
          </w:p>
          <w:p w14:paraId="626513E7" w14:textId="77777777" w:rsidR="00973768" w:rsidRPr="00CC3D56" w:rsidRDefault="00973768" w:rsidP="00CC3D56">
            <w:pPr>
              <w:rPr>
                <w:rStyle w:val="Emphasis"/>
                <w:rFonts w:ascii="Arial" w:hAnsi="Arial" w:cs="Arial"/>
                <w:i w:val="0"/>
              </w:rPr>
            </w:pPr>
          </w:p>
          <w:p w14:paraId="626513E8" w14:textId="77777777" w:rsidR="00973768" w:rsidRPr="00CC3D56" w:rsidRDefault="00973768" w:rsidP="00CC3D56">
            <w:pPr>
              <w:rPr>
                <w:rStyle w:val="Emphasis"/>
                <w:rFonts w:ascii="Arial" w:hAnsi="Arial" w:cs="Arial"/>
                <w:i w:val="0"/>
              </w:rPr>
            </w:pPr>
          </w:p>
          <w:p w14:paraId="626513E9" w14:textId="77777777" w:rsidR="00973768" w:rsidRPr="00CC3D56" w:rsidRDefault="00973768" w:rsidP="00CC3D56">
            <w:pPr>
              <w:rPr>
                <w:rStyle w:val="Emphasis"/>
                <w:rFonts w:ascii="Arial" w:hAnsi="Arial" w:cs="Arial"/>
                <w:i w:val="0"/>
              </w:rPr>
            </w:pPr>
          </w:p>
          <w:p w14:paraId="626513EA" w14:textId="77777777" w:rsidR="00973768" w:rsidRPr="00CC3D56" w:rsidRDefault="00973768" w:rsidP="00CC3D56">
            <w:pPr>
              <w:rPr>
                <w:rStyle w:val="Emphasis"/>
                <w:rFonts w:ascii="Arial" w:hAnsi="Arial" w:cs="Arial"/>
                <w:i w:val="0"/>
              </w:rPr>
            </w:pPr>
          </w:p>
          <w:p w14:paraId="626513EB" w14:textId="77777777" w:rsidR="00973768" w:rsidRPr="00CC3D56" w:rsidRDefault="00973768" w:rsidP="00CC3D56">
            <w:pPr>
              <w:rPr>
                <w:rStyle w:val="Emphasis"/>
                <w:rFonts w:ascii="Arial" w:hAnsi="Arial" w:cs="Arial"/>
                <w:i w:val="0"/>
              </w:rPr>
            </w:pPr>
          </w:p>
          <w:p w14:paraId="626513EC" w14:textId="77777777" w:rsidR="00973768" w:rsidRPr="00CC3D56" w:rsidRDefault="00973768" w:rsidP="00CC3D56">
            <w:pPr>
              <w:rPr>
                <w:rStyle w:val="Emphasis"/>
                <w:rFonts w:ascii="Arial" w:hAnsi="Arial" w:cs="Arial"/>
                <w:i w:val="0"/>
              </w:rPr>
            </w:pPr>
          </w:p>
          <w:p w14:paraId="626513ED" w14:textId="77777777" w:rsidR="00973768" w:rsidRPr="00CC3D56" w:rsidRDefault="00973768" w:rsidP="00CC3D56">
            <w:pPr>
              <w:rPr>
                <w:rStyle w:val="Emphasis"/>
                <w:rFonts w:ascii="Arial" w:hAnsi="Arial" w:cs="Arial"/>
                <w:i w:val="0"/>
              </w:rPr>
            </w:pPr>
          </w:p>
          <w:p w14:paraId="626513EE" w14:textId="77777777" w:rsidR="00973768" w:rsidRPr="00CC3D56" w:rsidRDefault="00973768" w:rsidP="00CC3D56">
            <w:pPr>
              <w:rPr>
                <w:rStyle w:val="Emphasis"/>
                <w:rFonts w:ascii="Arial" w:hAnsi="Arial" w:cs="Arial"/>
                <w:i w:val="0"/>
              </w:rPr>
            </w:pPr>
          </w:p>
          <w:p w14:paraId="626513EF" w14:textId="77777777" w:rsidR="00973768" w:rsidRPr="00CC3D56" w:rsidRDefault="00973768" w:rsidP="00CC3D56">
            <w:pPr>
              <w:rPr>
                <w:rStyle w:val="Emphasis"/>
                <w:rFonts w:ascii="Arial" w:hAnsi="Arial" w:cs="Arial"/>
                <w:i w:val="0"/>
              </w:rPr>
            </w:pPr>
          </w:p>
          <w:p w14:paraId="626513F0" w14:textId="77777777" w:rsidR="00973768" w:rsidRPr="00CC3D56" w:rsidRDefault="00973768" w:rsidP="00CC3D56">
            <w:pPr>
              <w:rPr>
                <w:rStyle w:val="Emphasis"/>
                <w:rFonts w:ascii="Arial" w:hAnsi="Arial" w:cs="Arial"/>
                <w:i w:val="0"/>
              </w:rPr>
            </w:pPr>
          </w:p>
          <w:p w14:paraId="626513F1" w14:textId="77777777" w:rsidR="00973768" w:rsidRPr="00CC3D56" w:rsidRDefault="00973768" w:rsidP="00CC3D56">
            <w:pPr>
              <w:rPr>
                <w:rStyle w:val="Emphasis"/>
                <w:rFonts w:ascii="Arial" w:hAnsi="Arial" w:cs="Arial"/>
                <w:i w:val="0"/>
              </w:rPr>
            </w:pPr>
          </w:p>
          <w:p w14:paraId="626513F2" w14:textId="77777777" w:rsidR="00973768" w:rsidRPr="00CC3D56" w:rsidRDefault="00973768" w:rsidP="00CC3D56">
            <w:pPr>
              <w:rPr>
                <w:rStyle w:val="Emphasis"/>
                <w:rFonts w:ascii="Arial" w:hAnsi="Arial" w:cs="Arial"/>
                <w:i w:val="0"/>
              </w:rPr>
            </w:pPr>
          </w:p>
          <w:p w14:paraId="626513F3" w14:textId="77777777" w:rsidR="00973768" w:rsidRPr="00CC3D56" w:rsidRDefault="00973768" w:rsidP="00CC3D56">
            <w:pPr>
              <w:rPr>
                <w:rStyle w:val="Emphasis"/>
                <w:rFonts w:ascii="Arial" w:hAnsi="Arial" w:cs="Arial"/>
                <w:i w:val="0"/>
              </w:rPr>
            </w:pPr>
          </w:p>
          <w:p w14:paraId="626513F4" w14:textId="77777777" w:rsidR="00973768" w:rsidRPr="00CC3D56" w:rsidRDefault="00973768" w:rsidP="00CC3D56">
            <w:pPr>
              <w:rPr>
                <w:rStyle w:val="Emphasis"/>
                <w:rFonts w:ascii="Arial" w:hAnsi="Arial" w:cs="Arial"/>
                <w:i w:val="0"/>
              </w:rPr>
            </w:pPr>
          </w:p>
          <w:p w14:paraId="626513F5" w14:textId="77777777" w:rsidR="00973768" w:rsidRPr="00CC3D56" w:rsidRDefault="00973768" w:rsidP="00CC3D56">
            <w:pPr>
              <w:rPr>
                <w:rStyle w:val="Emphasis"/>
                <w:rFonts w:ascii="Arial" w:hAnsi="Arial" w:cs="Arial"/>
                <w:i w:val="0"/>
              </w:rPr>
            </w:pPr>
          </w:p>
          <w:p w14:paraId="626513F6" w14:textId="77777777" w:rsidR="00973768" w:rsidRPr="00CC3D56" w:rsidRDefault="00973768" w:rsidP="00CC3D56">
            <w:pPr>
              <w:rPr>
                <w:rStyle w:val="Emphasis"/>
                <w:rFonts w:ascii="Arial" w:hAnsi="Arial" w:cs="Arial"/>
                <w:i w:val="0"/>
              </w:rPr>
            </w:pPr>
          </w:p>
          <w:p w14:paraId="626513F7" w14:textId="77777777" w:rsidR="00973768" w:rsidRPr="00CC3D56" w:rsidRDefault="00973768" w:rsidP="00CC3D56">
            <w:pPr>
              <w:rPr>
                <w:rStyle w:val="Emphasis"/>
                <w:rFonts w:ascii="Arial" w:hAnsi="Arial" w:cs="Arial"/>
                <w:i w:val="0"/>
              </w:rPr>
            </w:pPr>
          </w:p>
          <w:p w14:paraId="626513F8" w14:textId="77777777" w:rsidR="00973768" w:rsidRPr="00CC3D56" w:rsidRDefault="00973768" w:rsidP="00CC3D56">
            <w:pPr>
              <w:rPr>
                <w:rStyle w:val="Emphasis"/>
                <w:rFonts w:ascii="Arial" w:hAnsi="Arial" w:cs="Arial"/>
                <w:i w:val="0"/>
              </w:rPr>
            </w:pPr>
          </w:p>
          <w:p w14:paraId="626513F9" w14:textId="77777777" w:rsidR="00973768" w:rsidRPr="00CC3D56" w:rsidRDefault="00973768" w:rsidP="00CC3D56">
            <w:pPr>
              <w:rPr>
                <w:rStyle w:val="Emphasis"/>
                <w:rFonts w:ascii="Arial" w:hAnsi="Arial" w:cs="Arial"/>
                <w:i w:val="0"/>
              </w:rPr>
            </w:pPr>
          </w:p>
          <w:p w14:paraId="626513FA" w14:textId="77777777" w:rsidR="003C5521" w:rsidRPr="00CC3D56" w:rsidRDefault="003C5521" w:rsidP="00CC3D56">
            <w:pPr>
              <w:rPr>
                <w:rFonts w:ascii="Arial" w:hAnsi="Arial" w:cs="Arial"/>
                <w:color w:val="000000"/>
              </w:rPr>
            </w:pPr>
          </w:p>
        </w:tc>
      </w:tr>
    </w:tbl>
    <w:p w14:paraId="626513FC" w14:textId="77777777" w:rsidR="003C5521" w:rsidRPr="00CC3D56" w:rsidRDefault="003C5521" w:rsidP="007C7AA6">
      <w:pPr>
        <w:rPr>
          <w:rFonts w:ascii="Arial" w:hAnsi="Arial" w:cs="Arial"/>
          <w:sz w:val="28"/>
        </w:rPr>
      </w:pPr>
    </w:p>
    <w:p w14:paraId="626513FD" w14:textId="77777777" w:rsidR="002B117E" w:rsidRPr="00CC3D56" w:rsidRDefault="002B117E" w:rsidP="002B117E">
      <w:pPr>
        <w:rPr>
          <w:rFonts w:ascii="Arial" w:hAnsi="Arial" w:cs="Arial"/>
          <w:sz w:val="28"/>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CC3D56" w14:paraId="33631002" w14:textId="77777777" w:rsidTr="00B00C71">
        <w:trPr>
          <w:trHeight w:val="504"/>
        </w:trPr>
        <w:tc>
          <w:tcPr>
            <w:tcW w:w="10800" w:type="dxa"/>
            <w:shd w:val="clear" w:color="auto" w:fill="F79646" w:themeFill="accent6"/>
            <w:vAlign w:val="center"/>
          </w:tcPr>
          <w:p w14:paraId="2C4A5A02" w14:textId="77D160BA" w:rsidR="00B00C71" w:rsidRPr="00CC3D56" w:rsidRDefault="00B00C71" w:rsidP="0033798F">
            <w:pPr>
              <w:rPr>
                <w:rStyle w:val="Strong"/>
                <w:rFonts w:ascii="Arial" w:hAnsi="Arial" w:cs="Arial"/>
                <w:color w:val="FFFFFF" w:themeColor="background1"/>
                <w:sz w:val="22"/>
                <w:szCs w:val="22"/>
              </w:rPr>
            </w:pPr>
            <w:r w:rsidRPr="00CC3D56">
              <w:rPr>
                <w:rStyle w:val="Strong"/>
                <w:rFonts w:ascii="Arial" w:hAnsi="Arial" w:cs="Arial"/>
                <w:color w:val="FFFFFF" w:themeColor="background1"/>
                <w:sz w:val="32"/>
                <w:szCs w:val="22"/>
              </w:rPr>
              <w:t xml:space="preserve">Social Share </w:t>
            </w:r>
            <w:r w:rsidR="00FB00D8" w:rsidRPr="00CC3D56">
              <w:rPr>
                <w:rStyle w:val="Strong"/>
                <w:rFonts w:ascii="Arial" w:hAnsi="Arial" w:cs="Arial"/>
                <w:color w:val="FFFFFF" w:themeColor="background1"/>
                <w:sz w:val="32"/>
                <w:szCs w:val="22"/>
              </w:rPr>
              <w:t>Buttons</w:t>
            </w:r>
            <w:r w:rsidRPr="00CC3D56">
              <w:rPr>
                <w:rStyle w:val="Strong"/>
                <w:rFonts w:ascii="Arial" w:hAnsi="Arial" w:cs="Arial"/>
                <w:color w:val="FFFFFF" w:themeColor="background1"/>
                <w:sz w:val="22"/>
                <w:szCs w:val="22"/>
              </w:rPr>
              <w:t xml:space="preserve"> </w:t>
            </w:r>
            <w:r w:rsidRPr="00CC3D56">
              <w:rPr>
                <w:rFonts w:ascii="Arial" w:hAnsi="Arial" w:cs="Arial"/>
                <w:b/>
                <w:color w:val="FF0000"/>
                <w:sz w:val="28"/>
              </w:rPr>
              <w:t>**</w:t>
            </w:r>
          </w:p>
          <w:p w14:paraId="3B6BC3D0" w14:textId="701925F4" w:rsidR="00B00C71" w:rsidRPr="00CC3D56" w:rsidRDefault="00B00C71" w:rsidP="0033798F">
            <w:pPr>
              <w:rPr>
                <w:rStyle w:val="Strong"/>
                <w:rFonts w:ascii="Arial" w:hAnsi="Arial" w:cs="Arial"/>
                <w:color w:val="FFFFFF" w:themeColor="background1"/>
                <w:sz w:val="22"/>
                <w:szCs w:val="22"/>
              </w:rPr>
            </w:pPr>
            <w:r w:rsidRPr="00CC3D56">
              <w:rPr>
                <w:rStyle w:val="Strong"/>
                <w:rFonts w:ascii="Arial" w:hAnsi="Arial" w:cs="Arial"/>
                <w:b w:val="0"/>
                <w:color w:val="FFFFFF" w:themeColor="background1"/>
                <w:szCs w:val="22"/>
              </w:rPr>
              <w:t>Social share buttons are added to the Action and Event templates. Ple</w:t>
            </w:r>
            <w:r w:rsidR="007D2DB4" w:rsidRPr="00CC3D56">
              <w:rPr>
                <w:rStyle w:val="Strong"/>
                <w:rFonts w:ascii="Arial" w:hAnsi="Arial" w:cs="Arial"/>
                <w:b w:val="0"/>
                <w:color w:val="FFFFFF" w:themeColor="background1"/>
                <w:szCs w:val="22"/>
              </w:rPr>
              <w:t xml:space="preserve">ase provide the language below for Twitter. We cannot customize the email or Facebook links. </w:t>
            </w:r>
          </w:p>
          <w:p w14:paraId="3043C82C" w14:textId="77777777" w:rsidR="00B00C71" w:rsidRPr="00CC3D56" w:rsidRDefault="00B00C71" w:rsidP="0033798F">
            <w:pPr>
              <w:rPr>
                <w:rFonts w:ascii="Arial" w:hAnsi="Arial" w:cs="Arial"/>
                <w:color w:val="000000"/>
                <w:sz w:val="18"/>
                <w:szCs w:val="22"/>
              </w:rPr>
            </w:pPr>
          </w:p>
        </w:tc>
      </w:tr>
      <w:tr w:rsidR="00B00C71" w:rsidRPr="00CC3D56" w14:paraId="4E196ADD" w14:textId="77777777" w:rsidTr="00B00C71">
        <w:trPr>
          <w:trHeight w:val="504"/>
        </w:trPr>
        <w:tc>
          <w:tcPr>
            <w:tcW w:w="10800" w:type="dxa"/>
            <w:shd w:val="clear" w:color="auto" w:fill="F79646" w:themeFill="accent6"/>
            <w:vAlign w:val="center"/>
          </w:tcPr>
          <w:p w14:paraId="7A69F643" w14:textId="77777777" w:rsidR="00B00C71" w:rsidRPr="00CC3D56" w:rsidRDefault="00B00C71" w:rsidP="0033798F">
            <w:pPr>
              <w:rPr>
                <w:rStyle w:val="Strong"/>
                <w:rFonts w:ascii="Arial" w:hAnsi="Arial" w:cs="Arial"/>
                <w:color w:val="FFFFFF" w:themeColor="background1"/>
                <w:sz w:val="32"/>
                <w:szCs w:val="22"/>
              </w:rPr>
            </w:pPr>
            <w:r w:rsidRPr="00CC3D56">
              <w:rPr>
                <w:rStyle w:val="Strong"/>
                <w:rFonts w:ascii="Arial" w:hAnsi="Arial" w:cs="Arial"/>
                <w:color w:val="FFFFFF" w:themeColor="background1"/>
                <w:sz w:val="32"/>
                <w:szCs w:val="22"/>
              </w:rPr>
              <w:t xml:space="preserve">Twitter: </w:t>
            </w:r>
          </w:p>
        </w:tc>
      </w:tr>
      <w:tr w:rsidR="00B00C71" w:rsidRPr="00CC3D56" w14:paraId="7186CBA8" w14:textId="77777777" w:rsidTr="0033798F">
        <w:trPr>
          <w:trHeight w:val="1797"/>
        </w:trPr>
        <w:tc>
          <w:tcPr>
            <w:tcW w:w="10800" w:type="dxa"/>
          </w:tcPr>
          <w:p w14:paraId="40258A29" w14:textId="77777777" w:rsidR="00B00C71" w:rsidRPr="00CC3D56" w:rsidRDefault="00B00C71" w:rsidP="0033798F">
            <w:pPr>
              <w:rPr>
                <w:rFonts w:ascii="Arial" w:hAnsi="Arial" w:cs="Arial"/>
                <w:sz w:val="28"/>
                <w:szCs w:val="20"/>
              </w:rPr>
            </w:pPr>
          </w:p>
          <w:p w14:paraId="7B32139E" w14:textId="2C590CB1" w:rsidR="00B00C71" w:rsidRPr="00CC3D56" w:rsidRDefault="000712EE" w:rsidP="0033798F">
            <w:pPr>
              <w:rPr>
                <w:rFonts w:ascii="Arial" w:hAnsi="Arial" w:cs="Arial"/>
                <w:sz w:val="28"/>
                <w:szCs w:val="20"/>
              </w:rPr>
            </w:pPr>
            <w:r>
              <w:rPr>
                <w:rFonts w:ascii="Arial" w:hAnsi="Arial" w:cs="Arial"/>
                <w:sz w:val="28"/>
                <w:szCs w:val="20"/>
              </w:rPr>
              <w:t>1/24 @</w:t>
            </w:r>
            <w:proofErr w:type="spellStart"/>
            <w:r>
              <w:rPr>
                <w:rFonts w:ascii="Arial" w:hAnsi="Arial" w:cs="Arial"/>
                <w:sz w:val="28"/>
                <w:szCs w:val="20"/>
              </w:rPr>
              <w:t>ArtsRiot</w:t>
            </w:r>
            <w:proofErr w:type="spellEnd"/>
            <w:r>
              <w:rPr>
                <w:rFonts w:ascii="Arial" w:hAnsi="Arial" w:cs="Arial"/>
                <w:sz w:val="28"/>
                <w:szCs w:val="20"/>
              </w:rPr>
              <w:t xml:space="preserve"> in #BTV: @ACLU_VT launches Smart Justice campaign w/national advocate Bill Cobb &amp; @MGMC_VT. See you there!</w:t>
            </w:r>
          </w:p>
          <w:p w14:paraId="4B27949A" w14:textId="77777777" w:rsidR="00B00C71" w:rsidRPr="00CC3D56" w:rsidRDefault="00B00C71" w:rsidP="0033798F">
            <w:pPr>
              <w:rPr>
                <w:rFonts w:ascii="Arial" w:hAnsi="Arial" w:cs="Arial"/>
                <w:sz w:val="28"/>
                <w:szCs w:val="20"/>
              </w:rPr>
            </w:pPr>
          </w:p>
          <w:p w14:paraId="487CA9B1" w14:textId="77777777" w:rsidR="00B00C71" w:rsidRPr="00CC3D56" w:rsidRDefault="00B00C71" w:rsidP="0033798F">
            <w:pPr>
              <w:rPr>
                <w:rFonts w:ascii="Arial" w:hAnsi="Arial" w:cs="Arial"/>
                <w:sz w:val="28"/>
                <w:szCs w:val="20"/>
              </w:rPr>
            </w:pPr>
          </w:p>
        </w:tc>
      </w:tr>
    </w:tbl>
    <w:p w14:paraId="1AC5AB53" w14:textId="77777777" w:rsidR="00B00C71" w:rsidRPr="00CC3D56" w:rsidRDefault="00B00C71" w:rsidP="002B117E">
      <w:pPr>
        <w:rPr>
          <w:rFonts w:ascii="Arial" w:hAnsi="Arial" w:cs="Arial"/>
          <w:sz w:val="28"/>
        </w:rPr>
      </w:pPr>
    </w:p>
    <w:sectPr w:rsidR="00B00C71" w:rsidRPr="00CC3D56"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CB701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mOrg">
    <w15:presenceInfo w15:providerId="AD" w15:userId="S-1-5-21-947134600-170877603-1606099174-1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12EE"/>
    <w:rsid w:val="00073388"/>
    <w:rsid w:val="000E44FC"/>
    <w:rsid w:val="00164AC6"/>
    <w:rsid w:val="00186FD8"/>
    <w:rsid w:val="00195F7E"/>
    <w:rsid w:val="001A092F"/>
    <w:rsid w:val="001C1FDF"/>
    <w:rsid w:val="001E2106"/>
    <w:rsid w:val="001F1D63"/>
    <w:rsid w:val="00225612"/>
    <w:rsid w:val="002409C9"/>
    <w:rsid w:val="002617B9"/>
    <w:rsid w:val="00295BEA"/>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27CB4"/>
    <w:rsid w:val="00433C4F"/>
    <w:rsid w:val="00440E52"/>
    <w:rsid w:val="00453CFD"/>
    <w:rsid w:val="004D1074"/>
    <w:rsid w:val="005301C8"/>
    <w:rsid w:val="00556774"/>
    <w:rsid w:val="00570925"/>
    <w:rsid w:val="0059137D"/>
    <w:rsid w:val="0059792A"/>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831FE"/>
    <w:rsid w:val="007C43D4"/>
    <w:rsid w:val="007C7AA6"/>
    <w:rsid w:val="007D2DB4"/>
    <w:rsid w:val="007D553D"/>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16B55"/>
    <w:rsid w:val="00B2330C"/>
    <w:rsid w:val="00B34085"/>
    <w:rsid w:val="00B51603"/>
    <w:rsid w:val="00B73E36"/>
    <w:rsid w:val="00B84897"/>
    <w:rsid w:val="00B87814"/>
    <w:rsid w:val="00BC4483"/>
    <w:rsid w:val="00BF5A30"/>
    <w:rsid w:val="00C20EC3"/>
    <w:rsid w:val="00C26D35"/>
    <w:rsid w:val="00C3721C"/>
    <w:rsid w:val="00C56AED"/>
    <w:rsid w:val="00C601AE"/>
    <w:rsid w:val="00CC1145"/>
    <w:rsid w:val="00CC3D56"/>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5138D"/>
  <w15:docId w15:val="{FB82FB23-05A5-43E5-8D15-6E3FE0FF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xmsonormal">
    <w:name w:val="x_msonormal"/>
    <w:basedOn w:val="Normal"/>
    <w:rsid w:val="00CC3D56"/>
    <w:rPr>
      <w:rFonts w:ascii="Calibri" w:eastAsiaTheme="minorHAnsi" w:hAnsi="Calibri" w:cs="Calibri"/>
      <w:color w:val="auto"/>
      <w:sz w:val="22"/>
      <w:szCs w:val="22"/>
    </w:rPr>
  </w:style>
  <w:style w:type="character" w:styleId="CommentReference">
    <w:name w:val="annotation reference"/>
    <w:basedOn w:val="DefaultParagraphFont"/>
    <w:uiPriority w:val="99"/>
    <w:semiHidden/>
    <w:unhideWhenUsed/>
    <w:rsid w:val="00CC3D56"/>
    <w:rPr>
      <w:sz w:val="16"/>
      <w:szCs w:val="16"/>
    </w:rPr>
  </w:style>
  <w:style w:type="paragraph" w:styleId="CommentText">
    <w:name w:val="annotation text"/>
    <w:basedOn w:val="Normal"/>
    <w:link w:val="CommentTextChar"/>
    <w:uiPriority w:val="99"/>
    <w:semiHidden/>
    <w:unhideWhenUsed/>
    <w:rsid w:val="00CC3D56"/>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CC3D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348e3fad-4feb-4d55-8251-411d6b24bf6e"/>
    <ds:schemaRef ds:uri="http://schemas.microsoft.com/sharepoint/v3"/>
    <ds:schemaRef ds:uri="a30cff79-7126-4dc1-8796-bceb065e74d1"/>
    <ds:schemaRef ds:uri="http://purl.org/dc/terms/"/>
    <ds:schemaRef ds:uri="0b90acc2-d544-46e5-bc01-f6a94e7d3ec2"/>
    <ds:schemaRef ds:uri="http://www.w3.org/XML/1998/namespace"/>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3773FE4-C555-46F9-B38F-02A8EE8C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kconnizzo@acluvt.org</cp:lastModifiedBy>
  <cp:revision>5</cp:revision>
  <dcterms:created xsi:type="dcterms:W3CDTF">2018-01-11T18:30:00Z</dcterms:created>
  <dcterms:modified xsi:type="dcterms:W3CDTF">2018-01-16T14:42:00Z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