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63CC1A8" w:rsidR="00A1000D" w:rsidRPr="00B00C71" w:rsidRDefault="004E7C7F" w:rsidP="00A4255E">
            <w:pPr>
              <w:rPr>
                <w:rFonts w:ascii="Arial" w:hAnsi="Arial" w:cs="Arial"/>
                <w:color w:val="000000"/>
              </w:rPr>
            </w:pPr>
            <w:r>
              <w:rPr>
                <w:rFonts w:ascii="Arial" w:hAnsi="Arial" w:cs="Arial"/>
                <w:color w:val="000000"/>
              </w:rPr>
              <w:t>ACLU Massachusetts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023CC6">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8C1C30" w:rsidP="00DD55D2">
            <w:pPr>
              <w:rPr>
                <w:rFonts w:ascii="Arial" w:hAnsi="Arial" w:cs="Arial"/>
              </w:rPr>
            </w:pPr>
            <w:sdt>
              <w:sdtPr>
                <w:rPr>
                  <w:rFonts w:ascii="Arial" w:hAnsi="Arial" w:cs="Arial"/>
                  <w:sz w:val="28"/>
                </w:rPr>
                <w:id w:val="615722602"/>
                <w14:checkbox>
                  <w14:checked w14:val="0"/>
                  <w14:checkedState w14:val="2612" w14:font="メイリオ"/>
                  <w14:uncheckedState w14:val="2610" w14:font="メイリオ"/>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w:t>
            </w:r>
            <w:r w:rsidR="00DD55D2" w:rsidRPr="00023CC6">
              <w:rPr>
                <w:rFonts w:ascii="Arial" w:hAnsi="Arial" w:cs="Arial"/>
                <w:b/>
                <w:color w:val="FF0000"/>
              </w:rPr>
              <w:t>Affiliate Full List</w:t>
            </w:r>
            <w:r w:rsidR="00DD55D2" w:rsidRPr="00B00C71">
              <w:rPr>
                <w:rFonts w:ascii="Arial" w:hAnsi="Arial" w:cs="Arial"/>
              </w:rPr>
              <w:t xml:space="preserve"> </w:t>
            </w:r>
          </w:p>
          <w:p w14:paraId="6265139D" w14:textId="77777777" w:rsidR="00DD55D2" w:rsidRPr="00B00C71" w:rsidRDefault="008C1C30" w:rsidP="00023CC6">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023CC6">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023CC6">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40B3BF74" w:rsidR="00DD55D2" w:rsidRPr="00B00C71" w:rsidRDefault="00DD55D2" w:rsidP="003C5521">
            <w:pPr>
              <w:rPr>
                <w:rFonts w:ascii="Arial" w:hAnsi="Arial" w:cs="Arial"/>
                <w:color w:val="000000"/>
                <w:szCs w:val="22"/>
              </w:rPr>
            </w:pPr>
          </w:p>
          <w:p w14:paraId="626513A5" w14:textId="52BA2C6B" w:rsidR="00DD55D2" w:rsidRDefault="008C1C30" w:rsidP="003C5521">
            <w:pPr>
              <w:rPr>
                <w:rFonts w:ascii="Arial" w:hAnsi="Arial" w:cs="Arial"/>
                <w:color w:val="000000"/>
                <w:szCs w:val="22"/>
              </w:rPr>
            </w:pPr>
            <w:hyperlink r:id="rId14" w:history="1">
              <w:r w:rsidR="004E7C7F" w:rsidRPr="00DA09B2">
                <w:rPr>
                  <w:rStyle w:val="Hyperlink"/>
                  <w:rFonts w:ascii="Arial" w:hAnsi="Arial" w:cs="Arial"/>
                  <w:szCs w:val="22"/>
                </w:rPr>
                <w:t>mwoluchem@aclum.org</w:t>
              </w:r>
            </w:hyperlink>
          </w:p>
          <w:p w14:paraId="190B1DCB" w14:textId="52D12C32" w:rsidR="004E7C7F" w:rsidRDefault="008C1C30" w:rsidP="003C5521">
            <w:pPr>
              <w:rPr>
                <w:rFonts w:ascii="Arial" w:hAnsi="Arial" w:cs="Arial"/>
                <w:color w:val="000000"/>
                <w:szCs w:val="22"/>
              </w:rPr>
            </w:pPr>
            <w:hyperlink r:id="rId15" w:history="1">
              <w:r w:rsidR="004E7C7F" w:rsidRPr="00DA09B2">
                <w:rPr>
                  <w:rStyle w:val="Hyperlink"/>
                  <w:rFonts w:ascii="Arial" w:hAnsi="Arial" w:cs="Arial"/>
                  <w:szCs w:val="22"/>
                </w:rPr>
                <w:t>awolfson@aclum.org</w:t>
              </w:r>
            </w:hyperlink>
          </w:p>
          <w:p w14:paraId="626513A6" w14:textId="77777777" w:rsidR="00DD55D2" w:rsidRPr="00B00C71" w:rsidRDefault="00DD55D2" w:rsidP="004E7C7F">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023CC6">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8C1C30" w:rsidP="00570925">
            <w:pPr>
              <w:rPr>
                <w:rFonts w:ascii="Arial" w:hAnsi="Arial" w:cs="Arial"/>
              </w:rPr>
            </w:pPr>
            <w:sdt>
              <w:sdtPr>
                <w:rPr>
                  <w:rFonts w:ascii="Arial" w:hAnsi="Arial" w:cs="Arial"/>
                  <w:sz w:val="28"/>
                </w:rPr>
                <w:id w:val="-963275154"/>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FC690E" w:rsidRPr="009A54E1">
              <w:rPr>
                <w:rFonts w:ascii="Arial" w:hAnsi="Arial" w:cs="Arial"/>
                <w:color w:val="1F497D" w:themeColor="text2"/>
              </w:rPr>
              <w:t xml:space="preserve">Letter format </w:t>
            </w:r>
            <w:r w:rsidR="00556774" w:rsidRPr="009A54E1">
              <w:rPr>
                <w:rFonts w:ascii="Arial" w:hAnsi="Arial" w:cs="Arial"/>
                <w:color w:val="1F497D" w:themeColor="text2"/>
              </w:rPr>
              <w:br/>
            </w:r>
            <w:r w:rsidR="00FC690E" w:rsidRPr="009A54E1">
              <w:rPr>
                <w:rFonts w:ascii="Arial" w:hAnsi="Arial" w:cs="Arial"/>
                <w:color w:val="1F497D" w:themeColor="text2"/>
              </w:rPr>
              <w:t>(no image)</w:t>
            </w:r>
            <w:r w:rsidR="00FC690E" w:rsidRPr="00B00C71">
              <w:rPr>
                <w:rFonts w:ascii="Arial" w:hAnsi="Arial" w:cs="Arial"/>
              </w:rPr>
              <w:t xml:space="preserv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8C1C30" w:rsidP="00FC690E">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8C1C30" w:rsidP="00556774">
            <w:pPr>
              <w:rPr>
                <w:rFonts w:ascii="Arial" w:hAnsi="Arial" w:cs="Arial"/>
                <w:sz w:val="28"/>
              </w:rPr>
            </w:pPr>
            <w:sdt>
              <w:sdtPr>
                <w:rPr>
                  <w:rFonts w:ascii="Arial" w:hAnsi="Arial" w:cs="Arial"/>
                  <w:sz w:val="28"/>
                </w:rPr>
                <w:id w:val="1549335262"/>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8C1C30" w:rsidP="003A0FA7">
            <w:pPr>
              <w:rPr>
                <w:rFonts w:ascii="Arial" w:hAnsi="Arial" w:cs="Arial"/>
                <w:sz w:val="28"/>
              </w:rPr>
            </w:pPr>
            <w:sdt>
              <w:sdtPr>
                <w:rPr>
                  <w:rFonts w:ascii="Arial" w:hAnsi="Arial" w:cs="Arial"/>
                  <w:sz w:val="28"/>
                </w:rPr>
                <w:id w:val="-1023858478"/>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9A54E1">
              <w:rPr>
                <w:rFonts w:ascii="Arial" w:hAnsi="Arial" w:cs="Arial"/>
                <w:b/>
                <w:color w:val="FF0000"/>
              </w:rPr>
              <w:t>Banner Format</w:t>
            </w:r>
            <w:r w:rsidR="00556774" w:rsidRPr="009A54E1">
              <w:rPr>
                <w:rFonts w:ascii="Arial" w:hAnsi="Arial" w:cs="Arial"/>
                <w:b/>
                <w:color w:val="FF0000"/>
              </w:rPr>
              <w:br/>
              <w:t>(Image 600x300</w:t>
            </w:r>
            <w:r w:rsidR="00556774" w:rsidRPr="00B00C71">
              <w:rPr>
                <w:rFonts w:ascii="Arial" w:hAnsi="Arial" w:cs="Arial"/>
              </w:rPr>
              <w:t>)</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023CC6">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D1E0311" w:rsidR="003D7EA1" w:rsidRPr="00B00C71" w:rsidRDefault="00F168F0" w:rsidP="003C5521">
            <w:pPr>
              <w:rPr>
                <w:rFonts w:ascii="Arial" w:hAnsi="Arial" w:cs="Arial"/>
                <w:color w:val="000000"/>
                <w:szCs w:val="22"/>
              </w:rPr>
            </w:pPr>
            <w:ins w:id="0" w:author="Gavi Wolfe" w:date="2017-11-20T09:20:00Z">
              <w:r>
                <w:rPr>
                  <w:rFonts w:ascii="Arial" w:hAnsi="Arial" w:cs="Arial"/>
                  <w:color w:val="000000"/>
                  <w:szCs w:val="22"/>
                </w:rPr>
                <w:t xml:space="preserve">MA: </w:t>
              </w:r>
            </w:ins>
            <w:ins w:id="1" w:author="Malaika Woluchem" w:date="2017-11-20T09:53:00Z">
              <w:r w:rsidR="004A738A">
                <w:rPr>
                  <w:rFonts w:ascii="Arial" w:hAnsi="Arial" w:cs="Arial"/>
                  <w:color w:val="000000"/>
                  <w:szCs w:val="22"/>
                </w:rPr>
                <w:t>F</w:t>
              </w:r>
            </w:ins>
            <w:ins w:id="2" w:author="Gavi Wolfe" w:date="2017-11-20T09:18:00Z">
              <w:del w:id="3" w:author="Malaika Woluchem" w:date="2017-11-20T09:53:00Z">
                <w:r w:rsidDel="004A738A">
                  <w:rPr>
                    <w:rFonts w:ascii="Arial" w:hAnsi="Arial" w:cs="Arial"/>
                    <w:color w:val="000000"/>
                    <w:szCs w:val="22"/>
                  </w:rPr>
                  <w:delText>F</w:delText>
                </w:r>
              </w:del>
              <w:r>
                <w:rPr>
                  <w:rFonts w:ascii="Arial" w:hAnsi="Arial" w:cs="Arial"/>
                  <w:color w:val="000000"/>
                  <w:szCs w:val="22"/>
                </w:rPr>
                <w:t>irst-in-the-</w:t>
              </w:r>
            </w:ins>
            <w:ins w:id="4" w:author="Malaika Woluchem" w:date="2017-11-20T09:53:00Z">
              <w:r w:rsidR="004A738A">
                <w:rPr>
                  <w:rFonts w:ascii="Arial" w:hAnsi="Arial" w:cs="Arial"/>
                  <w:color w:val="000000"/>
                  <w:szCs w:val="22"/>
                </w:rPr>
                <w:t>n</w:t>
              </w:r>
            </w:ins>
            <w:ins w:id="5" w:author="Gavi Wolfe" w:date="2017-11-20T09:19:00Z">
              <w:del w:id="6" w:author="Malaika Woluchem" w:date="2017-11-20T09:53:00Z">
                <w:r w:rsidDel="004A738A">
                  <w:rPr>
                    <w:rFonts w:ascii="Arial" w:hAnsi="Arial" w:cs="Arial"/>
                    <w:color w:val="000000"/>
                    <w:szCs w:val="22"/>
                  </w:rPr>
                  <w:delText>N</w:delText>
                </w:r>
              </w:del>
            </w:ins>
            <w:ins w:id="7" w:author="Gavi Wolfe" w:date="2017-11-20T09:18:00Z">
              <w:r>
                <w:rPr>
                  <w:rFonts w:ascii="Arial" w:hAnsi="Arial" w:cs="Arial"/>
                  <w:color w:val="000000"/>
                  <w:szCs w:val="22"/>
                </w:rPr>
                <w:t xml:space="preserve">ation </w:t>
              </w:r>
            </w:ins>
            <w:ins w:id="8" w:author="Malaika Woluchem" w:date="2017-11-20T09:53:00Z">
              <w:r w:rsidR="004A738A">
                <w:rPr>
                  <w:rFonts w:ascii="Arial" w:hAnsi="Arial" w:cs="Arial"/>
                  <w:color w:val="000000"/>
                  <w:szCs w:val="22"/>
                </w:rPr>
                <w:t>vi</w:t>
              </w:r>
            </w:ins>
            <w:del w:id="9" w:author="Malaika Woluchem" w:date="2017-11-20T09:53:00Z">
              <w:r w:rsidR="009C4089" w:rsidDel="004A738A">
                <w:rPr>
                  <w:rFonts w:ascii="Arial" w:hAnsi="Arial" w:cs="Arial"/>
                  <w:color w:val="000000"/>
                  <w:szCs w:val="22"/>
                </w:rPr>
                <w:delText>Vi</w:delText>
              </w:r>
            </w:del>
            <w:r w:rsidR="009C4089">
              <w:rPr>
                <w:rFonts w:ascii="Arial" w:hAnsi="Arial" w:cs="Arial"/>
                <w:color w:val="000000"/>
                <w:szCs w:val="22"/>
              </w:rPr>
              <w:t xml:space="preserve">ctory for </w:t>
            </w:r>
            <w:ins w:id="10" w:author="Malaika Woluchem" w:date="2017-11-20T09:53:00Z">
              <w:r w:rsidR="004A738A">
                <w:rPr>
                  <w:rFonts w:ascii="Arial" w:hAnsi="Arial" w:cs="Arial"/>
                  <w:color w:val="000000"/>
                  <w:szCs w:val="22"/>
                </w:rPr>
                <w:t>r</w:t>
              </w:r>
            </w:ins>
            <w:del w:id="11" w:author="Malaika Woluchem" w:date="2017-11-20T09:53:00Z">
              <w:r w:rsidR="009C4089" w:rsidDel="004A738A">
                <w:rPr>
                  <w:rFonts w:ascii="Arial" w:hAnsi="Arial" w:cs="Arial"/>
                  <w:color w:val="000000"/>
                  <w:szCs w:val="22"/>
                </w:rPr>
                <w:delText>R</w:delText>
              </w:r>
            </w:del>
            <w:r w:rsidR="009C4089">
              <w:rPr>
                <w:rFonts w:ascii="Arial" w:hAnsi="Arial" w:cs="Arial"/>
                <w:color w:val="000000"/>
                <w:szCs w:val="22"/>
              </w:rPr>
              <w:t xml:space="preserve">eproductive </w:t>
            </w:r>
            <w:ins w:id="12" w:author="Malaika Woluchem" w:date="2017-11-20T09:53:00Z">
              <w:r w:rsidR="004A738A">
                <w:rPr>
                  <w:rFonts w:ascii="Arial" w:hAnsi="Arial" w:cs="Arial"/>
                  <w:color w:val="000000"/>
                  <w:szCs w:val="22"/>
                </w:rPr>
                <w:t>r</w:t>
              </w:r>
            </w:ins>
            <w:del w:id="13" w:author="Malaika Woluchem" w:date="2017-11-20T09:53:00Z">
              <w:r w:rsidR="009C4089" w:rsidDel="004A738A">
                <w:rPr>
                  <w:rFonts w:ascii="Arial" w:hAnsi="Arial" w:cs="Arial"/>
                  <w:color w:val="000000"/>
                  <w:szCs w:val="22"/>
                </w:rPr>
                <w:delText>R</w:delText>
              </w:r>
            </w:del>
            <w:r w:rsidR="009C4089">
              <w:rPr>
                <w:rFonts w:ascii="Arial" w:hAnsi="Arial" w:cs="Arial"/>
                <w:color w:val="000000"/>
                <w:szCs w:val="22"/>
              </w:rPr>
              <w:t>ights</w:t>
            </w:r>
            <w:del w:id="14" w:author="Gavi Wolfe" w:date="2017-11-20T09:20:00Z">
              <w:r w:rsidR="009C4089" w:rsidDel="00F168F0">
                <w:rPr>
                  <w:rFonts w:ascii="Arial" w:hAnsi="Arial" w:cs="Arial"/>
                  <w:color w:val="000000"/>
                  <w:szCs w:val="22"/>
                </w:rPr>
                <w:delText xml:space="preserve"> in Massachusetts</w:delText>
              </w:r>
            </w:del>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023CC6">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A5355F" w:rsidRDefault="003D7EA1" w:rsidP="003C5521">
            <w:pPr>
              <w:rPr>
                <w:rFonts w:ascii="Arial" w:hAnsi="Arial" w:cs="Arial"/>
                <w:color w:val="000000"/>
                <w:szCs w:val="22"/>
              </w:rPr>
            </w:pPr>
          </w:p>
          <w:p w14:paraId="626513BC" w14:textId="706BB6A7" w:rsidR="003D7EA1" w:rsidRPr="00A5355F" w:rsidRDefault="004E7C7F">
            <w:pPr>
              <w:rPr>
                <w:rFonts w:ascii="Arial" w:hAnsi="Arial" w:cs="Arial"/>
                <w:color w:val="000000"/>
                <w:szCs w:val="22"/>
              </w:rPr>
            </w:pPr>
            <w:del w:id="15" w:author="Gavi Wolfe" w:date="2017-11-20T09:24:00Z">
              <w:r w:rsidRPr="00A5355F" w:rsidDel="00F168F0">
                <w:rPr>
                  <w:rFonts w:ascii="Arial" w:hAnsi="Arial" w:cs="Arial"/>
                  <w:color w:val="000000"/>
                  <w:szCs w:val="22"/>
                </w:rPr>
                <w:delText>Governor Baker signs</w:delText>
              </w:r>
            </w:del>
            <w:ins w:id="16" w:author="Gavi Wolfe" w:date="2017-11-20T09:24:00Z">
              <w:r w:rsidR="00F168F0">
                <w:rPr>
                  <w:rFonts w:ascii="Arial" w:hAnsi="Arial" w:cs="Arial"/>
                  <w:color w:val="000000"/>
                  <w:szCs w:val="22"/>
                </w:rPr>
                <w:t>New</w:t>
              </w:r>
            </w:ins>
            <w:r w:rsidRPr="00A5355F">
              <w:rPr>
                <w:rFonts w:ascii="Arial" w:hAnsi="Arial" w:cs="Arial"/>
                <w:color w:val="000000"/>
                <w:szCs w:val="22"/>
              </w:rPr>
              <w:t xml:space="preserve"> ACCESS </w:t>
            </w:r>
            <w:ins w:id="17" w:author="Gavi Wolfe" w:date="2017-11-20T09:24:00Z">
              <w:r w:rsidR="00F168F0">
                <w:rPr>
                  <w:rFonts w:ascii="Arial" w:hAnsi="Arial" w:cs="Arial"/>
                  <w:color w:val="000000"/>
                  <w:szCs w:val="22"/>
                </w:rPr>
                <w:t>law</w:t>
              </w:r>
            </w:ins>
            <w:del w:id="18" w:author="Gavi Wolfe" w:date="2017-11-20T09:25:00Z">
              <w:r w:rsidRPr="00A5355F" w:rsidDel="00F168F0">
                <w:rPr>
                  <w:rFonts w:ascii="Arial" w:hAnsi="Arial" w:cs="Arial"/>
                  <w:color w:val="000000"/>
                  <w:szCs w:val="22"/>
                </w:rPr>
                <w:delText>bill</w:delText>
              </w:r>
            </w:del>
            <w:r w:rsidRPr="00A5355F">
              <w:rPr>
                <w:rFonts w:ascii="Arial" w:hAnsi="Arial" w:cs="Arial"/>
                <w:color w:val="000000"/>
                <w:szCs w:val="22"/>
              </w:rPr>
              <w:t xml:space="preserve"> </w:t>
            </w:r>
            <w:del w:id="19" w:author="Gavi Wolfe" w:date="2017-11-20T09:19:00Z">
              <w:r w:rsidRPr="00A5355F" w:rsidDel="00F168F0">
                <w:rPr>
                  <w:rFonts w:ascii="Arial" w:hAnsi="Arial" w:cs="Arial"/>
                  <w:color w:val="000000"/>
                  <w:szCs w:val="22"/>
                </w:rPr>
                <w:delText xml:space="preserve">granting </w:delText>
              </w:r>
            </w:del>
            <w:ins w:id="20" w:author="Gavi Wolfe" w:date="2017-11-20T09:19:00Z">
              <w:r w:rsidR="00F168F0">
                <w:rPr>
                  <w:rFonts w:ascii="Arial" w:hAnsi="Arial" w:cs="Arial"/>
                  <w:color w:val="000000"/>
                  <w:szCs w:val="22"/>
                </w:rPr>
                <w:t>guarantee</w:t>
              </w:r>
            </w:ins>
            <w:ins w:id="21" w:author="Gavi Wolfe" w:date="2017-11-20T09:25:00Z">
              <w:r w:rsidR="00F168F0">
                <w:rPr>
                  <w:rFonts w:ascii="Arial" w:hAnsi="Arial" w:cs="Arial"/>
                  <w:color w:val="000000"/>
                  <w:szCs w:val="22"/>
                </w:rPr>
                <w:t>s</w:t>
              </w:r>
            </w:ins>
            <w:ins w:id="22" w:author="Gavi Wolfe" w:date="2017-11-20T09:19:00Z">
              <w:r w:rsidR="00F168F0" w:rsidRPr="00A5355F">
                <w:rPr>
                  <w:rFonts w:ascii="Arial" w:hAnsi="Arial" w:cs="Arial"/>
                  <w:color w:val="000000"/>
                  <w:szCs w:val="22"/>
                </w:rPr>
                <w:t xml:space="preserve"> </w:t>
              </w:r>
            </w:ins>
            <w:del w:id="23" w:author="Gavi Wolfe" w:date="2017-11-20T09:22:00Z">
              <w:r w:rsidRPr="00A5355F" w:rsidDel="00F168F0">
                <w:rPr>
                  <w:rFonts w:ascii="Arial" w:hAnsi="Arial" w:cs="Arial"/>
                  <w:color w:val="000000"/>
                  <w:szCs w:val="22"/>
                </w:rPr>
                <w:delText xml:space="preserve">MA residents access to </w:delText>
              </w:r>
            </w:del>
            <w:del w:id="24" w:author="Gavi Wolfe" w:date="2017-11-20T09:37:00Z">
              <w:r w:rsidRPr="00A5355F" w:rsidDel="00311DC2">
                <w:rPr>
                  <w:rFonts w:ascii="Arial" w:hAnsi="Arial" w:cs="Arial"/>
                  <w:color w:val="000000"/>
                  <w:szCs w:val="22"/>
                </w:rPr>
                <w:delText>free</w:delText>
              </w:r>
            </w:del>
            <w:ins w:id="25" w:author="Gavi Wolfe" w:date="2017-11-20T09:37:00Z">
              <w:r w:rsidR="00311DC2">
                <w:rPr>
                  <w:rFonts w:ascii="Arial" w:hAnsi="Arial" w:cs="Arial"/>
                  <w:color w:val="000000"/>
                  <w:szCs w:val="22"/>
                </w:rPr>
                <w:t>no-cost</w:t>
              </w:r>
            </w:ins>
            <w:r w:rsidRPr="00A5355F">
              <w:rPr>
                <w:rFonts w:ascii="Arial" w:hAnsi="Arial" w:cs="Arial"/>
                <w:color w:val="000000"/>
                <w:szCs w:val="22"/>
              </w:rPr>
              <w:t xml:space="preserve"> birth control</w:t>
            </w:r>
            <w:ins w:id="26" w:author="Gavi Wolfe" w:date="2017-11-20T09:22:00Z">
              <w:r w:rsidR="00F168F0">
                <w:rPr>
                  <w:rFonts w:ascii="Arial" w:hAnsi="Arial" w:cs="Arial"/>
                  <w:color w:val="000000"/>
                  <w:szCs w:val="22"/>
                </w:rPr>
                <w:t xml:space="preserve"> despite </w:t>
              </w:r>
            </w:ins>
            <w:ins w:id="27" w:author="Gavi Wolfe" w:date="2017-11-20T09:37:00Z">
              <w:r w:rsidR="00311DC2">
                <w:rPr>
                  <w:rFonts w:ascii="Arial" w:hAnsi="Arial" w:cs="Arial"/>
                  <w:color w:val="000000"/>
                  <w:szCs w:val="22"/>
                </w:rPr>
                <w:t>attacks by</w:t>
              </w:r>
            </w:ins>
            <w:ins w:id="28" w:author="Gavi Wolfe" w:date="2017-11-20T09:22:00Z">
              <w:r w:rsidR="00F168F0">
                <w:rPr>
                  <w:rFonts w:ascii="Arial" w:hAnsi="Arial" w:cs="Arial"/>
                  <w:color w:val="000000"/>
                  <w:szCs w:val="22"/>
                </w:rPr>
                <w:t xml:space="preserve"> </w:t>
              </w:r>
            </w:ins>
            <w:ins w:id="29" w:author="Gavi Wolfe" w:date="2017-11-20T09:37:00Z">
              <w:r w:rsidR="00311DC2">
                <w:rPr>
                  <w:rFonts w:ascii="Arial" w:hAnsi="Arial" w:cs="Arial"/>
                  <w:color w:val="000000"/>
                  <w:szCs w:val="22"/>
                </w:rPr>
                <w:t xml:space="preserve">the </w:t>
              </w:r>
            </w:ins>
            <w:ins w:id="30" w:author="Gavi Wolfe" w:date="2017-11-20T09:22:00Z">
              <w:r w:rsidR="00F168F0">
                <w:rPr>
                  <w:rFonts w:ascii="Arial" w:hAnsi="Arial" w:cs="Arial"/>
                  <w:color w:val="000000"/>
                  <w:szCs w:val="22"/>
                </w:rPr>
                <w:t xml:space="preserve">Trump </w:t>
              </w:r>
            </w:ins>
            <w:ins w:id="31" w:author="Gavi Wolfe" w:date="2017-11-20T09:37:00Z">
              <w:r w:rsidR="00311DC2">
                <w:rPr>
                  <w:rFonts w:ascii="Arial" w:hAnsi="Arial" w:cs="Arial"/>
                  <w:color w:val="000000"/>
                  <w:szCs w:val="22"/>
                </w:rPr>
                <w:t>administration</w:t>
              </w:r>
            </w:ins>
            <w:r w:rsidRPr="00A5355F">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023CC6">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023CC6">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023CC6">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023CC6">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023CC6">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023CC6">
            <w:pPr>
              <w:rPr>
                <w:rFonts w:ascii="Arial" w:hAnsi="Arial" w:cs="Arial"/>
                <w:color w:val="000000"/>
                <w:szCs w:val="22"/>
              </w:rPr>
            </w:pPr>
          </w:p>
          <w:p w14:paraId="728533D9" w14:textId="77777777" w:rsidR="008C1C30" w:rsidRDefault="008C1C30" w:rsidP="00023CC6">
            <w:pPr>
              <w:rPr>
                <w:ins w:id="32" w:author="Malaika Woluchem" w:date="2017-11-20T09:58:00Z"/>
                <w:rFonts w:ascii="Arial" w:hAnsi="Arial"/>
                <w:i/>
              </w:rPr>
            </w:pPr>
            <w:ins w:id="33" w:author="Malaika Woluchem" w:date="2017-11-20T09:57:00Z">
              <w:r w:rsidRPr="008C1C30">
                <w:rPr>
                  <w:rFonts w:ascii="Arial" w:hAnsi="Arial"/>
                  <w:i/>
                </w:rPr>
                <w:t>https://aclum.org/contraceptive-access-act-fact-sheet-11-17-17/</w:t>
              </w:r>
              <w:r w:rsidRPr="008C1C30" w:rsidDel="008C1C30">
                <w:rPr>
                  <w:rFonts w:ascii="Arial" w:hAnsi="Arial"/>
                  <w:i/>
                </w:rPr>
                <w:t xml:space="preserve"> </w:t>
              </w:r>
            </w:ins>
          </w:p>
          <w:p w14:paraId="0B801C5C" w14:textId="77777777" w:rsidR="008C1C30" w:rsidRDefault="008C1C30" w:rsidP="00023CC6">
            <w:pPr>
              <w:rPr>
                <w:ins w:id="34" w:author="Malaika Woluchem" w:date="2017-11-20T09:58:00Z"/>
                <w:rFonts w:ascii="Arial" w:hAnsi="Arial"/>
                <w:i/>
              </w:rPr>
            </w:pPr>
          </w:p>
          <w:p w14:paraId="7F916566" w14:textId="7B231240" w:rsidR="002B117E" w:rsidRPr="00576C9B" w:rsidDel="008C1C30" w:rsidRDefault="004E7C7F" w:rsidP="00023CC6">
            <w:pPr>
              <w:rPr>
                <w:del w:id="35" w:author="Malaika Woluchem" w:date="2017-11-20T09:57:00Z"/>
                <w:rFonts w:ascii="Arial" w:hAnsi="Arial"/>
                <w:i/>
              </w:rPr>
            </w:pPr>
            <w:del w:id="36" w:author="Malaika Woluchem" w:date="2017-11-20T09:57:00Z">
              <w:r w:rsidRPr="00576C9B" w:rsidDel="008C1C30">
                <w:rPr>
                  <w:rFonts w:ascii="Arial" w:hAnsi="Arial"/>
                  <w:i/>
                </w:rPr>
                <w:delText>[link to ACLUM fact sheet]</w:delText>
              </w:r>
            </w:del>
          </w:p>
          <w:p w14:paraId="626513C8" w14:textId="07EBEB6D" w:rsidR="004E7C7F" w:rsidRPr="00B00C71" w:rsidRDefault="004E7C7F" w:rsidP="00023CC6">
            <w:pPr>
              <w:rPr>
                <w:rFonts w:ascii="Arial" w:hAnsi="Arial" w:cs="Arial"/>
                <w:color w:val="000000"/>
                <w:szCs w:val="22"/>
              </w:rPr>
            </w:pPr>
            <w:bookmarkStart w:id="37" w:name="_GoBack"/>
            <w:bookmarkEnd w:id="37"/>
            <w:del w:id="38" w:author="Malaika Woluchem" w:date="2017-11-20T09:58:00Z">
              <w:r w:rsidRPr="00576C9B" w:rsidDel="008C1C30">
                <w:rPr>
                  <w:rFonts w:ascii="Arial" w:hAnsi="Arial"/>
                  <w:i/>
                </w:rPr>
                <w:delText>[</w:delText>
              </w:r>
            </w:del>
            <w:r w:rsidRPr="00576C9B">
              <w:rPr>
                <w:rFonts w:ascii="Arial" w:hAnsi="Arial"/>
                <w:i/>
              </w:rPr>
              <w:t>https://aclum.org/uncategorized/reproductive-care-shouldnt-limited-employers-religion-beliefs-moral-objections/</w:t>
            </w:r>
            <w:del w:id="39" w:author="Malaika Woluchem" w:date="2017-11-20T09:58:00Z">
              <w:r w:rsidRPr="00576C9B" w:rsidDel="008C1C30">
                <w:rPr>
                  <w:rFonts w:ascii="Arial" w:hAnsi="Arial"/>
                  <w:i/>
                </w:rPr>
                <w:delText>]</w:delText>
              </w:r>
            </w:del>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023CC6">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C" w14:textId="77777777" w:rsidR="00973768" w:rsidRPr="00B00C71" w:rsidRDefault="00973768" w:rsidP="002B117E">
            <w:pPr>
              <w:rPr>
                <w:rStyle w:val="Emphasis"/>
                <w:rFonts w:ascii="Arial" w:hAnsi="Arial" w:cs="Arial"/>
                <w:i w:val="0"/>
                <w:sz w:val="20"/>
                <w:szCs w:val="20"/>
              </w:rPr>
            </w:pPr>
          </w:p>
          <w:p w14:paraId="42727494" w14:textId="2EB0894E" w:rsidR="00311DC2" w:rsidRDefault="004E7C7F" w:rsidP="004E7C7F">
            <w:pPr>
              <w:rPr>
                <w:ins w:id="40" w:author="Gavi Wolfe" w:date="2017-11-20T09:41:00Z"/>
                <w:rFonts w:ascii="Arial" w:hAnsi="Arial"/>
                <w:color w:val="auto"/>
              </w:rPr>
            </w:pPr>
            <w:r w:rsidRPr="00027CFF">
              <w:rPr>
                <w:rFonts w:ascii="Arial" w:hAnsi="Arial"/>
                <w:color w:val="auto"/>
              </w:rPr>
              <w:t xml:space="preserve">Today, Governor Baker signed </w:t>
            </w:r>
            <w:r w:rsidRPr="008C1C30">
              <w:rPr>
                <w:rFonts w:ascii="Arial" w:hAnsi="Arial"/>
                <w:color w:val="auto"/>
                <w:rPrChange w:id="41" w:author="Malaika Woluchem" w:date="2017-11-20T09:58:00Z">
                  <w:rPr>
                    <w:rFonts w:ascii="Arial" w:hAnsi="Arial"/>
                    <w:color w:val="auto"/>
                  </w:rPr>
                </w:rPrChange>
              </w:rPr>
              <w:t xml:space="preserve">the </w:t>
            </w:r>
            <w:ins w:id="42" w:author="Malaika Woluchem" w:date="2017-11-20T09:58:00Z">
              <w:r w:rsidR="008C1C30" w:rsidRPr="008C1C30">
                <w:rPr>
                  <w:rFonts w:ascii="Arial" w:hAnsi="Arial"/>
                  <w:color w:val="auto"/>
                  <w:rPrChange w:id="43" w:author="Malaika Woluchem" w:date="2017-11-20T09:58:00Z">
                    <w:rPr>
                      <w:rFonts w:ascii="Arial" w:hAnsi="Arial"/>
                      <w:color w:val="auto"/>
                      <w:highlight w:val="yellow"/>
                    </w:rPr>
                  </w:rPrChange>
                </w:rPr>
                <w:fldChar w:fldCharType="begin"/>
              </w:r>
              <w:r w:rsidR="008C1C30" w:rsidRPr="008C1C30">
                <w:rPr>
                  <w:rFonts w:ascii="Arial" w:hAnsi="Arial"/>
                  <w:color w:val="auto"/>
                  <w:rPrChange w:id="44" w:author="Malaika Woluchem" w:date="2017-11-20T09:58:00Z">
                    <w:rPr>
                      <w:rFonts w:ascii="Arial" w:hAnsi="Arial"/>
                      <w:color w:val="auto"/>
                      <w:highlight w:val="yellow"/>
                    </w:rPr>
                  </w:rPrChange>
                </w:rPr>
                <w:instrText xml:space="preserve"> HYPERLINK "https://aclum.org/contraceptive-access-act-fact-sheet-11-17-17/" </w:instrText>
              </w:r>
              <w:r w:rsidR="008C1C30" w:rsidRPr="008C1C30">
                <w:rPr>
                  <w:rFonts w:ascii="Arial" w:hAnsi="Arial"/>
                  <w:color w:val="auto"/>
                  <w:rPrChange w:id="45" w:author="Malaika Woluchem" w:date="2017-11-20T09:58:00Z">
                    <w:rPr>
                      <w:rFonts w:ascii="Arial" w:hAnsi="Arial"/>
                      <w:color w:val="auto"/>
                      <w:highlight w:val="yellow"/>
                    </w:rPr>
                  </w:rPrChange>
                </w:rPr>
              </w:r>
              <w:r w:rsidR="008C1C30" w:rsidRPr="008C1C30">
                <w:rPr>
                  <w:rFonts w:ascii="Arial" w:hAnsi="Arial"/>
                  <w:color w:val="auto"/>
                  <w:rPrChange w:id="46" w:author="Malaika Woluchem" w:date="2017-11-20T09:58:00Z">
                    <w:rPr>
                      <w:rFonts w:ascii="Arial" w:hAnsi="Arial"/>
                      <w:color w:val="auto"/>
                      <w:highlight w:val="yellow"/>
                    </w:rPr>
                  </w:rPrChange>
                </w:rPr>
                <w:fldChar w:fldCharType="separate"/>
              </w:r>
              <w:r w:rsidRPr="008C1C30">
                <w:rPr>
                  <w:rStyle w:val="Hyperlink"/>
                  <w:rFonts w:ascii="Arial" w:hAnsi="Arial"/>
                  <w:rPrChange w:id="47" w:author="Malaika Woluchem" w:date="2017-11-20T09:58:00Z">
                    <w:rPr>
                      <w:rFonts w:ascii="Arial" w:hAnsi="Arial"/>
                      <w:color w:val="auto"/>
                      <w:highlight w:val="yellow"/>
                    </w:rPr>
                  </w:rPrChange>
                </w:rPr>
                <w:t xml:space="preserve">ACCESS </w:t>
              </w:r>
              <w:r w:rsidR="00F168F0" w:rsidRPr="008C1C30">
                <w:rPr>
                  <w:rStyle w:val="Hyperlink"/>
                  <w:rFonts w:ascii="Arial" w:hAnsi="Arial"/>
                  <w:rPrChange w:id="48" w:author="Malaika Woluchem" w:date="2017-11-20T09:58:00Z">
                    <w:rPr>
                      <w:rFonts w:ascii="Arial" w:hAnsi="Arial"/>
                      <w:color w:val="auto"/>
                    </w:rPr>
                  </w:rPrChange>
                </w:rPr>
                <w:t>Act</w:t>
              </w:r>
              <w:r w:rsidR="008C1C30" w:rsidRPr="008C1C30">
                <w:rPr>
                  <w:rFonts w:ascii="Arial" w:hAnsi="Arial"/>
                  <w:color w:val="auto"/>
                  <w:rPrChange w:id="49" w:author="Malaika Woluchem" w:date="2017-11-20T09:58:00Z">
                    <w:rPr>
                      <w:rFonts w:ascii="Arial" w:hAnsi="Arial"/>
                      <w:color w:val="auto"/>
                      <w:highlight w:val="yellow"/>
                    </w:rPr>
                  </w:rPrChange>
                </w:rPr>
                <w:fldChar w:fldCharType="end"/>
              </w:r>
            </w:ins>
            <w:r w:rsidRPr="00027CFF">
              <w:rPr>
                <w:rFonts w:ascii="Arial" w:hAnsi="Arial"/>
                <w:color w:val="auto"/>
              </w:rPr>
              <w:t xml:space="preserve">, </w:t>
            </w:r>
            <w:r w:rsidR="00027CFF">
              <w:rPr>
                <w:rFonts w:ascii="Arial" w:hAnsi="Arial"/>
                <w:color w:val="auto"/>
              </w:rPr>
              <w:t xml:space="preserve">ensuring that </w:t>
            </w:r>
            <w:r w:rsidRPr="00027CFF">
              <w:rPr>
                <w:rFonts w:ascii="Arial" w:hAnsi="Arial"/>
                <w:color w:val="auto"/>
              </w:rPr>
              <w:t>Massachusetts residents</w:t>
            </w:r>
            <w:r w:rsidR="00027CFF">
              <w:rPr>
                <w:rFonts w:ascii="Arial" w:hAnsi="Arial"/>
                <w:color w:val="auto"/>
              </w:rPr>
              <w:t xml:space="preserve"> </w:t>
            </w:r>
            <w:ins w:id="50" w:author="Gavi Wolfe" w:date="2017-11-20T09:33:00Z">
              <w:r w:rsidR="00311DC2">
                <w:rPr>
                  <w:rFonts w:ascii="Arial" w:hAnsi="Arial"/>
                  <w:color w:val="auto"/>
                </w:rPr>
                <w:t>can obtain</w:t>
              </w:r>
            </w:ins>
            <w:r w:rsidR="00027CFF">
              <w:rPr>
                <w:rFonts w:ascii="Arial" w:hAnsi="Arial"/>
                <w:color w:val="auto"/>
              </w:rPr>
              <w:t xml:space="preserve"> birth control without </w:t>
            </w:r>
            <w:ins w:id="51" w:author="Gavi Wolfe" w:date="2017-11-20T09:26:00Z">
              <w:r w:rsidR="00F168F0">
                <w:rPr>
                  <w:rFonts w:ascii="Arial" w:hAnsi="Arial"/>
                  <w:color w:val="auto"/>
                </w:rPr>
                <w:t>having to pay a dime out of pocket</w:t>
              </w:r>
            </w:ins>
            <w:ins w:id="52" w:author="Gavi Wolfe" w:date="2017-11-20T09:34:00Z">
              <w:r w:rsidR="00311DC2">
                <w:rPr>
                  <w:rFonts w:ascii="Arial" w:hAnsi="Arial"/>
                  <w:color w:val="auto"/>
                </w:rPr>
                <w:t xml:space="preserve"> – </w:t>
              </w:r>
            </w:ins>
            <w:ins w:id="53" w:author="Gavi Wolfe" w:date="2017-11-20T09:38:00Z">
              <w:r w:rsidR="00311DC2">
                <w:rPr>
                  <w:rFonts w:ascii="Arial" w:hAnsi="Arial"/>
                  <w:color w:val="auto"/>
                </w:rPr>
                <w:t>despite</w:t>
              </w:r>
            </w:ins>
            <w:ins w:id="54" w:author="Gavi Wolfe" w:date="2017-11-20T09:34:00Z">
              <w:r w:rsidR="00311DC2">
                <w:rPr>
                  <w:rFonts w:ascii="Arial" w:hAnsi="Arial"/>
                  <w:color w:val="auto"/>
                </w:rPr>
                <w:t xml:space="preserve"> the Trump administration’s </w:t>
              </w:r>
            </w:ins>
            <w:ins w:id="55" w:author="Gavi Wolfe" w:date="2017-11-20T09:35:00Z">
              <w:r w:rsidR="00311DC2">
                <w:rPr>
                  <w:rFonts w:ascii="Arial" w:hAnsi="Arial"/>
                  <w:color w:val="auto"/>
                </w:rPr>
                <w:t>policies rolling</w:t>
              </w:r>
            </w:ins>
            <w:ins w:id="56" w:author="Gavi Wolfe" w:date="2017-11-20T09:34:00Z">
              <w:r w:rsidR="00311DC2">
                <w:rPr>
                  <w:rFonts w:ascii="Arial" w:hAnsi="Arial"/>
                  <w:color w:val="auto"/>
                </w:rPr>
                <w:t xml:space="preserve"> back federal protections for this basic prevent</w:t>
              </w:r>
            </w:ins>
            <w:ins w:id="57" w:author="Gavi Wolfe" w:date="2017-11-20T09:45:00Z">
              <w:r w:rsidR="00311DC2">
                <w:rPr>
                  <w:rFonts w:ascii="Arial" w:hAnsi="Arial"/>
                  <w:color w:val="auto"/>
                </w:rPr>
                <w:t>at</w:t>
              </w:r>
            </w:ins>
            <w:ins w:id="58" w:author="Gavi Wolfe" w:date="2017-11-20T09:34:00Z">
              <w:r w:rsidR="00311DC2">
                <w:rPr>
                  <w:rFonts w:ascii="Arial" w:hAnsi="Arial"/>
                  <w:color w:val="auto"/>
                </w:rPr>
                <w:t>ive healthcare</w:t>
              </w:r>
            </w:ins>
            <w:r w:rsidR="00027CFF">
              <w:rPr>
                <w:rFonts w:ascii="Arial" w:hAnsi="Arial"/>
                <w:color w:val="auto"/>
              </w:rPr>
              <w:t xml:space="preserve">. </w:t>
            </w:r>
          </w:p>
          <w:p w14:paraId="608E34CF" w14:textId="77777777" w:rsidR="00311DC2" w:rsidRDefault="00311DC2" w:rsidP="004E7C7F">
            <w:pPr>
              <w:rPr>
                <w:ins w:id="59" w:author="Gavi Wolfe" w:date="2017-11-20T09:41:00Z"/>
                <w:rFonts w:ascii="Arial" w:hAnsi="Arial"/>
                <w:color w:val="auto"/>
              </w:rPr>
            </w:pPr>
          </w:p>
          <w:p w14:paraId="78CEABDC" w14:textId="5D884B41" w:rsidR="00311DC2" w:rsidRDefault="00311DC2" w:rsidP="004E7C7F">
            <w:pPr>
              <w:rPr>
                <w:ins w:id="60" w:author="Gavi Wolfe" w:date="2017-11-20T09:28:00Z"/>
                <w:rFonts w:ascii="Arial" w:hAnsi="Arial"/>
                <w:color w:val="auto"/>
              </w:rPr>
            </w:pPr>
            <w:ins w:id="61" w:author="Gavi Wolfe" w:date="2017-11-20T09:31:00Z">
              <w:r>
                <w:rPr>
                  <w:rFonts w:ascii="Arial" w:hAnsi="Arial"/>
                  <w:color w:val="auto"/>
                </w:rPr>
                <w:t>With your support, t</w:t>
              </w:r>
            </w:ins>
            <w:r w:rsidR="00027CFF">
              <w:rPr>
                <w:rFonts w:ascii="Arial" w:hAnsi="Arial"/>
                <w:color w:val="auto"/>
              </w:rPr>
              <w:t xml:space="preserve">he </w:t>
            </w:r>
            <w:ins w:id="62" w:author="Gavi Wolfe" w:date="2017-11-20T09:27:00Z">
              <w:r>
                <w:rPr>
                  <w:rFonts w:ascii="Arial" w:hAnsi="Arial"/>
                  <w:color w:val="auto"/>
                </w:rPr>
                <w:t>ACLU of Massachusetts fought for</w:t>
              </w:r>
            </w:ins>
            <w:ins w:id="63" w:author="Gavi Wolfe" w:date="2017-11-20T09:44:00Z">
              <w:r>
                <w:rPr>
                  <w:rFonts w:ascii="Arial" w:hAnsi="Arial"/>
                  <w:color w:val="auto"/>
                </w:rPr>
                <w:t xml:space="preserve"> – and won! – </w:t>
              </w:r>
            </w:ins>
            <w:proofErr w:type="gramStart"/>
            <w:ins w:id="64" w:author="Gavi Wolfe" w:date="2017-11-20T09:32:00Z">
              <w:r>
                <w:rPr>
                  <w:rFonts w:ascii="Arial" w:hAnsi="Arial"/>
                  <w:color w:val="auto"/>
                </w:rPr>
                <w:t>the</w:t>
              </w:r>
              <w:proofErr w:type="gramEnd"/>
              <w:r>
                <w:rPr>
                  <w:rFonts w:ascii="Arial" w:hAnsi="Arial"/>
                  <w:color w:val="auto"/>
                </w:rPr>
                <w:t xml:space="preserve"> first legislation </w:t>
              </w:r>
            </w:ins>
            <w:ins w:id="65" w:author="Gavi Wolfe" w:date="2017-11-20T09:41:00Z">
              <w:r>
                <w:rPr>
                  <w:rFonts w:ascii="Arial" w:hAnsi="Arial"/>
                  <w:color w:val="auto"/>
                </w:rPr>
                <w:t xml:space="preserve">passed </w:t>
              </w:r>
            </w:ins>
            <w:ins w:id="66" w:author="Gavi Wolfe" w:date="2017-11-20T09:48:00Z">
              <w:r w:rsidR="00BD144C">
                <w:rPr>
                  <w:rFonts w:ascii="Arial" w:hAnsi="Arial"/>
                  <w:color w:val="auto"/>
                </w:rPr>
                <w:t xml:space="preserve">anywhere in the country </w:t>
              </w:r>
            </w:ins>
            <w:ins w:id="67" w:author="Gavi Wolfe" w:date="2017-11-20T09:41:00Z">
              <w:r>
                <w:rPr>
                  <w:rFonts w:ascii="Arial" w:hAnsi="Arial"/>
                  <w:color w:val="auto"/>
                </w:rPr>
                <w:t xml:space="preserve">in response </w:t>
              </w:r>
            </w:ins>
            <w:ins w:id="68" w:author="Gavi Wolfe" w:date="2017-11-20T09:40:00Z">
              <w:r>
                <w:rPr>
                  <w:rFonts w:ascii="Arial" w:hAnsi="Arial"/>
                  <w:color w:val="auto"/>
                </w:rPr>
                <w:t xml:space="preserve">to </w:t>
              </w:r>
              <w:r w:rsidRPr="00027CFF">
                <w:rPr>
                  <w:rFonts w:ascii="Arial" w:hAnsi="Arial"/>
                  <w:color w:val="auto"/>
                </w:rPr>
                <w:t>Trump</w:t>
              </w:r>
            </w:ins>
            <w:ins w:id="69" w:author="Gavi Wolfe" w:date="2017-11-20T09:41:00Z">
              <w:r>
                <w:rPr>
                  <w:rFonts w:ascii="Arial" w:hAnsi="Arial"/>
                  <w:color w:val="auto"/>
                </w:rPr>
                <w:t>’s</w:t>
              </w:r>
            </w:ins>
            <w:ins w:id="70" w:author="Gavi Wolfe" w:date="2017-11-20T09:40:00Z">
              <w:r w:rsidRPr="00027CFF">
                <w:rPr>
                  <w:rFonts w:ascii="Arial" w:hAnsi="Arial"/>
                  <w:color w:val="auto"/>
                </w:rPr>
                <w:t xml:space="preserve"> blistering </w:t>
              </w:r>
              <w:r>
                <w:fldChar w:fldCharType="begin"/>
              </w:r>
              <w:r>
                <w:instrText xml:space="preserve"> HYPERLINK "https://aclum.org/uncategorized/reproductive-care-shouldnt-limited-employers-religion-beliefs-moral-objections/" </w:instrText>
              </w:r>
              <w:r>
                <w:fldChar w:fldCharType="separate"/>
              </w:r>
              <w:r w:rsidRPr="00027CFF">
                <w:rPr>
                  <w:rStyle w:val="Hyperlink"/>
                  <w:rFonts w:ascii="Arial" w:hAnsi="Arial"/>
                </w:rPr>
                <w:t>attack on women and reproductive rights</w:t>
              </w:r>
              <w:r>
                <w:rPr>
                  <w:rStyle w:val="Hyperlink"/>
                  <w:rFonts w:ascii="Arial" w:hAnsi="Arial"/>
                </w:rPr>
                <w:fldChar w:fldCharType="end"/>
              </w:r>
            </w:ins>
            <w:ins w:id="71" w:author="Gavi Wolfe" w:date="2017-11-20T09:41:00Z">
              <w:r>
                <w:rPr>
                  <w:rStyle w:val="Hyperlink"/>
                  <w:rFonts w:ascii="Arial" w:hAnsi="Arial"/>
                </w:rPr>
                <w:t>.</w:t>
              </w:r>
            </w:ins>
          </w:p>
          <w:p w14:paraId="4EAB144E" w14:textId="77777777" w:rsidR="00311DC2" w:rsidRDefault="00311DC2" w:rsidP="004E7C7F">
            <w:pPr>
              <w:rPr>
                <w:ins w:id="72" w:author="Gavi Wolfe" w:date="2017-11-20T09:28:00Z"/>
                <w:rFonts w:ascii="Arial" w:hAnsi="Arial"/>
                <w:color w:val="auto"/>
              </w:rPr>
            </w:pPr>
          </w:p>
          <w:p w14:paraId="251A8639" w14:textId="57A8BE10" w:rsidR="004E7C7F" w:rsidRPr="00027CFF" w:rsidRDefault="00311DC2" w:rsidP="004E7C7F">
            <w:pPr>
              <w:rPr>
                <w:rFonts w:ascii="Arial" w:hAnsi="Arial"/>
                <w:color w:val="auto"/>
              </w:rPr>
            </w:pPr>
            <w:ins w:id="73" w:author="Gavi Wolfe" w:date="2017-11-20T09:42:00Z">
              <w:r w:rsidRPr="00027CFF">
                <w:rPr>
                  <w:rFonts w:ascii="Arial" w:hAnsi="Arial"/>
                  <w:color w:val="auto"/>
                </w:rPr>
                <w:t xml:space="preserve">The ACCESS bill </w:t>
              </w:r>
            </w:ins>
            <w:r w:rsidR="00027CFF" w:rsidRPr="00027CFF">
              <w:rPr>
                <w:rFonts w:ascii="Arial" w:hAnsi="Arial"/>
                <w:color w:val="auto"/>
              </w:rPr>
              <w:t>reasserts</w:t>
            </w:r>
            <w:r w:rsidR="004E7C7F" w:rsidRPr="00027CFF">
              <w:rPr>
                <w:rFonts w:ascii="Arial" w:hAnsi="Arial"/>
                <w:color w:val="auto"/>
              </w:rPr>
              <w:t xml:space="preserve"> Massachusetts’ position as a national leader in reproductive rights and health care. </w:t>
            </w:r>
            <w:ins w:id="74" w:author="Gavi Wolfe" w:date="2017-11-20T09:42:00Z">
              <w:r>
                <w:rPr>
                  <w:rFonts w:ascii="Arial" w:hAnsi="Arial"/>
                  <w:color w:val="auto"/>
                </w:rPr>
                <w:t>It represent</w:t>
              </w:r>
            </w:ins>
            <w:r w:rsidR="004E7C7F" w:rsidRPr="00027CFF">
              <w:rPr>
                <w:rFonts w:ascii="Arial" w:hAnsi="Arial"/>
                <w:color w:val="auto"/>
              </w:rPr>
              <w:t xml:space="preserve">s a big step forward, </w:t>
            </w:r>
            <w:ins w:id="75" w:author="Gavi Wolfe" w:date="2017-11-20T09:43:00Z">
              <w:r>
                <w:rPr>
                  <w:rFonts w:ascii="Arial" w:hAnsi="Arial"/>
                  <w:color w:val="auto"/>
                </w:rPr>
                <w:t>yet t</w:t>
              </w:r>
            </w:ins>
            <w:r w:rsidR="004E7C7F" w:rsidRPr="00027CFF">
              <w:rPr>
                <w:rFonts w:ascii="Arial" w:hAnsi="Arial"/>
                <w:color w:val="auto"/>
              </w:rPr>
              <w:t xml:space="preserve">his administration, under the guise of religious </w:t>
            </w:r>
            <w:r w:rsidR="004E7C7F" w:rsidRPr="00027CFF">
              <w:rPr>
                <w:rFonts w:ascii="Arial" w:hAnsi="Arial"/>
                <w:color w:val="auto"/>
              </w:rPr>
              <w:lastRenderedPageBreak/>
              <w:t xml:space="preserve">freedom, </w:t>
            </w:r>
            <w:ins w:id="76" w:author="Gavi Wolfe" w:date="2017-11-20T09:43:00Z">
              <w:r>
                <w:rPr>
                  <w:rFonts w:ascii="Arial" w:hAnsi="Arial"/>
                  <w:color w:val="auto"/>
                </w:rPr>
                <w:t>continues to try</w:t>
              </w:r>
              <w:r w:rsidRPr="00027CFF">
                <w:rPr>
                  <w:rFonts w:ascii="Arial" w:hAnsi="Arial"/>
                  <w:color w:val="auto"/>
                </w:rPr>
                <w:t xml:space="preserve"> </w:t>
              </w:r>
            </w:ins>
            <w:r w:rsidR="004E7C7F" w:rsidRPr="00027CFF">
              <w:rPr>
                <w:rFonts w:ascii="Arial" w:hAnsi="Arial"/>
                <w:color w:val="auto"/>
              </w:rPr>
              <w:t xml:space="preserve">to limit our access to many of </w:t>
            </w:r>
            <w:r w:rsidR="00027CFF">
              <w:rPr>
                <w:rFonts w:ascii="Arial" w:hAnsi="Arial"/>
                <w:color w:val="auto"/>
              </w:rPr>
              <w:t>our</w:t>
            </w:r>
            <w:r w:rsidR="004E7C7F" w:rsidRPr="00027CFF">
              <w:rPr>
                <w:rFonts w:ascii="Arial" w:hAnsi="Arial"/>
                <w:color w:val="auto"/>
              </w:rPr>
              <w:t xml:space="preserve"> basic rights. </w:t>
            </w:r>
          </w:p>
          <w:p w14:paraId="059BFD45" w14:textId="77777777" w:rsidR="004E7C7F" w:rsidRPr="00027CFF" w:rsidRDefault="004E7C7F" w:rsidP="004E7C7F">
            <w:pPr>
              <w:rPr>
                <w:rFonts w:ascii="Arial" w:hAnsi="Arial"/>
                <w:color w:val="auto"/>
              </w:rPr>
            </w:pPr>
          </w:p>
          <w:p w14:paraId="1171FEC1" w14:textId="2A0A649B" w:rsidR="004E7C7F" w:rsidRPr="00027CFF" w:rsidRDefault="004E7C7F" w:rsidP="004E7C7F">
            <w:pPr>
              <w:rPr>
                <w:rFonts w:ascii="Arial" w:hAnsi="Arial"/>
                <w:color w:val="auto"/>
              </w:rPr>
            </w:pPr>
            <w:r w:rsidRPr="00027CFF">
              <w:rPr>
                <w:rFonts w:ascii="Arial" w:hAnsi="Arial"/>
                <w:color w:val="auto"/>
              </w:rPr>
              <w:t xml:space="preserve">There is no religious or moral standing for denying preventative healthcare to millions of </w:t>
            </w:r>
            <w:r w:rsidR="001B6129">
              <w:rPr>
                <w:rFonts w:ascii="Arial" w:hAnsi="Arial"/>
                <w:color w:val="auto"/>
              </w:rPr>
              <w:t>people</w:t>
            </w:r>
            <w:r w:rsidRPr="00027CFF">
              <w:rPr>
                <w:rFonts w:ascii="Arial" w:hAnsi="Arial"/>
                <w:color w:val="auto"/>
              </w:rPr>
              <w:t>. Decisions about family planning should be between a patient and their doctor.</w:t>
            </w:r>
            <w:r w:rsidR="00576C9B">
              <w:rPr>
                <w:rFonts w:ascii="Arial" w:hAnsi="Arial"/>
                <w:color w:val="auto"/>
              </w:rPr>
              <w:t xml:space="preserve"> That’</w:t>
            </w:r>
            <w:ins w:id="77" w:author="Gavi Wolfe" w:date="2017-11-20T09:43:00Z">
              <w:r w:rsidR="00311DC2">
                <w:rPr>
                  <w:rFonts w:ascii="Arial" w:hAnsi="Arial"/>
                  <w:color w:val="auto"/>
                </w:rPr>
                <w:t>s</w:t>
              </w:r>
            </w:ins>
            <w:r w:rsidR="00576C9B">
              <w:rPr>
                <w:rFonts w:ascii="Arial" w:hAnsi="Arial"/>
                <w:color w:val="auto"/>
              </w:rPr>
              <w:t xml:space="preserve"> why we</w:t>
            </w:r>
            <w:r w:rsidRPr="00027CFF">
              <w:rPr>
                <w:rFonts w:ascii="Arial" w:hAnsi="Arial"/>
                <w:color w:val="auto"/>
              </w:rPr>
              <w:t xml:space="preserve"> will </w:t>
            </w:r>
            <w:ins w:id="78" w:author="Gavi Wolfe" w:date="2017-11-20T09:47:00Z">
              <w:r w:rsidR="00BD144C">
                <w:rPr>
                  <w:rFonts w:ascii="Arial" w:hAnsi="Arial"/>
                  <w:color w:val="auto"/>
                </w:rPr>
                <w:t xml:space="preserve">steadfastly </w:t>
              </w:r>
            </w:ins>
            <w:r w:rsidRPr="00027CFF">
              <w:rPr>
                <w:rFonts w:ascii="Arial" w:hAnsi="Arial"/>
                <w:color w:val="auto"/>
              </w:rPr>
              <w:t xml:space="preserve">continue to fight against these restrictive policies – </w:t>
            </w:r>
            <w:r w:rsidR="00576C9B">
              <w:rPr>
                <w:rFonts w:ascii="Arial" w:hAnsi="Arial"/>
                <w:color w:val="auto"/>
              </w:rPr>
              <w:t>in</w:t>
            </w:r>
            <w:r w:rsidRPr="00027CFF">
              <w:rPr>
                <w:rFonts w:ascii="Arial" w:hAnsi="Arial"/>
                <w:color w:val="auto"/>
              </w:rPr>
              <w:t xml:space="preserve"> the State House, in the courts, and in the community. </w:t>
            </w:r>
          </w:p>
          <w:p w14:paraId="5D46DA33" w14:textId="77777777" w:rsidR="004E7C7F" w:rsidRPr="00027CFF" w:rsidRDefault="004E7C7F" w:rsidP="004E7C7F">
            <w:pPr>
              <w:rPr>
                <w:rFonts w:ascii="Arial" w:hAnsi="Arial"/>
                <w:color w:val="auto"/>
              </w:rPr>
            </w:pPr>
          </w:p>
          <w:p w14:paraId="022DB730" w14:textId="77777777" w:rsidR="004E7C7F" w:rsidRPr="00027CFF" w:rsidRDefault="004E7C7F" w:rsidP="004E7C7F">
            <w:pPr>
              <w:rPr>
                <w:rFonts w:ascii="Arial" w:hAnsi="Arial"/>
                <w:color w:val="auto"/>
              </w:rPr>
            </w:pPr>
            <w:r w:rsidRPr="00027CFF">
              <w:rPr>
                <w:rFonts w:ascii="Arial" w:hAnsi="Arial"/>
                <w:color w:val="auto"/>
              </w:rPr>
              <w:t>In Solidarity,</w:t>
            </w:r>
          </w:p>
          <w:p w14:paraId="626513F6" w14:textId="37E1C30E" w:rsidR="00973768" w:rsidRPr="00027CFF" w:rsidRDefault="004E7C7F" w:rsidP="002B117E">
            <w:pPr>
              <w:rPr>
                <w:rStyle w:val="Emphasis"/>
                <w:rFonts w:ascii="Arial" w:hAnsi="Arial"/>
                <w:i w:val="0"/>
                <w:iCs w:val="0"/>
                <w:color w:val="auto"/>
              </w:rPr>
            </w:pPr>
            <w:r w:rsidRPr="00027CFF">
              <w:rPr>
                <w:rFonts w:ascii="Arial" w:hAnsi="Arial"/>
                <w:color w:val="auto"/>
              </w:rPr>
              <w:t>ACLU of Massachusetts</w:t>
            </w: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023CC6">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023CC6">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023CC6">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023CC6">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023CC6">
        <w:trPr>
          <w:trHeight w:val="1797"/>
        </w:trPr>
        <w:tc>
          <w:tcPr>
            <w:tcW w:w="10800" w:type="dxa"/>
          </w:tcPr>
          <w:p w14:paraId="4B27949A" w14:textId="77777777" w:rsidR="00B00C71" w:rsidRPr="00B00C71" w:rsidRDefault="00B00C71" w:rsidP="00023CC6">
            <w:pPr>
              <w:rPr>
                <w:rFonts w:ascii="Arial" w:hAnsi="Arial" w:cs="Arial"/>
                <w:szCs w:val="20"/>
              </w:rPr>
            </w:pPr>
          </w:p>
          <w:p w14:paraId="487CA9B1" w14:textId="77777777" w:rsidR="00B00C71" w:rsidRPr="00B00C71" w:rsidRDefault="00B00C71" w:rsidP="00576C9B">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4B1C1" w14:textId="77777777" w:rsidR="00B16AAA" w:rsidRDefault="00B16AAA" w:rsidP="00746B86">
      <w:r>
        <w:separator/>
      </w:r>
    </w:p>
  </w:endnote>
  <w:endnote w:type="continuationSeparator" w:id="0">
    <w:p w14:paraId="7B40E758" w14:textId="77777777" w:rsidR="00B16AAA" w:rsidRDefault="00B16AA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773006" w:rsidRPr="00040673" w:rsidRDefault="00773006"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37287" w14:textId="77777777" w:rsidR="00B16AAA" w:rsidRDefault="00B16AAA" w:rsidP="00746B86">
      <w:r>
        <w:separator/>
      </w:r>
    </w:p>
  </w:footnote>
  <w:footnote w:type="continuationSeparator" w:id="0">
    <w:p w14:paraId="498D187D" w14:textId="77777777" w:rsidR="00B16AAA" w:rsidRDefault="00B16AAA"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773006" w:rsidRPr="007C7AA6" w:rsidRDefault="0077300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773006" w:rsidRPr="007C7AA6" w:rsidRDefault="00773006" w:rsidP="00040673">
    <w:pPr>
      <w:jc w:val="right"/>
      <w:rPr>
        <w:rFonts w:ascii="Arial" w:hAnsi="Arial" w:cs="Arial"/>
        <w:sz w:val="40"/>
        <w:szCs w:val="40"/>
      </w:rPr>
    </w:pPr>
    <w:r>
      <w:rPr>
        <w:rFonts w:ascii="Arial" w:hAnsi="Arial" w:cs="Arial"/>
        <w:sz w:val="40"/>
        <w:szCs w:val="40"/>
      </w:rPr>
      <w:t>Email</w:t>
    </w:r>
  </w:p>
  <w:p w14:paraId="62651405" w14:textId="77777777" w:rsidR="00773006" w:rsidRPr="00746B86" w:rsidRDefault="0077300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435ABD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vi Wolfe">
    <w15:presenceInfo w15:providerId="AD" w15:userId="S-1-5-21-2572776515-4068739158-3436832719-1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23CC6"/>
    <w:rsid w:val="00027CFF"/>
    <w:rsid w:val="00040673"/>
    <w:rsid w:val="00041A91"/>
    <w:rsid w:val="00052C04"/>
    <w:rsid w:val="00055132"/>
    <w:rsid w:val="00073388"/>
    <w:rsid w:val="000E44FC"/>
    <w:rsid w:val="00164AC6"/>
    <w:rsid w:val="00186FD8"/>
    <w:rsid w:val="00195F7E"/>
    <w:rsid w:val="001B6129"/>
    <w:rsid w:val="001C0911"/>
    <w:rsid w:val="001C1FDF"/>
    <w:rsid w:val="001E2106"/>
    <w:rsid w:val="001F1D63"/>
    <w:rsid w:val="00225612"/>
    <w:rsid w:val="002409C9"/>
    <w:rsid w:val="002617B9"/>
    <w:rsid w:val="00297E6F"/>
    <w:rsid w:val="002B117E"/>
    <w:rsid w:val="002C5BBA"/>
    <w:rsid w:val="00303594"/>
    <w:rsid w:val="00307140"/>
    <w:rsid w:val="00307971"/>
    <w:rsid w:val="00311DC2"/>
    <w:rsid w:val="003124D5"/>
    <w:rsid w:val="003620C7"/>
    <w:rsid w:val="00364F7B"/>
    <w:rsid w:val="00375821"/>
    <w:rsid w:val="003A0FA7"/>
    <w:rsid w:val="003A1F8C"/>
    <w:rsid w:val="003B741C"/>
    <w:rsid w:val="003C5521"/>
    <w:rsid w:val="003D40DC"/>
    <w:rsid w:val="003D7EA1"/>
    <w:rsid w:val="003E791A"/>
    <w:rsid w:val="003F0E0D"/>
    <w:rsid w:val="00407013"/>
    <w:rsid w:val="0041026D"/>
    <w:rsid w:val="00410852"/>
    <w:rsid w:val="00412CE1"/>
    <w:rsid w:val="00414863"/>
    <w:rsid w:val="00433C4F"/>
    <w:rsid w:val="00440E52"/>
    <w:rsid w:val="00453CFD"/>
    <w:rsid w:val="004A738A"/>
    <w:rsid w:val="004D1074"/>
    <w:rsid w:val="004E7C7F"/>
    <w:rsid w:val="005301C8"/>
    <w:rsid w:val="00556774"/>
    <w:rsid w:val="00570925"/>
    <w:rsid w:val="005757F1"/>
    <w:rsid w:val="00576C9B"/>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73006"/>
    <w:rsid w:val="00782673"/>
    <w:rsid w:val="007C43D4"/>
    <w:rsid w:val="007C7AA6"/>
    <w:rsid w:val="007D2DB4"/>
    <w:rsid w:val="007E015F"/>
    <w:rsid w:val="00851F51"/>
    <w:rsid w:val="008560B3"/>
    <w:rsid w:val="00870AC3"/>
    <w:rsid w:val="008726A1"/>
    <w:rsid w:val="008C1C30"/>
    <w:rsid w:val="008D10B2"/>
    <w:rsid w:val="008D7C18"/>
    <w:rsid w:val="008E721A"/>
    <w:rsid w:val="008F04AC"/>
    <w:rsid w:val="008F688B"/>
    <w:rsid w:val="00904FAE"/>
    <w:rsid w:val="00945796"/>
    <w:rsid w:val="00950FF9"/>
    <w:rsid w:val="009624A0"/>
    <w:rsid w:val="00973768"/>
    <w:rsid w:val="00985681"/>
    <w:rsid w:val="00994014"/>
    <w:rsid w:val="009A54E1"/>
    <w:rsid w:val="009C4089"/>
    <w:rsid w:val="009C4565"/>
    <w:rsid w:val="009E74A6"/>
    <w:rsid w:val="00A1000D"/>
    <w:rsid w:val="00A4255E"/>
    <w:rsid w:val="00A5355F"/>
    <w:rsid w:val="00AD6F9E"/>
    <w:rsid w:val="00B00C71"/>
    <w:rsid w:val="00B03107"/>
    <w:rsid w:val="00B05B88"/>
    <w:rsid w:val="00B16AAA"/>
    <w:rsid w:val="00B2330C"/>
    <w:rsid w:val="00B34085"/>
    <w:rsid w:val="00B51603"/>
    <w:rsid w:val="00B73E36"/>
    <w:rsid w:val="00B84897"/>
    <w:rsid w:val="00B92E6F"/>
    <w:rsid w:val="00BC4483"/>
    <w:rsid w:val="00BD144C"/>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168F0"/>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311DC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311D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people" Target="peop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mwoluchem@aclum.org" TargetMode="External"/><Relationship Id="rId15" Type="http://schemas.openxmlformats.org/officeDocument/2006/relationships/hyperlink" Target="mailto:awolfson@aclum.org"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sharepoint/v3"/>
    <ds:schemaRef ds:uri="http://purl.org/dc/terms/"/>
    <ds:schemaRef ds:uri="http://purl.org/dc/dcmitype/"/>
    <ds:schemaRef ds:uri="http://schemas.microsoft.com/office/2006/metadata/properties"/>
    <ds:schemaRef ds:uri="http://schemas.microsoft.com/office/2006/documentManagement/types"/>
    <ds:schemaRef ds:uri="0b90acc2-d544-46e5-bc01-f6a94e7d3ec2"/>
    <ds:schemaRef ds:uri="http://schemas.microsoft.com/office/infopath/2007/PartnerControls"/>
    <ds:schemaRef ds:uri="http://purl.org/dc/elements/1.1/"/>
    <ds:schemaRef ds:uri="348e3fad-4feb-4d55-8251-411d6b24bf6e"/>
    <ds:schemaRef ds:uri="http://schemas.openxmlformats.org/package/2006/metadata/core-properties"/>
    <ds:schemaRef ds:uri="a30cff79-7126-4dc1-8796-bceb065e74d1"/>
    <ds:schemaRef ds:uri="http://www.w3.org/XML/1998/namespace"/>
  </ds:schemaRefs>
</ds:datastoreItem>
</file>

<file path=customXml/itemProps4.xml><?xml version="1.0" encoding="utf-8"?>
<ds:datastoreItem xmlns:ds="http://schemas.openxmlformats.org/officeDocument/2006/customXml" ds:itemID="{5738688E-E543-4C4F-9366-00B0AC29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722</Words>
  <Characters>4121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Malaika Woluchem</cp:lastModifiedBy>
  <cp:revision>3</cp:revision>
  <dcterms:created xsi:type="dcterms:W3CDTF">2017-11-20T14:56:00Z</dcterms:created>
  <dcterms:modified xsi:type="dcterms:W3CDTF">2017-11-20T14:58:00Z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