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713B2B" w:rsidP="00A4255E">
            <w:pPr>
              <w:rPr>
                <w:rFonts w:ascii="Arial" w:hAnsi="Arial" w:cs="Arial"/>
                <w:color w:val="000000"/>
              </w:rPr>
            </w:pPr>
            <w:r>
              <w:rPr>
                <w:rFonts w:ascii="Arial" w:hAnsi="Arial" w:cs="Arial"/>
                <w:color w:val="000000"/>
              </w:rPr>
              <w:t>ACLU of Missouri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6944F3"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13B2B">
                  <w:rPr>
                    <w:rFonts w:ascii="Meiryo" w:eastAsia="Meiryo" w:hAnsi="Meiryo" w:cs="Arial" w:hint="eastAsia"/>
                    <w:sz w:val="28"/>
                  </w:rPr>
                  <w:t>☒</w:t>
                </w:r>
              </w:sdtContent>
            </w:sdt>
            <w:r w:rsidR="00DD55D2" w:rsidRPr="00B00C71">
              <w:rPr>
                <w:rFonts w:ascii="Arial" w:hAnsi="Arial" w:cs="Arial"/>
              </w:rPr>
              <w:t xml:space="preserve">   Affiliate Full List </w:t>
            </w:r>
          </w:p>
          <w:p w:rsidR="00DD55D2" w:rsidRPr="00B00C71" w:rsidRDefault="006944F3"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6944F3" w:rsidP="003C5521">
            <w:pPr>
              <w:rPr>
                <w:rFonts w:ascii="Arial" w:hAnsi="Arial" w:cs="Arial"/>
                <w:color w:val="000000"/>
                <w:szCs w:val="22"/>
              </w:rPr>
            </w:pPr>
            <w:hyperlink r:id="rId13" w:history="1">
              <w:r w:rsidR="00713B2B" w:rsidRPr="009E170B">
                <w:rPr>
                  <w:rStyle w:val="Hyperlink"/>
                  <w:rFonts w:ascii="Arial" w:hAnsi="Arial" w:cs="Arial"/>
                  <w:szCs w:val="22"/>
                </w:rPr>
                <w:t>dvelazquez@aclu-mo.org</w:t>
              </w:r>
            </w:hyperlink>
            <w:r w:rsidR="00713B2B">
              <w:rPr>
                <w:rFonts w:ascii="Arial" w:hAnsi="Arial" w:cs="Arial"/>
                <w:color w:val="000000"/>
                <w:szCs w:val="22"/>
              </w:rPr>
              <w:t xml:space="preserve">, </w:t>
            </w:r>
            <w:hyperlink r:id="rId14" w:history="1">
              <w:r w:rsidR="00713B2B" w:rsidRPr="009E170B">
                <w:rPr>
                  <w:rStyle w:val="Hyperlink"/>
                  <w:rFonts w:ascii="Arial" w:hAnsi="Arial" w:cs="Arial"/>
                  <w:szCs w:val="22"/>
                </w:rPr>
                <w:t>lvehlewald@aclu-mo.org</w:t>
              </w:r>
            </w:hyperlink>
            <w:r w:rsidR="00713B2B">
              <w:rPr>
                <w:rFonts w:ascii="Arial" w:hAnsi="Arial" w:cs="Arial"/>
                <w:color w:val="000000"/>
                <w:szCs w:val="22"/>
              </w:rPr>
              <w:t xml:space="preserve"> </w:t>
            </w: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6944F3"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6944F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6944F3"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6944F3"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4B230A">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ED63F2" w:rsidP="003C5521">
            <w:pPr>
              <w:rPr>
                <w:rFonts w:ascii="Arial" w:hAnsi="Arial" w:cs="Arial"/>
                <w:color w:val="000000"/>
                <w:szCs w:val="22"/>
              </w:rPr>
            </w:pPr>
            <w:r>
              <w:rPr>
                <w:rFonts w:ascii="Arial" w:hAnsi="Arial" w:cs="Arial"/>
                <w:color w:val="000000"/>
                <w:szCs w:val="22"/>
              </w:rPr>
              <w:t>Your vote can transform Missouri’s criminal justice system</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4D7235" w:rsidRDefault="00ED63F2" w:rsidP="00120BFD">
            <w:pPr>
              <w:rPr>
                <w:rFonts w:asciiTheme="minorHAnsi" w:hAnsiTheme="minorHAnsi" w:cs="Arial"/>
                <w:color w:val="000000"/>
              </w:rPr>
            </w:pPr>
            <w:r>
              <w:rPr>
                <w:rFonts w:ascii="Arial" w:hAnsi="Arial" w:cs="Arial"/>
                <w:color w:val="000000"/>
                <w:szCs w:val="22"/>
              </w:rPr>
              <w:t>Join us on a first-of-its-kind campaign to transform the criminal justice system starting with the elected officials who have the most power to shape justice in your community: the prosecuting attorney.</w:t>
            </w: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1B44D0" w:rsidRDefault="001B44D0" w:rsidP="002F55CE">
            <w:pPr>
              <w:rPr>
                <w:rFonts w:ascii="Arial" w:hAnsi="Arial" w:cs="Arial"/>
                <w:color w:val="000000"/>
                <w:szCs w:val="22"/>
              </w:rPr>
            </w:pPr>
          </w:p>
          <w:p w:rsidR="001B44D0" w:rsidRDefault="006944F3" w:rsidP="002F55CE">
            <w:pPr>
              <w:rPr>
                <w:rFonts w:ascii="Arial" w:hAnsi="Arial" w:cs="Arial"/>
                <w:color w:val="000000"/>
                <w:szCs w:val="22"/>
              </w:rPr>
            </w:pPr>
            <w:hyperlink r:id="rId19" w:history="1">
              <w:r w:rsidR="001B44D0" w:rsidRPr="000360A7">
                <w:rPr>
                  <w:rStyle w:val="Hyperlink"/>
                  <w:rFonts w:ascii="Arial" w:hAnsi="Arial" w:cs="Arial"/>
                  <w:szCs w:val="22"/>
                </w:rPr>
                <w:t>https://www.pickyourpa.org/</w:t>
              </w:r>
            </w:hyperlink>
            <w:r w:rsidR="001B44D0">
              <w:rPr>
                <w:rFonts w:ascii="Arial" w:hAnsi="Arial" w:cs="Arial"/>
                <w:color w:val="000000"/>
                <w:szCs w:val="22"/>
              </w:rPr>
              <w:t xml:space="preserve"> </w:t>
            </w:r>
          </w:p>
          <w:p w:rsidR="004B230A" w:rsidRDefault="004B230A" w:rsidP="002F55CE">
            <w:pPr>
              <w:rPr>
                <w:rFonts w:ascii="Arial" w:hAnsi="Arial" w:cs="Arial"/>
                <w:color w:val="000000"/>
                <w:szCs w:val="22"/>
              </w:rPr>
            </w:pPr>
          </w:p>
          <w:p w:rsidR="004B230A" w:rsidRPr="00B00C71" w:rsidRDefault="004B230A" w:rsidP="002F55C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4D7235"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076DC" w:rsidRDefault="004076DC" w:rsidP="00735C75">
            <w:pPr>
              <w:rPr>
                <w:rStyle w:val="Emphasis"/>
                <w:rFonts w:asciiTheme="minorHAnsi" w:hAnsiTheme="minorHAnsi" w:cs="Arial"/>
                <w:sz w:val="22"/>
                <w:szCs w:val="22"/>
              </w:rPr>
            </w:pPr>
          </w:p>
          <w:p w:rsidR="00735C75" w:rsidRDefault="00735C75" w:rsidP="00735C75">
            <w:pPr>
              <w:rPr>
                <w:rFonts w:ascii="Times" w:hAnsi="Times"/>
              </w:rPr>
            </w:pPr>
            <w:r>
              <w:rPr>
                <w:rFonts w:ascii="Times" w:hAnsi="Times"/>
              </w:rPr>
              <w:t>Dear XXX,</w:t>
            </w:r>
          </w:p>
          <w:p w:rsidR="00735C75" w:rsidRDefault="00735C75" w:rsidP="00735C75">
            <w:pPr>
              <w:rPr>
                <w:rFonts w:ascii="Times" w:hAnsi="Times"/>
              </w:rPr>
            </w:pPr>
          </w:p>
          <w:p w:rsidR="00735C75" w:rsidRDefault="00DE0471" w:rsidP="00735C75">
            <w:pPr>
              <w:rPr>
                <w:rFonts w:ascii="Times" w:hAnsi="Times"/>
              </w:rPr>
            </w:pPr>
            <w:r>
              <w:rPr>
                <w:rFonts w:ascii="Times" w:hAnsi="Times"/>
              </w:rPr>
              <w:t>Your vote can</w:t>
            </w:r>
            <w:r w:rsidR="00735C75">
              <w:rPr>
                <w:rFonts w:ascii="Times" w:hAnsi="Times"/>
              </w:rPr>
              <w:t xml:space="preserve"> transform the criminal justice system. </w:t>
            </w:r>
          </w:p>
          <w:p w:rsidR="00735C75" w:rsidRDefault="00735C75" w:rsidP="00735C75">
            <w:pPr>
              <w:rPr>
                <w:rFonts w:ascii="Times" w:hAnsi="Times"/>
              </w:rPr>
            </w:pPr>
          </w:p>
          <w:p w:rsidR="00735C75" w:rsidRDefault="00735C75" w:rsidP="00735C75">
            <w:pPr>
              <w:rPr>
                <w:rFonts w:ascii="Times" w:hAnsi="Times"/>
              </w:rPr>
            </w:pPr>
            <w:r>
              <w:rPr>
                <w:rFonts w:ascii="Times" w:hAnsi="Times"/>
              </w:rPr>
              <w:t xml:space="preserve">That’s why we’re launching a campaign to educate voters about the most powerful person </w:t>
            </w:r>
            <w:r w:rsidR="00ED63F2">
              <w:rPr>
                <w:rFonts w:ascii="Times" w:hAnsi="Times"/>
              </w:rPr>
              <w:t xml:space="preserve">in your community </w:t>
            </w:r>
            <w:del w:id="0" w:author="Daniela Velazquez" w:date="2018-07-09T10:52:00Z">
              <w:r w:rsidDel="00787FF0">
                <w:rPr>
                  <w:rFonts w:ascii="Times" w:hAnsi="Times"/>
                </w:rPr>
                <w:delText xml:space="preserve"> </w:delText>
              </w:r>
            </w:del>
            <w:r w:rsidR="00ED63F2">
              <w:rPr>
                <w:rFonts w:ascii="Times" w:hAnsi="Times"/>
              </w:rPr>
              <w:t xml:space="preserve">you </w:t>
            </w:r>
            <w:r>
              <w:rPr>
                <w:rFonts w:ascii="Times" w:hAnsi="Times"/>
              </w:rPr>
              <w:t xml:space="preserve">may not know: the prosecuting attorney. </w:t>
            </w:r>
          </w:p>
          <w:p w:rsidR="00735C75" w:rsidRDefault="00735C75" w:rsidP="00735C75">
            <w:pPr>
              <w:rPr>
                <w:rFonts w:ascii="Times" w:hAnsi="Times"/>
              </w:rPr>
            </w:pPr>
          </w:p>
          <w:p w:rsidR="00735C75" w:rsidRPr="00735C75" w:rsidRDefault="00735C75" w:rsidP="00735C75">
            <w:pPr>
              <w:rPr>
                <w:rFonts w:ascii="Times" w:hAnsi="Times"/>
              </w:rPr>
            </w:pPr>
            <w:r>
              <w:rPr>
                <w:rFonts w:ascii="Times" w:hAnsi="Times"/>
              </w:rPr>
              <w:t xml:space="preserve">You’ll see us knocking on doors every weekend in July as we kickoff this effort in Missouri by educating </w:t>
            </w:r>
            <w:r w:rsidR="00787FF0">
              <w:rPr>
                <w:rFonts w:ascii="Times" w:hAnsi="Times"/>
              </w:rPr>
              <w:t xml:space="preserve">voters </w:t>
            </w:r>
            <w:r w:rsidRPr="00735C75">
              <w:rPr>
                <w:rFonts w:ascii="Times" w:hAnsi="Times"/>
              </w:rPr>
              <w:t>about the candidates in the St. Louis County Prosecuting Atto</w:t>
            </w:r>
            <w:r w:rsidR="00ED63F2">
              <w:rPr>
                <w:rFonts w:ascii="Times" w:hAnsi="Times"/>
              </w:rPr>
              <w:t>rney primary election</w:t>
            </w:r>
            <w:r w:rsidRPr="00735C75">
              <w:rPr>
                <w:rFonts w:ascii="Times" w:hAnsi="Times"/>
              </w:rPr>
              <w:t xml:space="preserve">. </w:t>
            </w:r>
          </w:p>
          <w:p w:rsidR="00735C75" w:rsidRPr="00735C75" w:rsidRDefault="00735C75" w:rsidP="00735C75">
            <w:pPr>
              <w:rPr>
                <w:rFonts w:ascii="Times" w:hAnsi="Times"/>
              </w:rPr>
            </w:pPr>
          </w:p>
          <w:p w:rsidR="00735C75" w:rsidRDefault="00735C75" w:rsidP="00735C75">
            <w:pPr>
              <w:rPr>
                <w:rFonts w:ascii="Times" w:hAnsi="Times"/>
              </w:rPr>
            </w:pPr>
            <w:r>
              <w:rPr>
                <w:rFonts w:ascii="Times" w:hAnsi="Times"/>
              </w:rPr>
              <w:t xml:space="preserve">The canvassing </w:t>
            </w:r>
            <w:r w:rsidRPr="00735C75">
              <w:rPr>
                <w:rFonts w:ascii="Times" w:hAnsi="Times"/>
              </w:rPr>
              <w:t xml:space="preserve">is part of a larger effort to help people understand that they can help transform the criminal justice system </w:t>
            </w:r>
            <w:r>
              <w:rPr>
                <w:rFonts w:ascii="Times" w:hAnsi="Times"/>
              </w:rPr>
              <w:t xml:space="preserve">in </w:t>
            </w:r>
            <w:r w:rsidRPr="00735C75">
              <w:rPr>
                <w:rFonts w:ascii="Times" w:hAnsi="Times"/>
              </w:rPr>
              <w:t>St. Louis County and communities across Missouri</w:t>
            </w:r>
            <w:r>
              <w:rPr>
                <w:rFonts w:ascii="Times" w:hAnsi="Times"/>
              </w:rPr>
              <w:t xml:space="preserve"> by picking prosecuting attorneys who make </w:t>
            </w:r>
            <w:r w:rsidRPr="00735C75">
              <w:rPr>
                <w:rFonts w:ascii="Times" w:hAnsi="Times"/>
              </w:rPr>
              <w:t>smart justice policies</w:t>
            </w:r>
            <w:r>
              <w:rPr>
                <w:rFonts w:ascii="Times" w:hAnsi="Times"/>
              </w:rPr>
              <w:t xml:space="preserve"> a priority. </w:t>
            </w:r>
            <w:r w:rsidRPr="00735C75">
              <w:rPr>
                <w:rFonts w:ascii="Times" w:hAnsi="Times"/>
              </w:rPr>
              <w:t xml:space="preserve"> </w:t>
            </w:r>
          </w:p>
          <w:p w:rsidR="00693C9E" w:rsidRDefault="00693C9E" w:rsidP="00735C75">
            <w:pPr>
              <w:rPr>
                <w:rFonts w:ascii="Times" w:hAnsi="Times"/>
              </w:rPr>
            </w:pPr>
          </w:p>
          <w:p w:rsidR="00693C9E" w:rsidRDefault="00693C9E" w:rsidP="00735C75">
            <w:pPr>
              <w:rPr>
                <w:rFonts w:ascii="Times" w:hAnsi="Times"/>
              </w:rPr>
            </w:pPr>
            <w:r>
              <w:rPr>
                <w:rFonts w:ascii="Times" w:hAnsi="Times"/>
              </w:rPr>
              <w:t>Voters must learn</w:t>
            </w:r>
            <w:r w:rsidRPr="00735C75">
              <w:rPr>
                <w:rFonts w:ascii="Times" w:hAnsi="Times"/>
              </w:rPr>
              <w:t xml:space="preserve"> they </w:t>
            </w:r>
            <w:r w:rsidR="00120BFD">
              <w:rPr>
                <w:rFonts w:ascii="Times" w:hAnsi="Times"/>
              </w:rPr>
              <w:t xml:space="preserve">have the power to elect officials who will </w:t>
            </w:r>
            <w:r w:rsidRPr="00735C75">
              <w:rPr>
                <w:rFonts w:ascii="Times" w:hAnsi="Times"/>
              </w:rPr>
              <w:t xml:space="preserve">hold police accountable, end racial disparities in our criminal justice system and ensure that justice means justice no matter if you are rich or poor. </w:t>
            </w:r>
          </w:p>
          <w:p w:rsidR="00693C9E" w:rsidRDefault="00693C9E" w:rsidP="00735C75">
            <w:pPr>
              <w:rPr>
                <w:rFonts w:ascii="Times" w:hAnsi="Times"/>
              </w:rPr>
            </w:pPr>
          </w:p>
          <w:p w:rsidR="00693C9E" w:rsidRDefault="00120BFD" w:rsidP="00735C75">
            <w:pPr>
              <w:rPr>
                <w:rFonts w:ascii="Times" w:hAnsi="Times"/>
              </w:rPr>
            </w:pPr>
            <w:r>
              <w:rPr>
                <w:rFonts w:ascii="Times" w:hAnsi="Times"/>
              </w:rPr>
              <w:t>Your</w:t>
            </w:r>
            <w:r w:rsidR="00693C9E" w:rsidRPr="00735C75">
              <w:rPr>
                <w:rFonts w:ascii="Times" w:hAnsi="Times"/>
              </w:rPr>
              <w:t xml:space="preserve"> prosecuting attorney</w:t>
            </w:r>
            <w:r w:rsidR="00693C9E">
              <w:rPr>
                <w:rFonts w:ascii="Times" w:hAnsi="Times"/>
              </w:rPr>
              <w:t>s</w:t>
            </w:r>
            <w:r>
              <w:rPr>
                <w:rFonts w:ascii="Times" w:hAnsi="Times"/>
              </w:rPr>
              <w:t>’ commitment to those goals can transform justice for you and your neighbors.</w:t>
            </w:r>
          </w:p>
          <w:p w:rsidR="00735C75" w:rsidRPr="00735C75" w:rsidRDefault="00735C75" w:rsidP="00735C75">
            <w:pPr>
              <w:rPr>
                <w:rFonts w:ascii="Times" w:hAnsi="Times"/>
              </w:rPr>
            </w:pPr>
          </w:p>
          <w:p w:rsidR="00735C75" w:rsidRDefault="00735C75" w:rsidP="00735C75">
            <w:pPr>
              <w:rPr>
                <w:rFonts w:ascii="Times" w:hAnsi="Times"/>
              </w:rPr>
            </w:pPr>
            <w:r w:rsidRPr="00735C75">
              <w:rPr>
                <w:rFonts w:ascii="Times" w:hAnsi="Times"/>
              </w:rPr>
              <w:t>While the ACLU of Missouri does not support, oppose or endo</w:t>
            </w:r>
            <w:r>
              <w:rPr>
                <w:rFonts w:ascii="Times" w:hAnsi="Times"/>
              </w:rPr>
              <w:t xml:space="preserve">rse candidates, we are </w:t>
            </w:r>
            <w:r w:rsidRPr="00735C75">
              <w:rPr>
                <w:rFonts w:ascii="Times" w:hAnsi="Times"/>
              </w:rPr>
              <w:t>compelled to get involved because there is much at stake for civil liberti</w:t>
            </w:r>
            <w:r>
              <w:rPr>
                <w:rFonts w:ascii="Times" w:hAnsi="Times"/>
              </w:rPr>
              <w:t xml:space="preserve">es and </w:t>
            </w:r>
            <w:r w:rsidRPr="00735C75">
              <w:rPr>
                <w:rFonts w:ascii="Times" w:hAnsi="Times"/>
              </w:rPr>
              <w:t>civil rights, in St. Louis and across Missouri</w:t>
            </w:r>
            <w:r>
              <w:rPr>
                <w:rFonts w:ascii="Times" w:hAnsi="Times"/>
              </w:rPr>
              <w:t>.</w:t>
            </w:r>
          </w:p>
          <w:p w:rsidR="00735C75" w:rsidRDefault="00735C75" w:rsidP="00735C75">
            <w:pPr>
              <w:rPr>
                <w:rFonts w:ascii="Times" w:hAnsi="Times"/>
              </w:rPr>
            </w:pPr>
          </w:p>
          <w:p w:rsidR="00735C75" w:rsidRPr="004076DC" w:rsidRDefault="00735C75" w:rsidP="00735C75">
            <w:pPr>
              <w:rPr>
                <w:rFonts w:ascii="Times" w:hAnsi="Times"/>
                <w:b/>
              </w:rPr>
            </w:pPr>
            <w:r w:rsidRPr="004076DC">
              <w:rPr>
                <w:rFonts w:ascii="Times" w:hAnsi="Times"/>
                <w:b/>
              </w:rPr>
              <w:t xml:space="preserve">The ACLU of Missouri has also launched a new website, </w:t>
            </w:r>
            <w:hyperlink r:id="rId20" w:history="1">
              <w:r w:rsidRPr="004076DC">
                <w:rPr>
                  <w:rStyle w:val="Hyperlink"/>
                  <w:rFonts w:ascii="Times" w:hAnsi="Times"/>
                  <w:b/>
                </w:rPr>
                <w:t>www.pickyourpa.org</w:t>
              </w:r>
            </w:hyperlink>
            <w:r w:rsidRPr="004076DC">
              <w:rPr>
                <w:rFonts w:ascii="Times" w:hAnsi="Times"/>
                <w:b/>
              </w:rPr>
              <w:t xml:space="preserve"> to help this voter education effort. </w:t>
            </w:r>
          </w:p>
          <w:p w:rsidR="00735C75" w:rsidRDefault="00735C75" w:rsidP="00735C75">
            <w:pPr>
              <w:rPr>
                <w:rFonts w:ascii="Times" w:hAnsi="Times"/>
              </w:rPr>
            </w:pPr>
          </w:p>
          <w:p w:rsidR="00735C75" w:rsidRDefault="00735C75" w:rsidP="00735C75">
            <w:pPr>
              <w:rPr>
                <w:rFonts w:ascii="Times" w:hAnsi="Times"/>
              </w:rPr>
            </w:pPr>
            <w:r w:rsidRPr="003C4284">
              <w:rPr>
                <w:rFonts w:ascii="Times" w:hAnsi="Times"/>
              </w:rPr>
              <w:t xml:space="preserve">Missouri’s incarceration rate is the eighth-highest in the </w:t>
            </w:r>
            <w:r>
              <w:rPr>
                <w:rFonts w:ascii="Times" w:hAnsi="Times"/>
              </w:rPr>
              <w:t xml:space="preserve">nation. Since 2010, </w:t>
            </w:r>
            <w:r w:rsidRPr="00A134BA">
              <w:rPr>
                <w:rFonts w:ascii="Times" w:hAnsi="Times"/>
              </w:rPr>
              <w:t>Missouri’s female pri</w:t>
            </w:r>
            <w:r>
              <w:rPr>
                <w:rFonts w:ascii="Times" w:hAnsi="Times"/>
              </w:rPr>
              <w:t>son population has increased 33 percent</w:t>
            </w:r>
            <w:r w:rsidRPr="00A134BA">
              <w:rPr>
                <w:rFonts w:ascii="Times" w:hAnsi="Times"/>
              </w:rPr>
              <w:t xml:space="preserve"> and is the fastest growing in the nation.</w:t>
            </w:r>
          </w:p>
          <w:p w:rsidR="00735C75" w:rsidRDefault="00735C75" w:rsidP="00735C75">
            <w:pPr>
              <w:tabs>
                <w:tab w:val="left" w:pos="3973"/>
              </w:tabs>
              <w:rPr>
                <w:rFonts w:ascii="Times" w:hAnsi="Times"/>
              </w:rPr>
            </w:pPr>
            <w:r>
              <w:rPr>
                <w:rFonts w:ascii="Times" w:hAnsi="Times"/>
              </w:rPr>
              <w:tab/>
            </w:r>
          </w:p>
          <w:p w:rsidR="00735C75" w:rsidRDefault="00735C75" w:rsidP="00735C75">
            <w:pPr>
              <w:rPr>
                <w:rFonts w:ascii="Times" w:hAnsi="Times"/>
              </w:rPr>
            </w:pPr>
            <w:r>
              <w:rPr>
                <w:rFonts w:ascii="Times" w:hAnsi="Times"/>
              </w:rPr>
              <w:t>A community’s p</w:t>
            </w:r>
            <w:r w:rsidRPr="003C4284">
              <w:rPr>
                <w:rFonts w:ascii="Times" w:hAnsi="Times"/>
              </w:rPr>
              <w:t xml:space="preserve">rosecuting </w:t>
            </w:r>
            <w:r>
              <w:rPr>
                <w:rFonts w:ascii="Times" w:hAnsi="Times"/>
              </w:rPr>
              <w:t>a</w:t>
            </w:r>
            <w:r w:rsidRPr="003C4284">
              <w:rPr>
                <w:rFonts w:ascii="Times" w:hAnsi="Times"/>
              </w:rPr>
              <w:t xml:space="preserve">ttorney holds immense power at each stage of criminal proceedings — from charging decisions to the sentences they seek — and can wield that influence to transform the criminal justice system.  </w:t>
            </w:r>
          </w:p>
          <w:p w:rsidR="00735C75" w:rsidRDefault="00735C75" w:rsidP="00735C75">
            <w:pPr>
              <w:rPr>
                <w:rFonts w:ascii="Times" w:hAnsi="Times"/>
              </w:rPr>
            </w:pPr>
          </w:p>
          <w:p w:rsidR="00973768" w:rsidRDefault="00735C75" w:rsidP="002B117E">
            <w:pPr>
              <w:rPr>
                <w:rFonts w:ascii="Times" w:hAnsi="Times"/>
              </w:rPr>
            </w:pPr>
            <w:r>
              <w:rPr>
                <w:rFonts w:ascii="Times" w:hAnsi="Times"/>
              </w:rPr>
              <w:t xml:space="preserve">At www.pickyourpa.org, you can read the questionnaires answered by St. Louis County Prosecuting Attorney Democratic candidates Bob McCulloch and Wesley Bell.  In the fall, we’ll update the website to include questionnaire responses from prosecuting attorney candidates across the state </w:t>
            </w:r>
            <w:r w:rsidR="004076DC">
              <w:rPr>
                <w:rFonts w:ascii="Times" w:hAnsi="Times"/>
              </w:rPr>
              <w:t xml:space="preserve">who are </w:t>
            </w:r>
            <w:r>
              <w:rPr>
                <w:rFonts w:ascii="Times" w:hAnsi="Times"/>
              </w:rPr>
              <w:t xml:space="preserve">on the ballot this November. </w:t>
            </w:r>
          </w:p>
          <w:p w:rsidR="004076DC" w:rsidRDefault="004076DC" w:rsidP="002B117E">
            <w:pPr>
              <w:rPr>
                <w:rFonts w:ascii="Times" w:hAnsi="Times"/>
              </w:rPr>
            </w:pPr>
          </w:p>
          <w:p w:rsidR="004076DC" w:rsidRDefault="004076DC" w:rsidP="002B117E">
            <w:pPr>
              <w:rPr>
                <w:rFonts w:ascii="Times" w:hAnsi="Times"/>
              </w:rPr>
            </w:pPr>
            <w:r>
              <w:rPr>
                <w:rFonts w:ascii="Times" w:hAnsi="Times"/>
              </w:rPr>
              <w:t xml:space="preserve">We need your help to make change. We can’t do it without you. </w:t>
            </w:r>
          </w:p>
          <w:p w:rsidR="004076DC" w:rsidRDefault="004076DC" w:rsidP="002B117E">
            <w:pPr>
              <w:rPr>
                <w:rFonts w:ascii="Times" w:hAnsi="Times"/>
              </w:rPr>
            </w:pPr>
          </w:p>
          <w:p w:rsidR="004076DC" w:rsidRDefault="004076DC" w:rsidP="002B117E">
            <w:pPr>
              <w:rPr>
                <w:rFonts w:ascii="Times" w:hAnsi="Times"/>
              </w:rPr>
            </w:pPr>
            <w:r>
              <w:rPr>
                <w:rFonts w:ascii="Times" w:hAnsi="Times"/>
              </w:rPr>
              <w:t xml:space="preserve">If you’re in the St. Louis area, </w:t>
            </w:r>
            <w:hyperlink r:id="rId21" w:history="1">
              <w:r w:rsidRPr="00ED63F2">
                <w:rPr>
                  <w:rStyle w:val="Hyperlink"/>
                  <w:rFonts w:ascii="Times" w:hAnsi="Times"/>
                </w:rPr>
                <w:t>help us knock on door and educate voters</w:t>
              </w:r>
            </w:hyperlink>
            <w:r>
              <w:rPr>
                <w:rFonts w:ascii="Times" w:hAnsi="Times"/>
              </w:rPr>
              <w:t xml:space="preserve">. If you’re interested in what you can do in other parts of the state, </w:t>
            </w:r>
            <w:hyperlink r:id="rId22" w:history="1">
              <w:r w:rsidRPr="00ED63F2">
                <w:rPr>
                  <w:rStyle w:val="Hyperlink"/>
                  <w:rFonts w:ascii="Times" w:hAnsi="Times"/>
                </w:rPr>
                <w:t>contact us</w:t>
              </w:r>
            </w:hyperlink>
            <w:r>
              <w:rPr>
                <w:rFonts w:ascii="Times" w:hAnsi="Times"/>
              </w:rPr>
              <w:t xml:space="preserve"> so we can connect with you as we continue our Missouri-wide Smart Justice campaign.</w:t>
            </w:r>
          </w:p>
          <w:p w:rsidR="004076DC" w:rsidRDefault="004076DC" w:rsidP="002B117E">
            <w:pPr>
              <w:rPr>
                <w:rFonts w:ascii="Times" w:hAnsi="Times"/>
              </w:rPr>
            </w:pPr>
          </w:p>
          <w:p w:rsidR="004076DC" w:rsidRDefault="004076DC" w:rsidP="002B117E">
            <w:pPr>
              <w:rPr>
                <w:rFonts w:ascii="Times" w:hAnsi="Times"/>
              </w:rPr>
            </w:pPr>
            <w:r>
              <w:rPr>
                <w:rFonts w:ascii="Times" w:hAnsi="Times"/>
              </w:rPr>
              <w:t>Yours,</w:t>
            </w:r>
          </w:p>
          <w:p w:rsidR="004076DC" w:rsidRDefault="004076DC" w:rsidP="002B117E">
            <w:pPr>
              <w:rPr>
                <w:rFonts w:ascii="Times" w:hAnsi="Times"/>
              </w:rPr>
            </w:pPr>
          </w:p>
          <w:p w:rsidR="004076DC" w:rsidRDefault="004076DC" w:rsidP="002B117E">
            <w:pPr>
              <w:rPr>
                <w:rFonts w:ascii="Times" w:hAnsi="Times"/>
              </w:rPr>
            </w:pPr>
            <w:r>
              <w:rPr>
                <w:rFonts w:ascii="Times" w:hAnsi="Times"/>
              </w:rPr>
              <w:t>Jeffrey A. Mittman</w:t>
            </w:r>
            <w:r>
              <w:rPr>
                <w:rFonts w:ascii="Times" w:hAnsi="Times"/>
              </w:rPr>
              <w:br/>
              <w:t>Executive Director</w:t>
            </w:r>
            <w:r>
              <w:rPr>
                <w:rFonts w:ascii="Times" w:hAnsi="Times"/>
              </w:rPr>
              <w:br/>
              <w:t>ACLU of Missouri</w:t>
            </w:r>
          </w:p>
          <w:p w:rsidR="004076DC" w:rsidRDefault="004076DC" w:rsidP="002B117E">
            <w:pPr>
              <w:rPr>
                <w:rFonts w:ascii="Times" w:hAnsi="Times"/>
              </w:rPr>
            </w:pPr>
          </w:p>
          <w:p w:rsidR="004076DC" w:rsidRPr="004076DC" w:rsidRDefault="004076DC" w:rsidP="002B117E">
            <w:pPr>
              <w:rPr>
                <w:rStyle w:val="Emphasis"/>
                <w:rFonts w:ascii="Times" w:hAnsi="Times"/>
                <w:i w:val="0"/>
                <w:iCs w:val="0"/>
              </w:rPr>
            </w:pPr>
            <w:r>
              <w:rPr>
                <w:rFonts w:ascii="Times" w:hAnsi="Times"/>
              </w:rPr>
              <w:t>P.S. July 11 is the deadline to register to vote in the August 7 primary</w:t>
            </w:r>
            <w:r w:rsidR="00ED63F2">
              <w:rPr>
                <w:rFonts w:ascii="Times" w:hAnsi="Times"/>
              </w:rPr>
              <w:t>. Register and remember to vote!</w:t>
            </w:r>
            <w:r>
              <w:rPr>
                <w:rFonts w:ascii="Times" w:hAnsi="Times"/>
              </w:rPr>
              <w:t xml:space="preserve"> Our democracy needs your participation. </w:t>
            </w: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973768" w:rsidRPr="004D7235" w:rsidRDefault="00973768" w:rsidP="002B117E">
            <w:pPr>
              <w:rPr>
                <w:rStyle w:val="Emphasis"/>
                <w:rFonts w:asciiTheme="minorHAnsi" w:hAnsiTheme="minorHAnsi" w:cs="Arial"/>
                <w:i w:val="0"/>
                <w:sz w:val="22"/>
                <w:szCs w:val="22"/>
              </w:rPr>
            </w:pPr>
          </w:p>
          <w:p w:rsidR="003C5521" w:rsidRPr="004D7235" w:rsidRDefault="003C5521" w:rsidP="00570925">
            <w:pPr>
              <w:rPr>
                <w:rFonts w:asciiTheme="minorHAnsi" w:hAnsiTheme="minorHAnsi" w:cs="Arial"/>
                <w:color w:val="000000"/>
                <w:sz w:val="22"/>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4D7235" w:rsidRDefault="004D7235" w:rsidP="0033798F">
            <w:pPr>
              <w:rPr>
                <w:rFonts w:asciiTheme="minorHAnsi" w:hAnsiTheme="minorHAnsi" w:cs="Arial"/>
              </w:rPr>
            </w:pPr>
            <w:commentRangeStart w:id="1"/>
            <w:r w:rsidRPr="004D7235">
              <w:rPr>
                <w:rFonts w:asciiTheme="minorHAnsi" w:hAnsiTheme="minorHAnsi"/>
                <w:color w:val="423A38"/>
              </w:rPr>
              <w:t>Missouri is forcing public defenders across the state to make a choice: Do the impossible or shortchange justice.</w:t>
            </w:r>
            <w:r w:rsidR="00E06B66">
              <w:rPr>
                <w:rFonts w:asciiTheme="minorHAnsi" w:hAnsiTheme="minorHAnsi"/>
                <w:color w:val="423A38"/>
              </w:rPr>
              <w:t xml:space="preserve"> An interview with a former public defender from @</w:t>
            </w:r>
            <w:proofErr w:type="spellStart"/>
            <w:r w:rsidR="00E06B66">
              <w:rPr>
                <w:rFonts w:asciiTheme="minorHAnsi" w:hAnsiTheme="minorHAnsi"/>
                <w:color w:val="423A38"/>
              </w:rPr>
              <w:t>aclu_mo</w:t>
            </w:r>
            <w:proofErr w:type="spellEnd"/>
            <w:r w:rsidR="00E06B66">
              <w:rPr>
                <w:rFonts w:asciiTheme="minorHAnsi" w:hAnsiTheme="minorHAnsi"/>
                <w:color w:val="423A38"/>
              </w:rPr>
              <w:t>. &lt;link&gt;</w:t>
            </w:r>
            <w:commentRangeEnd w:id="1"/>
            <w:r w:rsidR="007C42D2">
              <w:rPr>
                <w:rStyle w:val="CommentReference"/>
              </w:rPr>
              <w:commentReference w:id="1"/>
            </w: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4"/>
      <w:footerReference w:type="default" r:id="rId25"/>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ra Baker" w:date="2018-07-09T09:02:00Z" w:initials="SB">
    <w:p w:rsidR="007C42D2" w:rsidRDefault="007C42D2">
      <w:pPr>
        <w:pStyle w:val="CommentText"/>
      </w:pPr>
      <w:r>
        <w:rPr>
          <w:rStyle w:val="CommentReference"/>
        </w:rPr>
        <w:annotationRef/>
      </w:r>
      <w:r>
        <w:t>Does this just stay the same?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4F3" w:rsidRDefault="006944F3" w:rsidP="00746B86">
      <w:r>
        <w:separator/>
      </w:r>
    </w:p>
  </w:endnote>
  <w:endnote w:type="continuationSeparator" w:id="0">
    <w:p w:rsidR="006944F3" w:rsidRDefault="006944F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panose1 w:val="02000503040000020004"/>
    <w:charset w:val="00"/>
    <w:family w:val="auto"/>
    <w:pitch w:val="variable"/>
    <w:sig w:usb0="80000027" w:usb1="00000000" w:usb2="00000000" w:usb3="00000000" w:csb0="00000001" w:csb1="00000000"/>
  </w:font>
  <w:font w:name="DIN-Bold">
    <w:altName w:val="Calibr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4F3" w:rsidRDefault="006944F3" w:rsidP="00746B86">
      <w:r>
        <w:separator/>
      </w:r>
    </w:p>
  </w:footnote>
  <w:footnote w:type="continuationSeparator" w:id="0">
    <w:p w:rsidR="006944F3" w:rsidRDefault="006944F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B5081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a Velazquez">
    <w15:presenceInfo w15:providerId="AD" w15:userId="S-1-5-21-3256809325-4078228489-3749166309-1162"/>
  </w15:person>
  <w15:person w15:author="Sara Baker">
    <w15:presenceInfo w15:providerId="None" w15:userId="Sara B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20BFD"/>
    <w:rsid w:val="00164AC6"/>
    <w:rsid w:val="00186FD8"/>
    <w:rsid w:val="00195F7E"/>
    <w:rsid w:val="001A7AD2"/>
    <w:rsid w:val="001B44D0"/>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076DC"/>
    <w:rsid w:val="0041026D"/>
    <w:rsid w:val="00410852"/>
    <w:rsid w:val="00412CE1"/>
    <w:rsid w:val="00414863"/>
    <w:rsid w:val="00433C4F"/>
    <w:rsid w:val="00440E52"/>
    <w:rsid w:val="00453CFD"/>
    <w:rsid w:val="004B230A"/>
    <w:rsid w:val="004D1074"/>
    <w:rsid w:val="004D7235"/>
    <w:rsid w:val="004E1261"/>
    <w:rsid w:val="005301C8"/>
    <w:rsid w:val="00556774"/>
    <w:rsid w:val="00570925"/>
    <w:rsid w:val="0059137D"/>
    <w:rsid w:val="005C0A08"/>
    <w:rsid w:val="005C0C9D"/>
    <w:rsid w:val="005C24D6"/>
    <w:rsid w:val="005F5B06"/>
    <w:rsid w:val="00604B19"/>
    <w:rsid w:val="00616FE1"/>
    <w:rsid w:val="00623E55"/>
    <w:rsid w:val="00693C9E"/>
    <w:rsid w:val="006944F3"/>
    <w:rsid w:val="00696B47"/>
    <w:rsid w:val="006E03E3"/>
    <w:rsid w:val="006F5107"/>
    <w:rsid w:val="00704505"/>
    <w:rsid w:val="00707040"/>
    <w:rsid w:val="00713B2B"/>
    <w:rsid w:val="007301D5"/>
    <w:rsid w:val="00735C75"/>
    <w:rsid w:val="00741AF8"/>
    <w:rsid w:val="00743F9F"/>
    <w:rsid w:val="00746B86"/>
    <w:rsid w:val="0074760E"/>
    <w:rsid w:val="00782673"/>
    <w:rsid w:val="00787FF0"/>
    <w:rsid w:val="007C42D2"/>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30492"/>
    <w:rsid w:val="00A4255E"/>
    <w:rsid w:val="00A450A8"/>
    <w:rsid w:val="00AD6F9E"/>
    <w:rsid w:val="00B00C71"/>
    <w:rsid w:val="00B03107"/>
    <w:rsid w:val="00B05B88"/>
    <w:rsid w:val="00B2330C"/>
    <w:rsid w:val="00B34085"/>
    <w:rsid w:val="00B51603"/>
    <w:rsid w:val="00B73E36"/>
    <w:rsid w:val="00B7541B"/>
    <w:rsid w:val="00B82272"/>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0471"/>
    <w:rsid w:val="00DE5256"/>
    <w:rsid w:val="00E0008B"/>
    <w:rsid w:val="00E06B66"/>
    <w:rsid w:val="00E21909"/>
    <w:rsid w:val="00E468B6"/>
    <w:rsid w:val="00E6107F"/>
    <w:rsid w:val="00E93F3F"/>
    <w:rsid w:val="00EA79BA"/>
    <w:rsid w:val="00EB3479"/>
    <w:rsid w:val="00ED63F2"/>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F3D2324-6058-41E6-8105-41384264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4D7235"/>
    <w:pPr>
      <w:spacing w:before="100" w:beforeAutospacing="1" w:after="100" w:afterAutospacing="1"/>
    </w:pPr>
    <w:rPr>
      <w:rFonts w:ascii="Times New Roman" w:hAnsi="Times New Roman"/>
      <w:color w:val="auto"/>
    </w:rPr>
  </w:style>
  <w:style w:type="character" w:customStyle="1" w:styleId="UnresolvedMention">
    <w:name w:val="Unresolved Mention"/>
    <w:basedOn w:val="DefaultParagraphFont"/>
    <w:uiPriority w:val="99"/>
    <w:semiHidden/>
    <w:unhideWhenUsed/>
    <w:rsid w:val="004076DC"/>
    <w:rPr>
      <w:color w:val="605E5C"/>
      <w:shd w:val="clear" w:color="auto" w:fill="E1DFDD"/>
    </w:rPr>
  </w:style>
  <w:style w:type="character" w:styleId="CommentReference">
    <w:name w:val="annotation reference"/>
    <w:basedOn w:val="DefaultParagraphFont"/>
    <w:uiPriority w:val="99"/>
    <w:semiHidden/>
    <w:unhideWhenUsed/>
    <w:rsid w:val="007C42D2"/>
    <w:rPr>
      <w:sz w:val="16"/>
      <w:szCs w:val="16"/>
    </w:rPr>
  </w:style>
  <w:style w:type="paragraph" w:styleId="CommentText">
    <w:name w:val="annotation text"/>
    <w:basedOn w:val="Normal"/>
    <w:link w:val="CommentTextChar"/>
    <w:uiPriority w:val="99"/>
    <w:semiHidden/>
    <w:unhideWhenUsed/>
    <w:rsid w:val="007C42D2"/>
    <w:rPr>
      <w:sz w:val="20"/>
      <w:szCs w:val="20"/>
    </w:rPr>
  </w:style>
  <w:style w:type="character" w:customStyle="1" w:styleId="CommentTextChar">
    <w:name w:val="Comment Text Char"/>
    <w:basedOn w:val="DefaultParagraphFont"/>
    <w:link w:val="CommentText"/>
    <w:uiPriority w:val="99"/>
    <w:semiHidden/>
    <w:rsid w:val="007C42D2"/>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7C42D2"/>
    <w:rPr>
      <w:b/>
      <w:bCs/>
    </w:rPr>
  </w:style>
  <w:style w:type="character" w:customStyle="1" w:styleId="CommentSubjectChar">
    <w:name w:val="Comment Subject Char"/>
    <w:basedOn w:val="CommentTextChar"/>
    <w:link w:val="CommentSubject"/>
    <w:uiPriority w:val="99"/>
    <w:semiHidden/>
    <w:rsid w:val="007C42D2"/>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01806829">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46112465">
      <w:bodyDiv w:val="1"/>
      <w:marLeft w:val="0"/>
      <w:marRight w:val="0"/>
      <w:marTop w:val="0"/>
      <w:marBottom w:val="0"/>
      <w:divBdr>
        <w:top w:val="none" w:sz="0" w:space="0" w:color="auto"/>
        <w:left w:val="none" w:sz="0" w:space="0" w:color="auto"/>
        <w:bottom w:val="none" w:sz="0" w:space="0" w:color="auto"/>
        <w:right w:val="none" w:sz="0" w:space="0" w:color="auto"/>
      </w:divBdr>
      <w:divsChild>
        <w:div w:id="198214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velazquez@aclu-mo.org"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pickyourpa.org/join-us/"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pickyourp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pickyourp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vehlewald@aclu-mo.org" TargetMode="External"/><Relationship Id="rId22" Type="http://schemas.openxmlformats.org/officeDocument/2006/relationships/hyperlink" Target="mailto:%20outreach@aclu-mo.org" TargetMode="Externa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39C89F37-23D9-4354-B8BD-A3511D51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2</cp:revision>
  <dcterms:created xsi:type="dcterms:W3CDTF">2018-07-09T15:54:00Z</dcterms:created>
  <dcterms:modified xsi:type="dcterms:W3CDTF">2018-07-09T15:54:00Z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