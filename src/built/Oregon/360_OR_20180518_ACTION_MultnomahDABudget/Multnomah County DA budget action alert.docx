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0842B"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651B2B0A"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03F63A03"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E4F02A9"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1825FA0B" w14:textId="77777777" w:rsidR="00A1000D" w:rsidRPr="00973768" w:rsidRDefault="00864289" w:rsidP="00A1000D">
            <w:pPr>
              <w:rPr>
                <w:rFonts w:ascii="Arial" w:hAnsi="Arial" w:cs="Arial"/>
                <w:color w:val="000000"/>
              </w:rPr>
            </w:pPr>
            <w:r>
              <w:rPr>
                <w:rFonts w:ascii="Arial" w:hAnsi="Arial" w:cs="Arial"/>
                <w:color w:val="000000"/>
              </w:rPr>
              <w:t>ACLU of Oregon</w:t>
            </w:r>
          </w:p>
        </w:tc>
      </w:tr>
    </w:tbl>
    <w:p w14:paraId="181C398B"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23ED207E"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DD842AB"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5-17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3C82644D" w14:textId="77777777" w:rsidR="007C7AA6" w:rsidRPr="00973768" w:rsidRDefault="00864289" w:rsidP="00DC3C91">
                <w:pPr>
                  <w:rPr>
                    <w:rFonts w:ascii="Arial" w:hAnsi="Arial" w:cs="Arial"/>
                    <w:color w:val="000000"/>
                  </w:rPr>
                </w:pPr>
                <w:r>
                  <w:rPr>
                    <w:rFonts w:ascii="Arial" w:hAnsi="Arial" w:cs="Arial"/>
                    <w:color w:val="000000"/>
                  </w:rPr>
                  <w:t>5/17/2018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14EB111"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72EBC3DF" w14:textId="77777777" w:rsidR="00DC3C91" w:rsidRPr="00973768" w:rsidRDefault="003F100A" w:rsidP="002F55CE">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864289">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59C63507" w14:textId="77777777" w:rsidR="007C7AA6" w:rsidRPr="00973768" w:rsidRDefault="003F100A" w:rsidP="002F55CE">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4BEBC4E1"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5B04382C"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2EECBDDC"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6AB15756"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B3C7DC2"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6D1AA3A8"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3070729B" w14:textId="77777777" w:rsidR="00DD55D2" w:rsidRPr="00973768" w:rsidRDefault="003F100A"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DD55D2" w:rsidRPr="00973768">
              <w:rPr>
                <w:rFonts w:ascii="Arial" w:hAnsi="Arial" w:cs="Arial"/>
              </w:rPr>
              <w:t xml:space="preserve">   Affiliate Full List </w:t>
            </w:r>
          </w:p>
          <w:p w14:paraId="64E98184" w14:textId="77777777" w:rsidR="00DD55D2" w:rsidRPr="00973768" w:rsidRDefault="003F100A"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864289">
                  <w:rPr>
                    <w:rFonts w:ascii="Meiryo" w:eastAsia="Meiryo" w:hAnsi="Meiryo" w:cs="Meiryo"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0F067B9F" w14:textId="77777777" w:rsidTr="008C0CAD">
        <w:trPr>
          <w:trHeight w:val="2157"/>
        </w:trPr>
        <w:tc>
          <w:tcPr>
            <w:tcW w:w="10800" w:type="dxa"/>
            <w:tcBorders>
              <w:top w:val="single" w:sz="12" w:space="0" w:color="F79646" w:themeColor="accent6"/>
            </w:tcBorders>
            <w:vAlign w:val="center"/>
          </w:tcPr>
          <w:p w14:paraId="2D3233B0" w14:textId="79F5B502" w:rsidR="004D36CD" w:rsidRDefault="004D36CD" w:rsidP="00DD55D2">
            <w:pPr>
              <w:rPr>
                <w:ins w:id="0" w:author="Microsoft Office User" w:date="2018-05-15T15:39:00Z"/>
                <w:rFonts w:ascii="Arial" w:hAnsi="Arial" w:cs="Arial"/>
                <w:sz w:val="28"/>
              </w:rPr>
            </w:pPr>
            <w:ins w:id="1" w:author="Microsoft Office User" w:date="2018-05-15T15:39:00Z">
              <w:r>
                <w:rPr>
                  <w:rFonts w:ascii="Arial" w:hAnsi="Arial" w:cs="Arial"/>
                  <w:sz w:val="28"/>
                </w:rPr>
                <w:t>Multnomah County, only.</w:t>
              </w:r>
            </w:ins>
          </w:p>
          <w:p w14:paraId="320543CA" w14:textId="572B24DE" w:rsidR="00570925" w:rsidRPr="00973768" w:rsidRDefault="00864289" w:rsidP="00DD55D2">
            <w:pPr>
              <w:rPr>
                <w:rFonts w:ascii="Arial" w:hAnsi="Arial" w:cs="Arial"/>
                <w:sz w:val="28"/>
              </w:rPr>
            </w:pPr>
            <w:r w:rsidRPr="00864289">
              <w:rPr>
                <w:rFonts w:ascii="Arial" w:hAnsi="Arial" w:cs="Arial"/>
                <w:sz w:val="28"/>
              </w:rPr>
              <w:t>97010</w:t>
            </w:r>
            <w:ins w:id="2" w:author="Microsoft Office User" w:date="2018-05-15T15:37:00Z">
              <w:r w:rsidR="004D36CD">
                <w:rPr>
                  <w:rFonts w:ascii="Arial" w:hAnsi="Arial" w:cs="Arial"/>
                  <w:sz w:val="28"/>
                </w:rPr>
                <w:t xml:space="preserve">, </w:t>
              </w:r>
            </w:ins>
            <w:del w:id="3" w:author="Microsoft Office User" w:date="2018-05-15T15:37:00Z">
              <w:r w:rsidRPr="00864289" w:rsidDel="004D36CD">
                <w:rPr>
                  <w:rFonts w:ascii="Arial" w:hAnsi="Arial" w:cs="Arial"/>
                  <w:sz w:val="28"/>
                </w:rPr>
                <w:delText>,</w:delText>
              </w:r>
            </w:del>
            <w:r w:rsidRPr="00864289">
              <w:rPr>
                <w:rFonts w:ascii="Arial" w:hAnsi="Arial" w:cs="Arial"/>
                <w:sz w:val="28"/>
              </w:rPr>
              <w:t>97019,</w:t>
            </w:r>
            <w:ins w:id="4" w:author="Microsoft Office User" w:date="2018-05-15T15:37:00Z">
              <w:r w:rsidR="004D36CD">
                <w:rPr>
                  <w:rFonts w:ascii="Arial" w:hAnsi="Arial" w:cs="Arial"/>
                  <w:sz w:val="28"/>
                </w:rPr>
                <w:t xml:space="preserve"> </w:t>
              </w:r>
            </w:ins>
            <w:r w:rsidRPr="00864289">
              <w:rPr>
                <w:rFonts w:ascii="Arial" w:hAnsi="Arial" w:cs="Arial"/>
                <w:sz w:val="28"/>
              </w:rPr>
              <w:t>97024,</w:t>
            </w:r>
            <w:ins w:id="5" w:author="Microsoft Office User" w:date="2018-05-15T15:37:00Z">
              <w:r w:rsidR="004D36CD">
                <w:rPr>
                  <w:rFonts w:ascii="Arial" w:hAnsi="Arial" w:cs="Arial"/>
                  <w:sz w:val="28"/>
                </w:rPr>
                <w:t xml:space="preserve"> </w:t>
              </w:r>
            </w:ins>
            <w:r w:rsidRPr="00864289">
              <w:rPr>
                <w:rFonts w:ascii="Arial" w:hAnsi="Arial" w:cs="Arial"/>
                <w:sz w:val="28"/>
              </w:rPr>
              <w:t>97030,</w:t>
            </w:r>
            <w:ins w:id="6" w:author="Microsoft Office User" w:date="2018-05-15T15:38:00Z">
              <w:r w:rsidR="004D36CD">
                <w:rPr>
                  <w:rFonts w:ascii="Arial" w:hAnsi="Arial" w:cs="Arial"/>
                  <w:sz w:val="28"/>
                </w:rPr>
                <w:t xml:space="preserve"> </w:t>
              </w:r>
            </w:ins>
            <w:r w:rsidRPr="00864289">
              <w:rPr>
                <w:rFonts w:ascii="Arial" w:hAnsi="Arial" w:cs="Arial"/>
                <w:sz w:val="28"/>
              </w:rPr>
              <w:t>97060,</w:t>
            </w:r>
            <w:ins w:id="7" w:author="Microsoft Office User" w:date="2018-05-15T15:38:00Z">
              <w:r w:rsidR="004D36CD">
                <w:rPr>
                  <w:rFonts w:ascii="Arial" w:hAnsi="Arial" w:cs="Arial"/>
                  <w:sz w:val="28"/>
                </w:rPr>
                <w:t xml:space="preserve"> </w:t>
              </w:r>
            </w:ins>
            <w:r w:rsidRPr="00864289">
              <w:rPr>
                <w:rFonts w:ascii="Arial" w:hAnsi="Arial" w:cs="Arial"/>
                <w:sz w:val="28"/>
              </w:rPr>
              <w:t>97080,</w:t>
            </w:r>
            <w:ins w:id="8" w:author="Microsoft Office User" w:date="2018-05-15T15:38:00Z">
              <w:r w:rsidR="004D36CD">
                <w:rPr>
                  <w:rFonts w:ascii="Arial" w:hAnsi="Arial" w:cs="Arial"/>
                  <w:sz w:val="28"/>
                </w:rPr>
                <w:t xml:space="preserve"> </w:t>
              </w:r>
            </w:ins>
            <w:r w:rsidRPr="00864289">
              <w:rPr>
                <w:rFonts w:ascii="Arial" w:hAnsi="Arial" w:cs="Arial"/>
                <w:sz w:val="28"/>
              </w:rPr>
              <w:t>97201,</w:t>
            </w:r>
            <w:ins w:id="9" w:author="Microsoft Office User" w:date="2018-05-15T15:38:00Z">
              <w:r w:rsidR="004D36CD">
                <w:rPr>
                  <w:rFonts w:ascii="Arial" w:hAnsi="Arial" w:cs="Arial"/>
                  <w:sz w:val="28"/>
                </w:rPr>
                <w:t xml:space="preserve"> </w:t>
              </w:r>
            </w:ins>
            <w:r w:rsidRPr="00864289">
              <w:rPr>
                <w:rFonts w:ascii="Arial" w:hAnsi="Arial" w:cs="Arial"/>
                <w:sz w:val="28"/>
              </w:rPr>
              <w:t>97202,</w:t>
            </w:r>
            <w:ins w:id="10" w:author="Microsoft Office User" w:date="2018-05-15T15:38:00Z">
              <w:r w:rsidR="004D36CD">
                <w:rPr>
                  <w:rFonts w:ascii="Arial" w:hAnsi="Arial" w:cs="Arial"/>
                  <w:sz w:val="28"/>
                </w:rPr>
                <w:t xml:space="preserve"> </w:t>
              </w:r>
            </w:ins>
            <w:r w:rsidRPr="00864289">
              <w:rPr>
                <w:rFonts w:ascii="Arial" w:hAnsi="Arial" w:cs="Arial"/>
                <w:sz w:val="28"/>
              </w:rPr>
              <w:t>97203,</w:t>
            </w:r>
            <w:ins w:id="11" w:author="Microsoft Office User" w:date="2018-05-15T15:38:00Z">
              <w:r w:rsidR="004D36CD">
                <w:rPr>
                  <w:rFonts w:ascii="Arial" w:hAnsi="Arial" w:cs="Arial"/>
                  <w:sz w:val="28"/>
                </w:rPr>
                <w:t xml:space="preserve"> </w:t>
              </w:r>
            </w:ins>
            <w:r w:rsidRPr="00864289">
              <w:rPr>
                <w:rFonts w:ascii="Arial" w:hAnsi="Arial" w:cs="Arial"/>
                <w:sz w:val="28"/>
              </w:rPr>
              <w:t>97204,</w:t>
            </w:r>
            <w:ins w:id="12" w:author="Microsoft Office User" w:date="2018-05-15T15:38:00Z">
              <w:r w:rsidR="004D36CD">
                <w:rPr>
                  <w:rFonts w:ascii="Arial" w:hAnsi="Arial" w:cs="Arial"/>
                  <w:sz w:val="28"/>
                </w:rPr>
                <w:t xml:space="preserve"> </w:t>
              </w:r>
            </w:ins>
            <w:r w:rsidRPr="00864289">
              <w:rPr>
                <w:rFonts w:ascii="Arial" w:hAnsi="Arial" w:cs="Arial"/>
                <w:sz w:val="28"/>
              </w:rPr>
              <w:t>97205,</w:t>
            </w:r>
            <w:ins w:id="13" w:author="Microsoft Office User" w:date="2018-05-15T15:38:00Z">
              <w:r w:rsidR="004D36CD">
                <w:rPr>
                  <w:rFonts w:ascii="Arial" w:hAnsi="Arial" w:cs="Arial"/>
                  <w:sz w:val="28"/>
                </w:rPr>
                <w:t xml:space="preserve"> </w:t>
              </w:r>
            </w:ins>
            <w:r w:rsidRPr="00864289">
              <w:rPr>
                <w:rFonts w:ascii="Arial" w:hAnsi="Arial" w:cs="Arial"/>
                <w:sz w:val="28"/>
              </w:rPr>
              <w:t>97206,</w:t>
            </w:r>
            <w:ins w:id="14" w:author="Microsoft Office User" w:date="2018-05-15T15:38:00Z">
              <w:r w:rsidR="004D36CD">
                <w:rPr>
                  <w:rFonts w:ascii="Arial" w:hAnsi="Arial" w:cs="Arial"/>
                  <w:sz w:val="28"/>
                </w:rPr>
                <w:t xml:space="preserve"> </w:t>
              </w:r>
            </w:ins>
            <w:r w:rsidRPr="00864289">
              <w:rPr>
                <w:rFonts w:ascii="Arial" w:hAnsi="Arial" w:cs="Arial"/>
                <w:sz w:val="28"/>
              </w:rPr>
              <w:t>97207,</w:t>
            </w:r>
            <w:ins w:id="15" w:author="Microsoft Office User" w:date="2018-05-15T15:38:00Z">
              <w:r w:rsidR="004D36CD">
                <w:rPr>
                  <w:rFonts w:ascii="Arial" w:hAnsi="Arial" w:cs="Arial"/>
                  <w:sz w:val="28"/>
                </w:rPr>
                <w:t xml:space="preserve"> </w:t>
              </w:r>
            </w:ins>
            <w:r w:rsidRPr="00864289">
              <w:rPr>
                <w:rFonts w:ascii="Arial" w:hAnsi="Arial" w:cs="Arial"/>
                <w:sz w:val="28"/>
              </w:rPr>
              <w:t>97208,</w:t>
            </w:r>
            <w:ins w:id="16" w:author="Microsoft Office User" w:date="2018-05-15T15:38:00Z">
              <w:r w:rsidR="004D36CD">
                <w:rPr>
                  <w:rFonts w:ascii="Arial" w:hAnsi="Arial" w:cs="Arial"/>
                  <w:sz w:val="28"/>
                </w:rPr>
                <w:t xml:space="preserve"> </w:t>
              </w:r>
            </w:ins>
            <w:r w:rsidRPr="00864289">
              <w:rPr>
                <w:rFonts w:ascii="Arial" w:hAnsi="Arial" w:cs="Arial"/>
                <w:sz w:val="28"/>
              </w:rPr>
              <w:t>97209,</w:t>
            </w:r>
            <w:ins w:id="17" w:author="Microsoft Office User" w:date="2018-05-15T15:38:00Z">
              <w:r w:rsidR="004D36CD">
                <w:rPr>
                  <w:rFonts w:ascii="Arial" w:hAnsi="Arial" w:cs="Arial"/>
                  <w:sz w:val="28"/>
                </w:rPr>
                <w:t xml:space="preserve"> </w:t>
              </w:r>
            </w:ins>
            <w:r w:rsidRPr="00864289">
              <w:rPr>
                <w:rFonts w:ascii="Arial" w:hAnsi="Arial" w:cs="Arial"/>
                <w:sz w:val="28"/>
              </w:rPr>
              <w:t>97210,</w:t>
            </w:r>
            <w:ins w:id="18" w:author="Microsoft Office User" w:date="2018-05-15T15:38:00Z">
              <w:r w:rsidR="004D36CD">
                <w:rPr>
                  <w:rFonts w:ascii="Arial" w:hAnsi="Arial" w:cs="Arial"/>
                  <w:sz w:val="28"/>
                </w:rPr>
                <w:t xml:space="preserve"> </w:t>
              </w:r>
            </w:ins>
            <w:r w:rsidRPr="00864289">
              <w:rPr>
                <w:rFonts w:ascii="Arial" w:hAnsi="Arial" w:cs="Arial"/>
                <w:sz w:val="28"/>
              </w:rPr>
              <w:t>97211,</w:t>
            </w:r>
            <w:ins w:id="19" w:author="Microsoft Office User" w:date="2018-05-15T15:38:00Z">
              <w:r w:rsidR="004D36CD">
                <w:rPr>
                  <w:rFonts w:ascii="Arial" w:hAnsi="Arial" w:cs="Arial"/>
                  <w:sz w:val="28"/>
                </w:rPr>
                <w:t xml:space="preserve"> </w:t>
              </w:r>
            </w:ins>
            <w:r w:rsidRPr="00864289">
              <w:rPr>
                <w:rFonts w:ascii="Arial" w:hAnsi="Arial" w:cs="Arial"/>
                <w:sz w:val="28"/>
              </w:rPr>
              <w:t>97212,</w:t>
            </w:r>
            <w:ins w:id="20" w:author="Microsoft Office User" w:date="2018-05-15T15:38:00Z">
              <w:r w:rsidR="004D36CD">
                <w:rPr>
                  <w:rFonts w:ascii="Arial" w:hAnsi="Arial" w:cs="Arial"/>
                  <w:sz w:val="28"/>
                </w:rPr>
                <w:t xml:space="preserve"> </w:t>
              </w:r>
            </w:ins>
            <w:r w:rsidRPr="00864289">
              <w:rPr>
                <w:rFonts w:ascii="Arial" w:hAnsi="Arial" w:cs="Arial"/>
                <w:sz w:val="28"/>
              </w:rPr>
              <w:t>97213,</w:t>
            </w:r>
            <w:ins w:id="21" w:author="Microsoft Office User" w:date="2018-05-15T15:38:00Z">
              <w:r w:rsidR="004D36CD">
                <w:rPr>
                  <w:rFonts w:ascii="Arial" w:hAnsi="Arial" w:cs="Arial"/>
                  <w:sz w:val="28"/>
                </w:rPr>
                <w:t xml:space="preserve"> </w:t>
              </w:r>
            </w:ins>
            <w:r w:rsidRPr="00864289">
              <w:rPr>
                <w:rFonts w:ascii="Arial" w:hAnsi="Arial" w:cs="Arial"/>
                <w:sz w:val="28"/>
              </w:rPr>
              <w:t>97214,</w:t>
            </w:r>
            <w:ins w:id="22" w:author="Microsoft Office User" w:date="2018-05-15T15:38:00Z">
              <w:r w:rsidR="004D36CD">
                <w:rPr>
                  <w:rFonts w:ascii="Arial" w:hAnsi="Arial" w:cs="Arial"/>
                  <w:sz w:val="28"/>
                </w:rPr>
                <w:t xml:space="preserve"> </w:t>
              </w:r>
            </w:ins>
            <w:r w:rsidRPr="00864289">
              <w:rPr>
                <w:rFonts w:ascii="Arial" w:hAnsi="Arial" w:cs="Arial"/>
                <w:sz w:val="28"/>
              </w:rPr>
              <w:t>97215,</w:t>
            </w:r>
            <w:ins w:id="23" w:author="Microsoft Office User" w:date="2018-05-15T15:38:00Z">
              <w:r w:rsidR="004D36CD">
                <w:rPr>
                  <w:rFonts w:ascii="Arial" w:hAnsi="Arial" w:cs="Arial"/>
                  <w:sz w:val="28"/>
                </w:rPr>
                <w:t xml:space="preserve"> </w:t>
              </w:r>
            </w:ins>
            <w:r w:rsidRPr="00864289">
              <w:rPr>
                <w:rFonts w:ascii="Arial" w:hAnsi="Arial" w:cs="Arial"/>
                <w:sz w:val="28"/>
              </w:rPr>
              <w:t>97216,</w:t>
            </w:r>
            <w:ins w:id="24" w:author="Microsoft Office User" w:date="2018-05-15T15:38:00Z">
              <w:r w:rsidR="004D36CD">
                <w:rPr>
                  <w:rFonts w:ascii="Arial" w:hAnsi="Arial" w:cs="Arial"/>
                  <w:sz w:val="28"/>
                </w:rPr>
                <w:t xml:space="preserve"> </w:t>
              </w:r>
            </w:ins>
            <w:r w:rsidRPr="00864289">
              <w:rPr>
                <w:rFonts w:ascii="Arial" w:hAnsi="Arial" w:cs="Arial"/>
                <w:sz w:val="28"/>
              </w:rPr>
              <w:t>97217,</w:t>
            </w:r>
            <w:ins w:id="25" w:author="Microsoft Office User" w:date="2018-05-15T15:38:00Z">
              <w:r w:rsidR="004D36CD">
                <w:rPr>
                  <w:rFonts w:ascii="Arial" w:hAnsi="Arial" w:cs="Arial"/>
                  <w:sz w:val="28"/>
                </w:rPr>
                <w:t xml:space="preserve"> </w:t>
              </w:r>
            </w:ins>
            <w:r w:rsidRPr="00864289">
              <w:rPr>
                <w:rFonts w:ascii="Arial" w:hAnsi="Arial" w:cs="Arial"/>
                <w:sz w:val="28"/>
              </w:rPr>
              <w:t>97218,</w:t>
            </w:r>
            <w:ins w:id="26" w:author="Microsoft Office User" w:date="2018-05-15T15:38:00Z">
              <w:r w:rsidR="004D36CD">
                <w:rPr>
                  <w:rFonts w:ascii="Arial" w:hAnsi="Arial" w:cs="Arial"/>
                  <w:sz w:val="28"/>
                </w:rPr>
                <w:t xml:space="preserve"> </w:t>
              </w:r>
            </w:ins>
            <w:r w:rsidRPr="00864289">
              <w:rPr>
                <w:rFonts w:ascii="Arial" w:hAnsi="Arial" w:cs="Arial"/>
                <w:sz w:val="28"/>
              </w:rPr>
              <w:t>97219,</w:t>
            </w:r>
            <w:ins w:id="27" w:author="Microsoft Office User" w:date="2018-05-15T15:38:00Z">
              <w:r w:rsidR="004D36CD">
                <w:rPr>
                  <w:rFonts w:ascii="Arial" w:hAnsi="Arial" w:cs="Arial"/>
                  <w:sz w:val="28"/>
                </w:rPr>
                <w:t xml:space="preserve"> </w:t>
              </w:r>
            </w:ins>
            <w:r w:rsidRPr="00864289">
              <w:rPr>
                <w:rFonts w:ascii="Arial" w:hAnsi="Arial" w:cs="Arial"/>
                <w:sz w:val="28"/>
              </w:rPr>
              <w:t>97220,</w:t>
            </w:r>
            <w:ins w:id="28" w:author="Microsoft Office User" w:date="2018-05-15T15:38:00Z">
              <w:r w:rsidR="004D36CD">
                <w:rPr>
                  <w:rFonts w:ascii="Arial" w:hAnsi="Arial" w:cs="Arial"/>
                  <w:sz w:val="28"/>
                </w:rPr>
                <w:t xml:space="preserve"> </w:t>
              </w:r>
            </w:ins>
            <w:r w:rsidRPr="00864289">
              <w:rPr>
                <w:rFonts w:ascii="Arial" w:hAnsi="Arial" w:cs="Arial"/>
                <w:sz w:val="28"/>
              </w:rPr>
              <w:t>97221,</w:t>
            </w:r>
            <w:ins w:id="29" w:author="Microsoft Office User" w:date="2018-05-15T15:38:00Z">
              <w:r w:rsidR="004D36CD">
                <w:rPr>
                  <w:rFonts w:ascii="Arial" w:hAnsi="Arial" w:cs="Arial"/>
                  <w:sz w:val="28"/>
                </w:rPr>
                <w:t xml:space="preserve"> </w:t>
              </w:r>
            </w:ins>
            <w:r w:rsidRPr="00864289">
              <w:rPr>
                <w:rFonts w:ascii="Arial" w:hAnsi="Arial" w:cs="Arial"/>
                <w:sz w:val="28"/>
              </w:rPr>
              <w:t>97227,</w:t>
            </w:r>
            <w:ins w:id="30" w:author="Microsoft Office User" w:date="2018-05-15T15:38:00Z">
              <w:r w:rsidR="004D36CD">
                <w:rPr>
                  <w:rFonts w:ascii="Arial" w:hAnsi="Arial" w:cs="Arial"/>
                  <w:sz w:val="28"/>
                </w:rPr>
                <w:t xml:space="preserve"> </w:t>
              </w:r>
            </w:ins>
            <w:r w:rsidRPr="00864289">
              <w:rPr>
                <w:rFonts w:ascii="Arial" w:hAnsi="Arial" w:cs="Arial"/>
                <w:sz w:val="28"/>
              </w:rPr>
              <w:t>97228,</w:t>
            </w:r>
            <w:ins w:id="31" w:author="Microsoft Office User" w:date="2018-05-15T15:38:00Z">
              <w:r w:rsidR="004D36CD">
                <w:rPr>
                  <w:rFonts w:ascii="Arial" w:hAnsi="Arial" w:cs="Arial"/>
                  <w:sz w:val="28"/>
                </w:rPr>
                <w:t xml:space="preserve"> </w:t>
              </w:r>
            </w:ins>
            <w:r w:rsidRPr="00864289">
              <w:rPr>
                <w:rFonts w:ascii="Arial" w:hAnsi="Arial" w:cs="Arial"/>
                <w:sz w:val="28"/>
              </w:rPr>
              <w:t>97230,</w:t>
            </w:r>
            <w:ins w:id="32" w:author="Microsoft Office User" w:date="2018-05-15T15:38:00Z">
              <w:r w:rsidR="004D36CD">
                <w:rPr>
                  <w:rFonts w:ascii="Arial" w:hAnsi="Arial" w:cs="Arial"/>
                  <w:sz w:val="28"/>
                </w:rPr>
                <w:t xml:space="preserve"> </w:t>
              </w:r>
            </w:ins>
            <w:r w:rsidRPr="00864289">
              <w:rPr>
                <w:rFonts w:ascii="Arial" w:hAnsi="Arial" w:cs="Arial"/>
                <w:sz w:val="28"/>
              </w:rPr>
              <w:t>97231,</w:t>
            </w:r>
            <w:ins w:id="33" w:author="Microsoft Office User" w:date="2018-05-15T15:38:00Z">
              <w:r w:rsidR="004D36CD">
                <w:rPr>
                  <w:rFonts w:ascii="Arial" w:hAnsi="Arial" w:cs="Arial"/>
                  <w:sz w:val="28"/>
                </w:rPr>
                <w:t xml:space="preserve"> </w:t>
              </w:r>
            </w:ins>
            <w:r w:rsidRPr="00864289">
              <w:rPr>
                <w:rFonts w:ascii="Arial" w:hAnsi="Arial" w:cs="Arial"/>
                <w:sz w:val="28"/>
              </w:rPr>
              <w:t>97232,</w:t>
            </w:r>
            <w:ins w:id="34" w:author="Microsoft Office User" w:date="2018-05-15T15:38:00Z">
              <w:r w:rsidR="004D36CD">
                <w:rPr>
                  <w:rFonts w:ascii="Arial" w:hAnsi="Arial" w:cs="Arial"/>
                  <w:sz w:val="28"/>
                </w:rPr>
                <w:t xml:space="preserve"> </w:t>
              </w:r>
            </w:ins>
            <w:r w:rsidRPr="00864289">
              <w:rPr>
                <w:rFonts w:ascii="Arial" w:hAnsi="Arial" w:cs="Arial"/>
                <w:sz w:val="28"/>
              </w:rPr>
              <w:t>97233,</w:t>
            </w:r>
            <w:ins w:id="35" w:author="Microsoft Office User" w:date="2018-05-15T15:38:00Z">
              <w:r w:rsidR="004D36CD">
                <w:rPr>
                  <w:rFonts w:ascii="Arial" w:hAnsi="Arial" w:cs="Arial"/>
                  <w:sz w:val="28"/>
                </w:rPr>
                <w:t xml:space="preserve"> </w:t>
              </w:r>
            </w:ins>
            <w:r w:rsidRPr="00864289">
              <w:rPr>
                <w:rFonts w:ascii="Arial" w:hAnsi="Arial" w:cs="Arial"/>
                <w:sz w:val="28"/>
              </w:rPr>
              <w:t>97236,</w:t>
            </w:r>
            <w:ins w:id="36" w:author="Microsoft Office User" w:date="2018-05-15T15:39:00Z">
              <w:r w:rsidR="004D36CD">
                <w:rPr>
                  <w:rFonts w:ascii="Arial" w:hAnsi="Arial" w:cs="Arial"/>
                  <w:sz w:val="28"/>
                </w:rPr>
                <w:t xml:space="preserve"> </w:t>
              </w:r>
            </w:ins>
            <w:r w:rsidRPr="00864289">
              <w:rPr>
                <w:rFonts w:ascii="Arial" w:hAnsi="Arial" w:cs="Arial"/>
                <w:sz w:val="28"/>
              </w:rPr>
              <w:t>97238,</w:t>
            </w:r>
            <w:ins w:id="37" w:author="Microsoft Office User" w:date="2018-05-15T15:39:00Z">
              <w:r w:rsidR="004D36CD">
                <w:rPr>
                  <w:rFonts w:ascii="Arial" w:hAnsi="Arial" w:cs="Arial"/>
                  <w:sz w:val="28"/>
                </w:rPr>
                <w:t xml:space="preserve"> </w:t>
              </w:r>
            </w:ins>
            <w:r w:rsidRPr="00864289">
              <w:rPr>
                <w:rFonts w:ascii="Arial" w:hAnsi="Arial" w:cs="Arial"/>
                <w:sz w:val="28"/>
              </w:rPr>
              <w:t>97239,</w:t>
            </w:r>
            <w:ins w:id="38" w:author="Microsoft Office User" w:date="2018-05-15T15:39:00Z">
              <w:r w:rsidR="004D36CD">
                <w:rPr>
                  <w:rFonts w:ascii="Arial" w:hAnsi="Arial" w:cs="Arial"/>
                  <w:sz w:val="28"/>
                </w:rPr>
                <w:t xml:space="preserve"> </w:t>
              </w:r>
            </w:ins>
            <w:r w:rsidRPr="00864289">
              <w:rPr>
                <w:rFonts w:ascii="Arial" w:hAnsi="Arial" w:cs="Arial"/>
                <w:sz w:val="28"/>
              </w:rPr>
              <w:t>97240,</w:t>
            </w:r>
            <w:ins w:id="39" w:author="Microsoft Office User" w:date="2018-05-15T15:39:00Z">
              <w:r w:rsidR="004D36CD">
                <w:rPr>
                  <w:rFonts w:ascii="Arial" w:hAnsi="Arial" w:cs="Arial"/>
                  <w:sz w:val="28"/>
                </w:rPr>
                <w:t xml:space="preserve"> </w:t>
              </w:r>
            </w:ins>
            <w:r w:rsidRPr="00864289">
              <w:rPr>
                <w:rFonts w:ascii="Arial" w:hAnsi="Arial" w:cs="Arial"/>
                <w:sz w:val="28"/>
              </w:rPr>
              <w:t>97242,</w:t>
            </w:r>
            <w:ins w:id="40" w:author="Microsoft Office User" w:date="2018-05-15T15:39:00Z">
              <w:r w:rsidR="004D36CD">
                <w:rPr>
                  <w:rFonts w:ascii="Arial" w:hAnsi="Arial" w:cs="Arial"/>
                  <w:sz w:val="28"/>
                </w:rPr>
                <w:t xml:space="preserve"> </w:t>
              </w:r>
            </w:ins>
            <w:r w:rsidRPr="00864289">
              <w:rPr>
                <w:rFonts w:ascii="Arial" w:hAnsi="Arial" w:cs="Arial"/>
                <w:sz w:val="28"/>
              </w:rPr>
              <w:t>97250,</w:t>
            </w:r>
            <w:ins w:id="41" w:author="Microsoft Office User" w:date="2018-05-15T15:39:00Z">
              <w:r w:rsidR="004D36CD">
                <w:rPr>
                  <w:rFonts w:ascii="Arial" w:hAnsi="Arial" w:cs="Arial"/>
                  <w:sz w:val="28"/>
                </w:rPr>
                <w:t xml:space="preserve"> </w:t>
              </w:r>
            </w:ins>
            <w:r w:rsidRPr="00864289">
              <w:rPr>
                <w:rFonts w:ascii="Arial" w:hAnsi="Arial" w:cs="Arial"/>
                <w:sz w:val="28"/>
              </w:rPr>
              <w:t>97251,</w:t>
            </w:r>
            <w:ins w:id="42" w:author="Microsoft Office User" w:date="2018-05-15T15:39:00Z">
              <w:r w:rsidR="004D36CD">
                <w:rPr>
                  <w:rFonts w:ascii="Arial" w:hAnsi="Arial" w:cs="Arial"/>
                  <w:sz w:val="28"/>
                </w:rPr>
                <w:t xml:space="preserve"> </w:t>
              </w:r>
            </w:ins>
            <w:r w:rsidRPr="00864289">
              <w:rPr>
                <w:rFonts w:ascii="Arial" w:hAnsi="Arial" w:cs="Arial"/>
                <w:sz w:val="28"/>
              </w:rPr>
              <w:t>97252,</w:t>
            </w:r>
            <w:ins w:id="43" w:author="Microsoft Office User" w:date="2018-05-15T15:39:00Z">
              <w:r w:rsidR="004D36CD">
                <w:rPr>
                  <w:rFonts w:ascii="Arial" w:hAnsi="Arial" w:cs="Arial"/>
                  <w:sz w:val="28"/>
                </w:rPr>
                <w:t xml:space="preserve"> </w:t>
              </w:r>
            </w:ins>
            <w:r w:rsidRPr="00864289">
              <w:rPr>
                <w:rFonts w:ascii="Arial" w:hAnsi="Arial" w:cs="Arial"/>
                <w:sz w:val="28"/>
              </w:rPr>
              <w:t>97253,</w:t>
            </w:r>
            <w:ins w:id="44" w:author="Microsoft Office User" w:date="2018-05-15T15:39:00Z">
              <w:r w:rsidR="004D36CD">
                <w:rPr>
                  <w:rFonts w:ascii="Arial" w:hAnsi="Arial" w:cs="Arial"/>
                  <w:sz w:val="28"/>
                </w:rPr>
                <w:t xml:space="preserve"> </w:t>
              </w:r>
            </w:ins>
            <w:r w:rsidRPr="00864289">
              <w:rPr>
                <w:rFonts w:ascii="Arial" w:hAnsi="Arial" w:cs="Arial"/>
                <w:sz w:val="28"/>
              </w:rPr>
              <w:t>97254,</w:t>
            </w:r>
            <w:ins w:id="45" w:author="Microsoft Office User" w:date="2018-05-15T15:39:00Z">
              <w:r w:rsidR="004D36CD">
                <w:rPr>
                  <w:rFonts w:ascii="Arial" w:hAnsi="Arial" w:cs="Arial"/>
                  <w:sz w:val="28"/>
                </w:rPr>
                <w:t xml:space="preserve"> </w:t>
              </w:r>
            </w:ins>
            <w:r w:rsidRPr="00864289">
              <w:rPr>
                <w:rFonts w:ascii="Arial" w:hAnsi="Arial" w:cs="Arial"/>
                <w:sz w:val="28"/>
              </w:rPr>
              <w:t>97256,</w:t>
            </w:r>
            <w:ins w:id="46" w:author="Microsoft Office User" w:date="2018-05-15T15:39:00Z">
              <w:r w:rsidR="004D36CD">
                <w:rPr>
                  <w:rFonts w:ascii="Arial" w:hAnsi="Arial" w:cs="Arial"/>
                  <w:sz w:val="28"/>
                </w:rPr>
                <w:t xml:space="preserve"> </w:t>
              </w:r>
            </w:ins>
            <w:r w:rsidRPr="00864289">
              <w:rPr>
                <w:rFonts w:ascii="Arial" w:hAnsi="Arial" w:cs="Arial"/>
                <w:sz w:val="28"/>
              </w:rPr>
              <w:t>97258,</w:t>
            </w:r>
            <w:ins w:id="47" w:author="Microsoft Office User" w:date="2018-05-15T15:39:00Z">
              <w:r w:rsidR="004D36CD">
                <w:rPr>
                  <w:rFonts w:ascii="Arial" w:hAnsi="Arial" w:cs="Arial"/>
                  <w:sz w:val="28"/>
                </w:rPr>
                <w:t xml:space="preserve"> </w:t>
              </w:r>
            </w:ins>
            <w:r w:rsidRPr="00864289">
              <w:rPr>
                <w:rFonts w:ascii="Arial" w:hAnsi="Arial" w:cs="Arial"/>
                <w:sz w:val="28"/>
              </w:rPr>
              <w:t>97266,</w:t>
            </w:r>
            <w:ins w:id="48" w:author="Microsoft Office User" w:date="2018-05-15T15:39:00Z">
              <w:r w:rsidR="004D36CD">
                <w:rPr>
                  <w:rFonts w:ascii="Arial" w:hAnsi="Arial" w:cs="Arial"/>
                  <w:sz w:val="28"/>
                </w:rPr>
                <w:t xml:space="preserve"> </w:t>
              </w:r>
            </w:ins>
            <w:r w:rsidRPr="00864289">
              <w:rPr>
                <w:rFonts w:ascii="Arial" w:hAnsi="Arial" w:cs="Arial"/>
                <w:sz w:val="28"/>
              </w:rPr>
              <w:t>97280,</w:t>
            </w:r>
            <w:ins w:id="49" w:author="Microsoft Office User" w:date="2018-05-15T15:39:00Z">
              <w:r w:rsidR="004D36CD">
                <w:rPr>
                  <w:rFonts w:ascii="Arial" w:hAnsi="Arial" w:cs="Arial"/>
                  <w:sz w:val="28"/>
                </w:rPr>
                <w:t xml:space="preserve"> </w:t>
              </w:r>
            </w:ins>
            <w:r w:rsidRPr="00864289">
              <w:rPr>
                <w:rFonts w:ascii="Arial" w:hAnsi="Arial" w:cs="Arial"/>
                <w:sz w:val="28"/>
              </w:rPr>
              <w:t>97282,</w:t>
            </w:r>
            <w:ins w:id="50" w:author="Microsoft Office User" w:date="2018-05-15T15:39:00Z">
              <w:r w:rsidR="004D36CD">
                <w:rPr>
                  <w:rFonts w:ascii="Arial" w:hAnsi="Arial" w:cs="Arial"/>
                  <w:sz w:val="28"/>
                </w:rPr>
                <w:t xml:space="preserve"> </w:t>
              </w:r>
            </w:ins>
            <w:r w:rsidRPr="00864289">
              <w:rPr>
                <w:rFonts w:ascii="Arial" w:hAnsi="Arial" w:cs="Arial"/>
                <w:sz w:val="28"/>
              </w:rPr>
              <w:t>97283,</w:t>
            </w:r>
            <w:ins w:id="51" w:author="Microsoft Office User" w:date="2018-05-15T15:39:00Z">
              <w:r w:rsidR="004D36CD">
                <w:rPr>
                  <w:rFonts w:ascii="Arial" w:hAnsi="Arial" w:cs="Arial"/>
                  <w:sz w:val="28"/>
                </w:rPr>
                <w:t xml:space="preserve"> </w:t>
              </w:r>
            </w:ins>
            <w:r w:rsidRPr="00864289">
              <w:rPr>
                <w:rFonts w:ascii="Arial" w:hAnsi="Arial" w:cs="Arial"/>
                <w:sz w:val="28"/>
              </w:rPr>
              <w:t>97286,</w:t>
            </w:r>
            <w:ins w:id="52" w:author="Microsoft Office User" w:date="2018-05-15T15:39:00Z">
              <w:r w:rsidR="004D36CD">
                <w:rPr>
                  <w:rFonts w:ascii="Arial" w:hAnsi="Arial" w:cs="Arial"/>
                  <w:sz w:val="28"/>
                </w:rPr>
                <w:t xml:space="preserve"> </w:t>
              </w:r>
            </w:ins>
            <w:r w:rsidRPr="00864289">
              <w:rPr>
                <w:rFonts w:ascii="Arial" w:hAnsi="Arial" w:cs="Arial"/>
                <w:sz w:val="28"/>
              </w:rPr>
              <w:t>97290,</w:t>
            </w:r>
            <w:ins w:id="53" w:author="Microsoft Office User" w:date="2018-05-15T15:39:00Z">
              <w:r w:rsidR="004D36CD">
                <w:rPr>
                  <w:rFonts w:ascii="Arial" w:hAnsi="Arial" w:cs="Arial"/>
                  <w:sz w:val="28"/>
                </w:rPr>
                <w:t xml:space="preserve"> </w:t>
              </w:r>
            </w:ins>
            <w:r w:rsidRPr="00864289">
              <w:rPr>
                <w:rFonts w:ascii="Arial" w:hAnsi="Arial" w:cs="Arial"/>
                <w:sz w:val="28"/>
              </w:rPr>
              <w:t>97292,</w:t>
            </w:r>
            <w:ins w:id="54" w:author="Microsoft Office User" w:date="2018-05-15T15:39:00Z">
              <w:r w:rsidR="004D36CD">
                <w:rPr>
                  <w:rFonts w:ascii="Arial" w:hAnsi="Arial" w:cs="Arial"/>
                  <w:sz w:val="28"/>
                </w:rPr>
                <w:t xml:space="preserve"> </w:t>
              </w:r>
            </w:ins>
            <w:r w:rsidRPr="00864289">
              <w:rPr>
                <w:rFonts w:ascii="Arial" w:hAnsi="Arial" w:cs="Arial"/>
                <w:sz w:val="28"/>
              </w:rPr>
              <w:t>97293,</w:t>
            </w:r>
            <w:ins w:id="55" w:author="Microsoft Office User" w:date="2018-05-15T15:39:00Z">
              <w:r w:rsidR="004D36CD">
                <w:rPr>
                  <w:rFonts w:ascii="Arial" w:hAnsi="Arial" w:cs="Arial"/>
                  <w:sz w:val="28"/>
                </w:rPr>
                <w:t xml:space="preserve"> </w:t>
              </w:r>
            </w:ins>
            <w:r w:rsidRPr="00864289">
              <w:rPr>
                <w:rFonts w:ascii="Arial" w:hAnsi="Arial" w:cs="Arial"/>
                <w:sz w:val="28"/>
              </w:rPr>
              <w:t>97294,</w:t>
            </w:r>
            <w:ins w:id="56" w:author="Microsoft Office User" w:date="2018-05-15T15:39:00Z">
              <w:r w:rsidR="004D36CD">
                <w:rPr>
                  <w:rFonts w:ascii="Arial" w:hAnsi="Arial" w:cs="Arial"/>
                  <w:sz w:val="28"/>
                </w:rPr>
                <w:t xml:space="preserve"> </w:t>
              </w:r>
            </w:ins>
            <w:r w:rsidRPr="00864289">
              <w:rPr>
                <w:rFonts w:ascii="Arial" w:hAnsi="Arial" w:cs="Arial"/>
                <w:sz w:val="28"/>
              </w:rPr>
              <w:t>97296</w:t>
            </w:r>
          </w:p>
        </w:tc>
      </w:tr>
    </w:tbl>
    <w:p w14:paraId="06C13112"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170854CE"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3C843CC2" w14:textId="77777777"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381BA150" w14:textId="77777777"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0B1BE18C"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5AA150A" w14:textId="77777777" w:rsidR="00DD55D2" w:rsidRPr="00973768" w:rsidRDefault="00DD55D2" w:rsidP="003C5521">
            <w:pPr>
              <w:rPr>
                <w:rFonts w:ascii="Arial" w:hAnsi="Arial" w:cs="Arial"/>
                <w:color w:val="000000"/>
                <w:szCs w:val="22"/>
              </w:rPr>
            </w:pPr>
          </w:p>
          <w:p w14:paraId="58F5EEEF" w14:textId="77777777" w:rsidR="00DD55D2" w:rsidRPr="00973768" w:rsidRDefault="00864289" w:rsidP="003C5521">
            <w:pPr>
              <w:rPr>
                <w:rFonts w:ascii="Arial" w:hAnsi="Arial" w:cs="Arial"/>
                <w:color w:val="000000"/>
                <w:szCs w:val="22"/>
              </w:rPr>
            </w:pPr>
            <w:r>
              <w:rPr>
                <w:rFonts w:ascii="Arial" w:hAnsi="Arial" w:cs="Arial"/>
                <w:color w:val="000000"/>
                <w:szCs w:val="22"/>
              </w:rPr>
              <w:t>dbrown@aclu-or.org</w:t>
            </w:r>
          </w:p>
          <w:p w14:paraId="6DDC198B" w14:textId="77777777" w:rsidR="00DD55D2" w:rsidRDefault="00DD55D2" w:rsidP="003C5521">
            <w:pPr>
              <w:rPr>
                <w:rFonts w:ascii="Arial" w:hAnsi="Arial" w:cs="Arial"/>
                <w:color w:val="000000"/>
                <w:szCs w:val="22"/>
              </w:rPr>
            </w:pPr>
          </w:p>
          <w:p w14:paraId="2FCCD7B8" w14:textId="77777777" w:rsidR="004D343B" w:rsidRDefault="004D343B" w:rsidP="003C5521">
            <w:pPr>
              <w:rPr>
                <w:rFonts w:ascii="Arial" w:hAnsi="Arial" w:cs="Arial"/>
                <w:color w:val="000000"/>
                <w:szCs w:val="22"/>
              </w:rPr>
            </w:pPr>
          </w:p>
          <w:p w14:paraId="607C68D0" w14:textId="77777777" w:rsidR="004D343B" w:rsidRDefault="004D343B" w:rsidP="003C5521">
            <w:pPr>
              <w:rPr>
                <w:rFonts w:ascii="Arial" w:hAnsi="Arial" w:cs="Arial"/>
                <w:color w:val="000000"/>
                <w:szCs w:val="22"/>
              </w:rPr>
            </w:pPr>
          </w:p>
          <w:p w14:paraId="1FCDCB88" w14:textId="77777777" w:rsidR="004D343B" w:rsidRDefault="004D343B" w:rsidP="003C5521">
            <w:pPr>
              <w:rPr>
                <w:rFonts w:ascii="Arial" w:hAnsi="Arial" w:cs="Arial"/>
                <w:color w:val="000000"/>
                <w:szCs w:val="22"/>
              </w:rPr>
            </w:pPr>
          </w:p>
          <w:p w14:paraId="3505DD53" w14:textId="77777777" w:rsidR="004D343B" w:rsidRDefault="004D343B" w:rsidP="003C5521">
            <w:pPr>
              <w:rPr>
                <w:rFonts w:ascii="Arial" w:hAnsi="Arial" w:cs="Arial"/>
                <w:color w:val="000000"/>
                <w:szCs w:val="22"/>
              </w:rPr>
            </w:pPr>
          </w:p>
          <w:p w14:paraId="3D08867B" w14:textId="77777777" w:rsidR="004D343B" w:rsidRPr="00973768" w:rsidRDefault="004D343B" w:rsidP="003C5521">
            <w:pPr>
              <w:rPr>
                <w:rFonts w:ascii="Arial" w:hAnsi="Arial" w:cs="Arial"/>
                <w:color w:val="000000"/>
                <w:szCs w:val="22"/>
              </w:rPr>
            </w:pPr>
          </w:p>
        </w:tc>
      </w:tr>
    </w:tbl>
    <w:p w14:paraId="47A86890"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04299DEF"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22C038B4"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434C0371"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562CECC7" w14:textId="77777777" w:rsidR="004D343B" w:rsidRDefault="004D343B" w:rsidP="004D343B">
            <w:pPr>
              <w:rPr>
                <w:rFonts w:ascii="Arial" w:eastAsia="MS Gothic" w:hAnsi="Arial" w:cs="Arial"/>
                <w:b/>
                <w:color w:val="FFFFFF" w:themeColor="background1"/>
              </w:rPr>
            </w:pPr>
          </w:p>
          <w:p w14:paraId="14846942"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36C6D016" w14:textId="77777777" w:rsidR="004D343B" w:rsidRPr="00973768" w:rsidRDefault="003F100A" w:rsidP="004D343B">
            <w:pPr>
              <w:rPr>
                <w:rFonts w:ascii="Arial" w:hAnsi="Arial" w:cs="Arial"/>
                <w:color w:val="000000"/>
                <w:sz w:val="28"/>
                <w:szCs w:val="22"/>
              </w:rPr>
            </w:pPr>
            <w:hyperlink r:id="rId13"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4"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3F834014"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4B9C874E" w14:textId="77777777" w:rsidR="00570925" w:rsidRPr="00973768" w:rsidRDefault="003F100A"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D07FDE">
                  <w:rPr>
                    <w:rFonts w:ascii="Meiryo" w:eastAsia="Meiryo" w:hAnsi="Meiryo" w:cs="Meiryo" w:hint="eastAsia"/>
                    <w:sz w:val="28"/>
                  </w:rPr>
                  <w:t>☒</w:t>
                </w:r>
              </w:sdtContent>
            </w:sdt>
            <w:r w:rsidR="00570925" w:rsidRPr="00973768">
              <w:rPr>
                <w:rFonts w:ascii="Arial" w:hAnsi="Arial" w:cs="Arial"/>
              </w:rPr>
              <w:t xml:space="preserve">  Please use a stock image                               </w:t>
            </w:r>
          </w:p>
          <w:p w14:paraId="4EFF9EFD" w14:textId="77777777" w:rsidR="003D7EA1" w:rsidRPr="00973768" w:rsidRDefault="003F100A"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293E15E2"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0F705869"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4DDA580A"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4C7068C6"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2AA585EE"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3FC7DDF" w14:textId="77777777" w:rsidR="003D7EA1" w:rsidRPr="00973768" w:rsidRDefault="008236BC" w:rsidP="003C5521">
            <w:pPr>
              <w:rPr>
                <w:rFonts w:ascii="Arial" w:hAnsi="Arial" w:cs="Arial"/>
                <w:color w:val="000000"/>
                <w:szCs w:val="22"/>
              </w:rPr>
            </w:pPr>
            <w:r>
              <w:rPr>
                <w:rFonts w:ascii="Arial" w:hAnsi="Arial" w:cs="Arial"/>
                <w:color w:val="000000"/>
                <w:szCs w:val="22"/>
              </w:rPr>
              <w:t>Multnomah County’s $35 million DA budget needs a lot of work to address racial disparities</w:t>
            </w:r>
          </w:p>
          <w:p w14:paraId="6875CA06" w14:textId="77777777" w:rsidR="003D7EA1" w:rsidRPr="00973768" w:rsidRDefault="003D7EA1" w:rsidP="003C5521">
            <w:pPr>
              <w:rPr>
                <w:rFonts w:ascii="Arial" w:hAnsi="Arial" w:cs="Arial"/>
                <w:color w:val="000000"/>
                <w:szCs w:val="22"/>
              </w:rPr>
            </w:pPr>
          </w:p>
          <w:p w14:paraId="09D4253F" w14:textId="77777777" w:rsidR="003D7EA1" w:rsidRPr="00973768" w:rsidRDefault="003D7EA1" w:rsidP="003C5521">
            <w:pPr>
              <w:rPr>
                <w:rFonts w:ascii="Arial" w:hAnsi="Arial" w:cs="Arial"/>
                <w:color w:val="000000"/>
                <w:szCs w:val="22"/>
              </w:rPr>
            </w:pPr>
          </w:p>
        </w:tc>
      </w:tr>
    </w:tbl>
    <w:p w14:paraId="2B0FBD1A"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4D4E5C9C"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15D6466B"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585844A5"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1F7FFAE1"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243B160" w14:textId="77777777" w:rsidR="003D7EA1" w:rsidRPr="00973768" w:rsidRDefault="003D7EA1" w:rsidP="003C5521">
            <w:pPr>
              <w:rPr>
                <w:rFonts w:ascii="Arial" w:hAnsi="Arial" w:cs="Arial"/>
                <w:color w:val="000000"/>
                <w:szCs w:val="22"/>
              </w:rPr>
            </w:pPr>
          </w:p>
          <w:p w14:paraId="09F88E83" w14:textId="77777777" w:rsidR="003D7EA1" w:rsidRPr="007C5A2B" w:rsidRDefault="008C0CAD" w:rsidP="008C0CAD">
            <w:pPr>
              <w:rPr>
                <w:rFonts w:ascii="Arial" w:hAnsi="Arial" w:cs="Arial"/>
                <w:color w:val="000000"/>
                <w:sz w:val="22"/>
                <w:szCs w:val="22"/>
              </w:rPr>
            </w:pPr>
            <w:commentRangeStart w:id="57"/>
            <w:r>
              <w:rPr>
                <w:rFonts w:ascii="Arial" w:hAnsi="Arial" w:cs="Arial"/>
                <w:color w:val="000000"/>
                <w:sz w:val="22"/>
                <w:szCs w:val="22"/>
              </w:rPr>
              <w:t>Take Action in Multnomah County! Point the</w:t>
            </w:r>
            <w:r w:rsidR="007C5A2B" w:rsidRPr="007C5A2B">
              <w:rPr>
                <w:rFonts w:ascii="Arial" w:hAnsi="Arial" w:cs="Arial"/>
                <w:color w:val="000000"/>
                <w:sz w:val="22"/>
                <w:szCs w:val="22"/>
              </w:rPr>
              <w:t xml:space="preserve"> DA Budget in the Right Direction</w:t>
            </w:r>
            <w:commentRangeEnd w:id="57"/>
            <w:r w:rsidR="00920A97">
              <w:rPr>
                <w:rStyle w:val="CommentReference"/>
              </w:rPr>
              <w:commentReference w:id="57"/>
            </w:r>
          </w:p>
        </w:tc>
      </w:tr>
    </w:tbl>
    <w:p w14:paraId="0BC84190"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263B35B8"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C87F127" w14:textId="77777777"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S Gothic"/>
                  <w14:uncheckedState w14:val="2610" w14:font="MS Gothic"/>
                </w14:checkbox>
              </w:sdtPr>
              <w:sdtEndPr/>
              <w:sdtContent>
                <w:r w:rsidR="00D07FDE">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4C3E2D7F"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888916F" w14:textId="77777777" w:rsidR="002B117E" w:rsidRDefault="002B117E" w:rsidP="00A3453A">
            <w:pPr>
              <w:rPr>
                <w:rFonts w:ascii="Arial" w:hAnsi="Arial" w:cs="Arial"/>
                <w:color w:val="000000"/>
                <w:szCs w:val="22"/>
              </w:rPr>
            </w:pPr>
          </w:p>
          <w:p w14:paraId="3A403501" w14:textId="77777777" w:rsidR="004D343B" w:rsidRPr="008C0CAD" w:rsidRDefault="00D07FDE" w:rsidP="00A3453A">
            <w:pPr>
              <w:rPr>
                <w:rFonts w:asciiTheme="minorHAnsi" w:eastAsiaTheme="minorHAnsi" w:hAnsiTheme="minorHAnsi" w:cstheme="minorBidi"/>
                <w:color w:val="4F81BD" w:themeColor="accent1"/>
                <w:sz w:val="28"/>
                <w:szCs w:val="28"/>
                <w:u w:val="single"/>
              </w:rPr>
            </w:pPr>
            <w:r w:rsidRPr="00D07FDE">
              <w:rPr>
                <w:rFonts w:asciiTheme="minorHAnsi" w:eastAsiaTheme="minorHAnsi" w:hAnsiTheme="minorHAnsi" w:cstheme="minorBidi"/>
                <w:b/>
                <w:color w:val="4F81BD" w:themeColor="accent1"/>
                <w:sz w:val="28"/>
                <w:szCs w:val="28"/>
                <w:u w:val="single"/>
              </w:rPr>
              <w:t>Take Action:</w:t>
            </w:r>
            <w:r w:rsidRPr="00D07FDE">
              <w:rPr>
                <w:rFonts w:asciiTheme="minorHAnsi" w:eastAsiaTheme="minorHAnsi" w:hAnsiTheme="minorHAnsi" w:cstheme="minorBidi"/>
                <w:color w:val="4F81BD" w:themeColor="accent1"/>
                <w:sz w:val="28"/>
                <w:szCs w:val="28"/>
                <w:u w:val="single"/>
              </w:rPr>
              <w:t xml:space="preserve"> Ask Multnomah County Commissioners to Point the </w:t>
            </w:r>
            <w:r w:rsidR="008C0CAD">
              <w:rPr>
                <w:rFonts w:asciiTheme="minorHAnsi" w:eastAsiaTheme="minorHAnsi" w:hAnsiTheme="minorHAnsi" w:cstheme="minorBidi"/>
                <w:color w:val="4F81BD" w:themeColor="accent1"/>
                <w:sz w:val="28"/>
                <w:szCs w:val="28"/>
                <w:u w:val="single"/>
              </w:rPr>
              <w:t>DA Budget in the Right Direction</w:t>
            </w:r>
          </w:p>
        </w:tc>
      </w:tr>
    </w:tbl>
    <w:p w14:paraId="08643B94"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40CABC4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84E5976"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10943DB4"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CA6341B" w14:textId="77777777" w:rsidR="002B117E" w:rsidRPr="00973768" w:rsidRDefault="002B117E" w:rsidP="002F55CE">
            <w:pPr>
              <w:rPr>
                <w:rFonts w:ascii="Arial" w:hAnsi="Arial" w:cs="Arial"/>
                <w:color w:val="000000"/>
                <w:szCs w:val="22"/>
              </w:rPr>
            </w:pPr>
          </w:p>
          <w:p w14:paraId="4F29C5C0" w14:textId="77777777" w:rsidR="002B117E" w:rsidRPr="00973768" w:rsidRDefault="002B117E" w:rsidP="002F55CE">
            <w:pPr>
              <w:rPr>
                <w:rFonts w:ascii="Arial" w:hAnsi="Arial" w:cs="Arial"/>
                <w:color w:val="000000"/>
                <w:szCs w:val="22"/>
              </w:rPr>
            </w:pPr>
          </w:p>
        </w:tc>
      </w:tr>
    </w:tbl>
    <w:p w14:paraId="220FEBE6"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6A4C65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57D9914C" w14:textId="77777777"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50A7FA08"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72FF48C" w14:textId="77777777" w:rsidR="00570925" w:rsidRPr="00973768" w:rsidRDefault="00570925" w:rsidP="00570925">
            <w:pPr>
              <w:rPr>
                <w:rFonts w:ascii="Arial" w:hAnsi="Arial" w:cs="Arial"/>
                <w:color w:val="FFFFFF" w:themeColor="background1"/>
                <w:sz w:val="20"/>
                <w:szCs w:val="22"/>
              </w:rPr>
            </w:pPr>
          </w:p>
          <w:p w14:paraId="65C5916C"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6768D205" w14:textId="77777777" w:rsidR="00570925" w:rsidRPr="00973768" w:rsidRDefault="00570925" w:rsidP="00570925">
            <w:pPr>
              <w:rPr>
                <w:rFonts w:ascii="Arial" w:hAnsi="Arial" w:cs="Arial"/>
                <w:color w:val="FFFFFF" w:themeColor="background1"/>
                <w:sz w:val="20"/>
                <w:szCs w:val="22"/>
              </w:rPr>
            </w:pPr>
          </w:p>
          <w:p w14:paraId="3B4DF856"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393CD203"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6D517D9A"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6DA4E7B7"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FEBF4B3" w14:textId="77777777" w:rsidR="00D07FDE" w:rsidRPr="00D07FDE" w:rsidRDefault="00D07FDE" w:rsidP="00D07FDE">
            <w:pPr>
              <w:rPr>
                <w:rFonts w:asciiTheme="minorHAnsi" w:eastAsiaTheme="minorHAnsi" w:hAnsiTheme="minorHAnsi" w:cstheme="minorBidi"/>
                <w:color w:val="auto"/>
                <w:sz w:val="22"/>
                <w:szCs w:val="22"/>
              </w:rPr>
            </w:pPr>
          </w:p>
          <w:p w14:paraId="6A1739B6" w14:textId="77777777" w:rsidR="00D07FDE" w:rsidRDefault="00D07FDE" w:rsidP="00D07FDE">
            <w:p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Dear (supporter/first name), </w:t>
            </w:r>
          </w:p>
          <w:p w14:paraId="180DEE49" w14:textId="77777777" w:rsidR="00D07FDE" w:rsidRPr="00D07FDE" w:rsidRDefault="00D07FDE" w:rsidP="00D07FDE">
            <w:pPr>
              <w:rPr>
                <w:rFonts w:asciiTheme="minorHAnsi" w:eastAsiaTheme="minorHAnsi" w:hAnsiTheme="minorHAnsi" w:cstheme="minorBidi"/>
                <w:color w:val="auto"/>
                <w:sz w:val="22"/>
                <w:szCs w:val="22"/>
              </w:rPr>
            </w:pPr>
          </w:p>
          <w:p w14:paraId="697B20F6" w14:textId="77777777" w:rsidR="00D07FDE" w:rsidRPr="00D07FDE" w:rsidRDefault="00D07FDE" w:rsidP="00D07FDE">
            <w:pPr>
              <w:rPr>
                <w:rFonts w:asciiTheme="minorHAnsi" w:eastAsiaTheme="minorHAnsi" w:hAnsiTheme="minorHAnsi" w:cstheme="minorBidi"/>
                <w:color w:val="auto"/>
                <w:sz w:val="22"/>
                <w:szCs w:val="22"/>
              </w:rPr>
            </w:pPr>
            <w:r w:rsidRPr="00D07FDE">
              <w:rPr>
                <w:rFonts w:asciiTheme="minorHAnsi" w:eastAsiaTheme="minorHAnsi" w:hAnsiTheme="minorHAnsi" w:cstheme="minorBidi"/>
                <w:color w:val="auto"/>
                <w:sz w:val="22"/>
                <w:szCs w:val="22"/>
              </w:rPr>
              <w:t xml:space="preserve">The Multnomah County Commission is about to finalize its budget which includes a $35 million district attorney office budget, but we have very serious concerns. We need your help. </w:t>
            </w:r>
          </w:p>
          <w:p w14:paraId="33AC7148" w14:textId="77777777" w:rsidR="00D07FDE" w:rsidRPr="00D07FDE" w:rsidRDefault="00D07FDE" w:rsidP="00D07FDE">
            <w:pPr>
              <w:rPr>
                <w:rFonts w:asciiTheme="minorHAnsi" w:eastAsiaTheme="minorHAnsi" w:hAnsiTheme="minorHAnsi" w:cstheme="minorBidi"/>
                <w:color w:val="auto"/>
                <w:sz w:val="22"/>
                <w:szCs w:val="22"/>
              </w:rPr>
            </w:pPr>
          </w:p>
          <w:p w14:paraId="7982B0EB" w14:textId="77777777" w:rsidR="00304B1F" w:rsidRDefault="00304B1F" w:rsidP="00304B1F">
            <w:pPr>
              <w:rPr>
                <w:rFonts w:asciiTheme="minorHAnsi" w:eastAsiaTheme="minorHAnsi" w:hAnsiTheme="minorHAnsi" w:cstheme="minorBidi"/>
                <w:color w:val="4F81BD" w:themeColor="accent1"/>
                <w:sz w:val="28"/>
                <w:szCs w:val="28"/>
                <w:u w:val="single"/>
              </w:rPr>
            </w:pPr>
            <w:r w:rsidRPr="00D07FDE">
              <w:rPr>
                <w:rFonts w:asciiTheme="minorHAnsi" w:eastAsiaTheme="minorHAnsi" w:hAnsiTheme="minorHAnsi" w:cstheme="minorBidi"/>
                <w:b/>
                <w:color w:val="4F81BD" w:themeColor="accent1"/>
                <w:sz w:val="28"/>
                <w:szCs w:val="28"/>
                <w:u w:val="single"/>
              </w:rPr>
              <w:t>Take Action:</w:t>
            </w:r>
            <w:r w:rsidRPr="00D07FDE">
              <w:rPr>
                <w:rFonts w:asciiTheme="minorHAnsi" w:eastAsiaTheme="minorHAnsi" w:hAnsiTheme="minorHAnsi" w:cstheme="minorBidi"/>
                <w:color w:val="4F81BD" w:themeColor="accent1"/>
                <w:sz w:val="28"/>
                <w:szCs w:val="28"/>
                <w:u w:val="single"/>
              </w:rPr>
              <w:t xml:space="preserve"> Ask Multnomah County Commissioners to Point the DA Budget in the Right Direction</w:t>
            </w:r>
          </w:p>
          <w:p w14:paraId="25CA1871" w14:textId="77777777" w:rsidR="00304B1F" w:rsidRPr="00D07FDE" w:rsidRDefault="00304B1F" w:rsidP="00304B1F">
            <w:pPr>
              <w:rPr>
                <w:rFonts w:asciiTheme="minorHAnsi" w:eastAsiaTheme="minorHAnsi" w:hAnsiTheme="minorHAnsi" w:cstheme="minorBidi"/>
                <w:color w:val="4F81BD" w:themeColor="accent1"/>
                <w:sz w:val="28"/>
                <w:szCs w:val="28"/>
                <w:u w:val="single"/>
              </w:rPr>
            </w:pPr>
          </w:p>
          <w:p w14:paraId="55185E46" w14:textId="77777777" w:rsidR="00D07FDE" w:rsidRPr="00D07FDE" w:rsidRDefault="00D07FDE" w:rsidP="00D07FDE">
            <w:pPr>
              <w:rPr>
                <w:rFonts w:asciiTheme="minorHAnsi" w:eastAsiaTheme="minorHAnsi" w:hAnsiTheme="minorHAnsi" w:cstheme="minorBidi"/>
                <w:color w:val="auto"/>
                <w:sz w:val="22"/>
                <w:szCs w:val="22"/>
              </w:rPr>
            </w:pPr>
            <w:r w:rsidRPr="00D07FDE">
              <w:rPr>
                <w:rFonts w:asciiTheme="minorHAnsi" w:eastAsiaTheme="minorHAnsi" w:hAnsiTheme="minorHAnsi" w:cstheme="minorBidi"/>
                <w:color w:val="auto"/>
                <w:sz w:val="22"/>
                <w:szCs w:val="22"/>
              </w:rPr>
              <w:t>Annually, well over 10,000 people directly interact with the DA’s office in ways that can fundamentally change their lives for the better or worse. The policies, practices, and priorities of the DA’s office can be the difference between whether or not young people are held accountable in a way that protects future life-possibilities, whether people of color are treated fairly, whether or not crime victims get access to critical services that help them rebuild their lives, or whether children keep contact and connection with their parents.</w:t>
            </w:r>
          </w:p>
          <w:p w14:paraId="22E57840" w14:textId="77777777" w:rsidR="00D07FDE" w:rsidRPr="00D07FDE" w:rsidRDefault="00D07FDE" w:rsidP="00D07FDE">
            <w:pPr>
              <w:rPr>
                <w:rFonts w:asciiTheme="minorHAnsi" w:eastAsiaTheme="minorHAnsi" w:hAnsiTheme="minorHAnsi" w:cstheme="minorBidi"/>
                <w:color w:val="auto"/>
                <w:sz w:val="22"/>
                <w:szCs w:val="22"/>
              </w:rPr>
            </w:pPr>
          </w:p>
          <w:p w14:paraId="5842FA67" w14:textId="77777777" w:rsidR="00D07FDE" w:rsidRPr="00D07FDE" w:rsidRDefault="00D07FDE" w:rsidP="00D07FDE">
            <w:pPr>
              <w:rPr>
                <w:rFonts w:asciiTheme="minorHAnsi" w:eastAsiaTheme="minorHAnsi" w:hAnsiTheme="minorHAnsi" w:cstheme="minorBidi"/>
                <w:b/>
                <w:color w:val="auto"/>
                <w:sz w:val="22"/>
                <w:szCs w:val="22"/>
              </w:rPr>
            </w:pPr>
            <w:r w:rsidRPr="00D07FDE">
              <w:rPr>
                <w:rFonts w:asciiTheme="minorHAnsi" w:eastAsiaTheme="minorHAnsi" w:hAnsiTheme="minorHAnsi" w:cstheme="minorBidi"/>
                <w:color w:val="auto"/>
                <w:sz w:val="22"/>
                <w:szCs w:val="22"/>
              </w:rPr>
              <w:t xml:space="preserve">Budgets are a reflection of our values and vision for what kind of outcomes we want to see in our communities, but </w:t>
            </w:r>
            <w:r w:rsidRPr="00D07FDE">
              <w:rPr>
                <w:rFonts w:asciiTheme="minorHAnsi" w:eastAsiaTheme="minorHAnsi" w:hAnsiTheme="minorHAnsi" w:cstheme="minorBidi"/>
                <w:b/>
                <w:color w:val="auto"/>
                <w:sz w:val="22"/>
                <w:szCs w:val="22"/>
              </w:rPr>
              <w:t>the current DA budget has a pretty murky vision for how our communities will be impacted by their work. The district attorney should have performance measures that better reflect values like equity and inclusion, fairness, harm reduction, and outcomes proven to build safe and healthy communities.</w:t>
            </w:r>
          </w:p>
          <w:p w14:paraId="1C8D2261" w14:textId="77777777" w:rsidR="00D07FDE" w:rsidRPr="00D07FDE" w:rsidRDefault="00D07FDE" w:rsidP="00D07FDE">
            <w:pPr>
              <w:rPr>
                <w:rFonts w:asciiTheme="minorHAnsi" w:eastAsiaTheme="minorHAnsi" w:hAnsiTheme="minorHAnsi" w:cstheme="minorBidi"/>
                <w:b/>
                <w:color w:val="auto"/>
                <w:sz w:val="22"/>
                <w:szCs w:val="22"/>
              </w:rPr>
            </w:pPr>
          </w:p>
          <w:p w14:paraId="6D6C985C" w14:textId="77777777" w:rsidR="00D07FDE" w:rsidRPr="00D07FDE" w:rsidRDefault="00D07FDE" w:rsidP="00D07FDE">
            <w:pPr>
              <w:rPr>
                <w:rFonts w:asciiTheme="minorHAnsi" w:eastAsiaTheme="minorHAnsi" w:hAnsiTheme="minorHAnsi" w:cstheme="minorBidi"/>
                <w:color w:val="auto"/>
                <w:sz w:val="22"/>
                <w:szCs w:val="22"/>
              </w:rPr>
            </w:pPr>
            <w:r w:rsidRPr="00D07FDE">
              <w:rPr>
                <w:rFonts w:asciiTheme="minorHAnsi" w:eastAsiaTheme="minorHAnsi" w:hAnsiTheme="minorHAnsi" w:cstheme="minorBidi"/>
                <w:color w:val="auto"/>
                <w:sz w:val="22"/>
                <w:szCs w:val="22"/>
              </w:rPr>
              <w:lastRenderedPageBreak/>
              <w:t xml:space="preserve">The budget largely measures the total number of criminal cases “reviewed, issued, and resolved.” </w:t>
            </w:r>
            <w:r w:rsidRPr="00D07FDE" w:rsidDel="008A0EDB">
              <w:rPr>
                <w:rFonts w:asciiTheme="minorHAnsi" w:eastAsiaTheme="minorHAnsi" w:hAnsiTheme="minorHAnsi" w:cstheme="minorBidi"/>
                <w:b/>
                <w:color w:val="auto"/>
                <w:sz w:val="22"/>
                <w:szCs w:val="22"/>
              </w:rPr>
              <w:t xml:space="preserve">Prosecutors shouldn’t be evaluated on the number of cases they process, but on the quality of the outcomes. We need to set a higher bar. </w:t>
            </w:r>
            <w:r w:rsidRPr="00D07FDE" w:rsidDel="008A0EDB">
              <w:rPr>
                <w:rFonts w:asciiTheme="minorHAnsi" w:eastAsiaTheme="minorHAnsi" w:hAnsiTheme="minorHAnsi" w:cstheme="minorBidi"/>
                <w:color w:val="auto"/>
                <w:sz w:val="22"/>
                <w:szCs w:val="22"/>
              </w:rPr>
              <w:t>For example, there is not a single performance measure focused on reducing racial disparity.</w:t>
            </w:r>
          </w:p>
          <w:p w14:paraId="7A1DF94E" w14:textId="77777777" w:rsidR="00D07FDE" w:rsidRPr="00D07FDE" w:rsidRDefault="00D07FDE" w:rsidP="00D07FDE">
            <w:pPr>
              <w:rPr>
                <w:rFonts w:asciiTheme="minorHAnsi" w:eastAsiaTheme="minorHAnsi" w:hAnsiTheme="minorHAnsi" w:cstheme="minorBidi"/>
                <w:color w:val="auto"/>
                <w:sz w:val="22"/>
                <w:szCs w:val="22"/>
              </w:rPr>
            </w:pPr>
          </w:p>
          <w:p w14:paraId="6AF21726" w14:textId="77777777" w:rsidR="00D07FDE" w:rsidRPr="00D07FDE" w:rsidRDefault="00D07FDE" w:rsidP="00D07FDE">
            <w:pPr>
              <w:rPr>
                <w:rFonts w:asciiTheme="minorHAnsi" w:eastAsiaTheme="minorHAnsi" w:hAnsiTheme="minorHAnsi" w:cstheme="minorBidi"/>
                <w:color w:val="auto"/>
                <w:sz w:val="22"/>
                <w:szCs w:val="22"/>
              </w:rPr>
            </w:pPr>
            <w:r w:rsidRPr="00D07FDE">
              <w:rPr>
                <w:rFonts w:asciiTheme="minorHAnsi" w:eastAsiaTheme="minorHAnsi" w:hAnsiTheme="minorHAnsi" w:cstheme="minorBidi"/>
                <w:color w:val="auto"/>
                <w:sz w:val="22"/>
                <w:szCs w:val="22"/>
              </w:rPr>
              <w:t xml:space="preserve">The criminal justice status quo isn’t working.  Changing the budget changes the goals.  And changing the goals changes the system. This is a powerful way we can begin to leverage change. </w:t>
            </w:r>
          </w:p>
          <w:p w14:paraId="646F09B5" w14:textId="77777777" w:rsidR="00D07FDE" w:rsidRPr="00D07FDE" w:rsidRDefault="00D07FDE" w:rsidP="00D07FDE">
            <w:pPr>
              <w:rPr>
                <w:rFonts w:asciiTheme="minorHAnsi" w:eastAsiaTheme="minorHAnsi" w:hAnsiTheme="minorHAnsi" w:cstheme="minorBidi"/>
                <w:color w:val="auto"/>
                <w:sz w:val="22"/>
                <w:szCs w:val="22"/>
              </w:rPr>
            </w:pPr>
          </w:p>
          <w:p w14:paraId="12D45D2B" w14:textId="77777777" w:rsidR="00D07FDE" w:rsidRDefault="00D07FDE" w:rsidP="00D07FDE">
            <w:pPr>
              <w:rPr>
                <w:rFonts w:asciiTheme="minorHAnsi" w:eastAsiaTheme="minorHAnsi" w:hAnsiTheme="minorHAnsi" w:cstheme="minorBidi"/>
                <w:b/>
                <w:color w:val="auto"/>
                <w:sz w:val="22"/>
                <w:szCs w:val="22"/>
              </w:rPr>
            </w:pPr>
            <w:r w:rsidRPr="00D07FDE">
              <w:rPr>
                <w:rFonts w:asciiTheme="minorHAnsi" w:eastAsiaTheme="minorHAnsi" w:hAnsiTheme="minorHAnsi" w:cstheme="minorBidi"/>
                <w:b/>
                <w:color w:val="auto"/>
                <w:sz w:val="22"/>
                <w:szCs w:val="22"/>
              </w:rPr>
              <w:t>Take Action: The County Commission is finishing their process of taking public input now and we need you to help them get the message.</w:t>
            </w:r>
          </w:p>
          <w:p w14:paraId="7806EA1F" w14:textId="77777777" w:rsidR="00D07FDE" w:rsidRDefault="00D07FDE" w:rsidP="00D07FDE">
            <w:pPr>
              <w:rPr>
                <w:rFonts w:asciiTheme="minorHAnsi" w:eastAsiaTheme="minorHAnsi" w:hAnsiTheme="minorHAnsi" w:cstheme="minorBidi"/>
                <w:b/>
                <w:color w:val="auto"/>
                <w:sz w:val="22"/>
                <w:szCs w:val="22"/>
              </w:rPr>
            </w:pPr>
          </w:p>
          <w:p w14:paraId="3C50AD9C" w14:textId="77777777" w:rsidR="00D07FDE" w:rsidRDefault="00D07FDE" w:rsidP="00D07FDE">
            <w:pPr>
              <w:rPr>
                <w:rFonts w:asciiTheme="minorHAnsi" w:eastAsiaTheme="minorHAnsi" w:hAnsiTheme="minorHAnsi" w:cstheme="minorBidi"/>
                <w:b/>
                <w:color w:val="auto"/>
                <w:sz w:val="22"/>
                <w:szCs w:val="22"/>
              </w:rPr>
            </w:pPr>
            <w:r>
              <w:rPr>
                <w:rFonts w:asciiTheme="minorHAnsi" w:eastAsiaTheme="minorHAnsi" w:hAnsiTheme="minorHAnsi" w:cstheme="minorBidi"/>
                <w:b/>
                <w:color w:val="auto"/>
                <w:sz w:val="22"/>
                <w:szCs w:val="22"/>
              </w:rPr>
              <w:t xml:space="preserve">Sincerely, </w:t>
            </w:r>
          </w:p>
          <w:p w14:paraId="7E21075E" w14:textId="77777777" w:rsidR="00D07FDE" w:rsidRDefault="00D07FDE" w:rsidP="00D07FDE">
            <w:pPr>
              <w:rPr>
                <w:rFonts w:asciiTheme="minorHAnsi" w:eastAsiaTheme="minorHAnsi" w:hAnsiTheme="minorHAnsi" w:cstheme="minorBidi"/>
                <w:b/>
                <w:color w:val="auto"/>
                <w:sz w:val="22"/>
                <w:szCs w:val="22"/>
              </w:rPr>
            </w:pPr>
          </w:p>
          <w:p w14:paraId="5424AF36" w14:textId="77777777" w:rsidR="00D07FDE" w:rsidRPr="00D07FDE" w:rsidRDefault="00D07FDE" w:rsidP="00D07FDE">
            <w:pPr>
              <w:rPr>
                <w:rFonts w:asciiTheme="minorHAnsi" w:eastAsiaTheme="minorHAnsi" w:hAnsiTheme="minorHAnsi" w:cstheme="minorBidi"/>
                <w:b/>
                <w:color w:val="auto"/>
                <w:sz w:val="22"/>
                <w:szCs w:val="22"/>
              </w:rPr>
            </w:pPr>
            <w:r>
              <w:rPr>
                <w:rFonts w:asciiTheme="minorHAnsi" w:eastAsiaTheme="minorHAnsi" w:hAnsiTheme="minorHAnsi" w:cstheme="minorBidi"/>
                <w:b/>
                <w:color w:val="auto"/>
                <w:sz w:val="22"/>
                <w:szCs w:val="22"/>
              </w:rPr>
              <w:t>David Rogers</w:t>
            </w:r>
            <w:r>
              <w:rPr>
                <w:rFonts w:asciiTheme="minorHAnsi" w:eastAsiaTheme="minorHAnsi" w:hAnsiTheme="minorHAnsi" w:cstheme="minorBidi"/>
                <w:b/>
                <w:color w:val="auto"/>
                <w:sz w:val="22"/>
                <w:szCs w:val="22"/>
              </w:rPr>
              <w:br/>
              <w:t>Executive Director</w:t>
            </w:r>
          </w:p>
          <w:p w14:paraId="1E629372" w14:textId="77777777" w:rsidR="00973768" w:rsidRPr="00973768" w:rsidRDefault="00973768" w:rsidP="002B117E">
            <w:pPr>
              <w:rPr>
                <w:rStyle w:val="Emphasis"/>
                <w:rFonts w:ascii="Arial" w:hAnsi="Arial" w:cs="Arial"/>
                <w:i w:val="0"/>
                <w:sz w:val="20"/>
                <w:szCs w:val="20"/>
              </w:rPr>
            </w:pPr>
          </w:p>
          <w:p w14:paraId="46BF344F" w14:textId="77777777" w:rsidR="00973768" w:rsidRPr="00973768" w:rsidRDefault="00973768" w:rsidP="002B117E">
            <w:pPr>
              <w:rPr>
                <w:rStyle w:val="Emphasis"/>
                <w:rFonts w:ascii="Arial" w:hAnsi="Arial" w:cs="Arial"/>
                <w:i w:val="0"/>
                <w:sz w:val="20"/>
                <w:szCs w:val="20"/>
              </w:rPr>
            </w:pPr>
          </w:p>
          <w:p w14:paraId="3046A7DF" w14:textId="77777777" w:rsidR="00973768" w:rsidRPr="00973768" w:rsidRDefault="00973768" w:rsidP="002B117E">
            <w:pPr>
              <w:rPr>
                <w:rStyle w:val="Emphasis"/>
                <w:rFonts w:ascii="Arial" w:hAnsi="Arial" w:cs="Arial"/>
                <w:i w:val="0"/>
                <w:sz w:val="20"/>
                <w:szCs w:val="20"/>
              </w:rPr>
            </w:pPr>
          </w:p>
          <w:p w14:paraId="21A2E271" w14:textId="77777777" w:rsidR="00973768" w:rsidRPr="00973768" w:rsidRDefault="00973768" w:rsidP="002B117E">
            <w:pPr>
              <w:rPr>
                <w:rStyle w:val="Emphasis"/>
                <w:rFonts w:ascii="Arial" w:hAnsi="Arial" w:cs="Arial"/>
                <w:i w:val="0"/>
                <w:sz w:val="20"/>
                <w:szCs w:val="20"/>
              </w:rPr>
            </w:pPr>
          </w:p>
          <w:p w14:paraId="00D5C705" w14:textId="77777777" w:rsidR="00973768" w:rsidRPr="00973768" w:rsidRDefault="00973768" w:rsidP="002B117E">
            <w:pPr>
              <w:rPr>
                <w:rStyle w:val="Emphasis"/>
                <w:rFonts w:ascii="Arial" w:hAnsi="Arial" w:cs="Arial"/>
                <w:i w:val="0"/>
                <w:sz w:val="20"/>
                <w:szCs w:val="20"/>
              </w:rPr>
            </w:pPr>
          </w:p>
          <w:p w14:paraId="2440C69C" w14:textId="77777777" w:rsidR="00973768" w:rsidRPr="00973768" w:rsidRDefault="00973768" w:rsidP="002B117E">
            <w:pPr>
              <w:rPr>
                <w:rStyle w:val="Emphasis"/>
                <w:rFonts w:ascii="Arial" w:hAnsi="Arial" w:cs="Arial"/>
                <w:i w:val="0"/>
                <w:sz w:val="20"/>
                <w:szCs w:val="20"/>
              </w:rPr>
            </w:pPr>
          </w:p>
          <w:p w14:paraId="64102690" w14:textId="77777777" w:rsidR="00973768" w:rsidRPr="00973768" w:rsidRDefault="00973768" w:rsidP="002B117E">
            <w:pPr>
              <w:rPr>
                <w:rStyle w:val="Emphasis"/>
                <w:rFonts w:ascii="Arial" w:hAnsi="Arial" w:cs="Arial"/>
                <w:i w:val="0"/>
                <w:sz w:val="20"/>
                <w:szCs w:val="20"/>
              </w:rPr>
            </w:pPr>
          </w:p>
          <w:p w14:paraId="5AA44A20" w14:textId="77777777" w:rsidR="00973768" w:rsidRPr="00973768" w:rsidRDefault="00973768" w:rsidP="002B117E">
            <w:pPr>
              <w:rPr>
                <w:rStyle w:val="Emphasis"/>
                <w:rFonts w:ascii="Arial" w:hAnsi="Arial" w:cs="Arial"/>
                <w:i w:val="0"/>
                <w:sz w:val="20"/>
                <w:szCs w:val="20"/>
              </w:rPr>
            </w:pPr>
          </w:p>
          <w:p w14:paraId="6BBC8DAE" w14:textId="77777777" w:rsidR="00973768" w:rsidRPr="00973768" w:rsidRDefault="00973768" w:rsidP="002B117E">
            <w:pPr>
              <w:rPr>
                <w:rStyle w:val="Emphasis"/>
                <w:rFonts w:ascii="Arial" w:hAnsi="Arial" w:cs="Arial"/>
                <w:i w:val="0"/>
                <w:sz w:val="20"/>
                <w:szCs w:val="20"/>
              </w:rPr>
            </w:pPr>
          </w:p>
          <w:p w14:paraId="3B94472B" w14:textId="77777777" w:rsidR="00973768" w:rsidRPr="00973768" w:rsidRDefault="00973768" w:rsidP="002B117E">
            <w:pPr>
              <w:rPr>
                <w:rStyle w:val="Emphasis"/>
                <w:rFonts w:ascii="Arial" w:hAnsi="Arial" w:cs="Arial"/>
                <w:i w:val="0"/>
                <w:sz w:val="20"/>
                <w:szCs w:val="20"/>
              </w:rPr>
            </w:pPr>
          </w:p>
          <w:p w14:paraId="427B194F" w14:textId="77777777" w:rsidR="00973768" w:rsidRPr="00973768" w:rsidRDefault="00973768" w:rsidP="002B117E">
            <w:pPr>
              <w:rPr>
                <w:rStyle w:val="Emphasis"/>
                <w:rFonts w:ascii="Arial" w:hAnsi="Arial" w:cs="Arial"/>
                <w:i w:val="0"/>
                <w:sz w:val="20"/>
                <w:szCs w:val="20"/>
              </w:rPr>
            </w:pPr>
          </w:p>
          <w:p w14:paraId="0786B9A1" w14:textId="77777777" w:rsidR="00973768" w:rsidRPr="00973768" w:rsidRDefault="00973768" w:rsidP="002B117E">
            <w:pPr>
              <w:rPr>
                <w:rStyle w:val="Emphasis"/>
                <w:rFonts w:ascii="Arial" w:hAnsi="Arial" w:cs="Arial"/>
                <w:i w:val="0"/>
                <w:sz w:val="20"/>
                <w:szCs w:val="20"/>
              </w:rPr>
            </w:pPr>
          </w:p>
          <w:p w14:paraId="568C055E" w14:textId="77777777" w:rsidR="00973768" w:rsidRPr="00973768" w:rsidRDefault="00973768" w:rsidP="002B117E">
            <w:pPr>
              <w:rPr>
                <w:rStyle w:val="Emphasis"/>
                <w:rFonts w:ascii="Arial" w:hAnsi="Arial" w:cs="Arial"/>
                <w:i w:val="0"/>
                <w:sz w:val="20"/>
                <w:szCs w:val="20"/>
              </w:rPr>
            </w:pPr>
          </w:p>
          <w:p w14:paraId="54B6C39C" w14:textId="77777777" w:rsidR="00973768" w:rsidRPr="00973768" w:rsidRDefault="00973768" w:rsidP="002B117E">
            <w:pPr>
              <w:rPr>
                <w:rStyle w:val="Emphasis"/>
                <w:rFonts w:ascii="Arial" w:hAnsi="Arial" w:cs="Arial"/>
                <w:i w:val="0"/>
                <w:sz w:val="20"/>
                <w:szCs w:val="20"/>
              </w:rPr>
            </w:pPr>
          </w:p>
          <w:p w14:paraId="027B170F" w14:textId="77777777" w:rsidR="00973768" w:rsidRPr="00973768" w:rsidRDefault="00973768" w:rsidP="002B117E">
            <w:pPr>
              <w:rPr>
                <w:rStyle w:val="Emphasis"/>
                <w:rFonts w:ascii="Arial" w:hAnsi="Arial" w:cs="Arial"/>
                <w:i w:val="0"/>
                <w:sz w:val="20"/>
                <w:szCs w:val="20"/>
              </w:rPr>
            </w:pPr>
          </w:p>
          <w:p w14:paraId="473056B1" w14:textId="77777777" w:rsidR="00973768" w:rsidRPr="00973768" w:rsidRDefault="00973768" w:rsidP="002B117E">
            <w:pPr>
              <w:rPr>
                <w:rStyle w:val="Emphasis"/>
                <w:rFonts w:ascii="Arial" w:hAnsi="Arial" w:cs="Arial"/>
                <w:i w:val="0"/>
                <w:sz w:val="20"/>
                <w:szCs w:val="20"/>
              </w:rPr>
            </w:pPr>
          </w:p>
          <w:p w14:paraId="247A9FA5" w14:textId="77777777" w:rsidR="00973768" w:rsidRPr="00973768" w:rsidRDefault="00973768" w:rsidP="002B117E">
            <w:pPr>
              <w:rPr>
                <w:rStyle w:val="Emphasis"/>
                <w:rFonts w:ascii="Arial" w:hAnsi="Arial" w:cs="Arial"/>
                <w:i w:val="0"/>
                <w:sz w:val="20"/>
                <w:szCs w:val="20"/>
              </w:rPr>
            </w:pPr>
          </w:p>
          <w:p w14:paraId="0F4B312B" w14:textId="77777777" w:rsidR="00973768" w:rsidRPr="00973768" w:rsidRDefault="00973768" w:rsidP="002B117E">
            <w:pPr>
              <w:rPr>
                <w:rStyle w:val="Emphasis"/>
                <w:rFonts w:ascii="Arial" w:hAnsi="Arial" w:cs="Arial"/>
                <w:i w:val="0"/>
                <w:sz w:val="20"/>
                <w:szCs w:val="20"/>
              </w:rPr>
            </w:pPr>
          </w:p>
          <w:p w14:paraId="52AA0940" w14:textId="77777777" w:rsidR="00973768" w:rsidRPr="00973768" w:rsidRDefault="00973768" w:rsidP="002B117E">
            <w:pPr>
              <w:rPr>
                <w:rStyle w:val="Emphasis"/>
                <w:rFonts w:ascii="Arial" w:hAnsi="Arial" w:cs="Arial"/>
                <w:i w:val="0"/>
                <w:sz w:val="20"/>
                <w:szCs w:val="20"/>
              </w:rPr>
            </w:pPr>
          </w:p>
          <w:p w14:paraId="6031B2CA" w14:textId="77777777" w:rsidR="003C5521" w:rsidRPr="00973768" w:rsidRDefault="003C5521" w:rsidP="00570925">
            <w:pPr>
              <w:rPr>
                <w:rFonts w:ascii="Arial" w:hAnsi="Arial" w:cs="Arial"/>
                <w:color w:val="000000"/>
                <w:szCs w:val="22"/>
              </w:rPr>
            </w:pPr>
          </w:p>
        </w:tc>
      </w:tr>
    </w:tbl>
    <w:p w14:paraId="6A5A4CBE" w14:textId="77777777" w:rsidR="003C5521" w:rsidRPr="00973768" w:rsidRDefault="003C5521" w:rsidP="007C7AA6">
      <w:pPr>
        <w:rPr>
          <w:rFonts w:ascii="Arial" w:hAnsi="Arial" w:cs="Arial"/>
        </w:rPr>
      </w:pPr>
    </w:p>
    <w:p w14:paraId="253EF934" w14:textId="77777777" w:rsidR="002B117E" w:rsidRPr="00973768" w:rsidRDefault="002B117E" w:rsidP="002B117E">
      <w:pPr>
        <w:rPr>
          <w:rFonts w:ascii="Arial" w:hAnsi="Arial" w:cs="Arial"/>
        </w:rPr>
      </w:pPr>
    </w:p>
    <w:p w14:paraId="7BEB141B"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046F564F"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all alerts will be restricted to the affiliate’s state.</w:t>
      </w:r>
    </w:p>
    <w:p w14:paraId="3E4EC9F9"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6FA734EA"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0258D16D"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CA5DE94"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lastRenderedPageBreak/>
              <w:t>Alert Type</w:t>
            </w:r>
          </w:p>
        </w:tc>
      </w:tr>
      <w:tr w:rsidR="00E468B6" w:rsidRPr="00973768" w14:paraId="1B0EF972" w14:textId="77777777" w:rsidTr="00093EA1">
        <w:trPr>
          <w:trHeight w:val="1347"/>
        </w:trPr>
        <w:tc>
          <w:tcPr>
            <w:tcW w:w="10800" w:type="dxa"/>
            <w:tcBorders>
              <w:top w:val="single" w:sz="12" w:space="0" w:color="F79646" w:themeColor="accent6"/>
            </w:tcBorders>
            <w:vAlign w:val="center"/>
          </w:tcPr>
          <w:p w14:paraId="2466E73D" w14:textId="77777777" w:rsidR="00E468B6" w:rsidRPr="00973768" w:rsidRDefault="003F100A"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864289">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1AC1E230"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2884521F"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36BA275F"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74F4294"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3DA94D7E" w14:textId="77777777" w:rsidTr="002B117E">
        <w:trPr>
          <w:trHeight w:val="1347"/>
        </w:trPr>
        <w:tc>
          <w:tcPr>
            <w:tcW w:w="10800" w:type="dxa"/>
            <w:gridSpan w:val="2"/>
            <w:tcBorders>
              <w:top w:val="single" w:sz="12" w:space="0" w:color="F79646" w:themeColor="accent6"/>
            </w:tcBorders>
            <w:vAlign w:val="center"/>
          </w:tcPr>
          <w:p w14:paraId="1E8527E1" w14:textId="77777777" w:rsidR="00A3453A" w:rsidRDefault="003F100A"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S Gothic"/>
                  <w14:uncheckedState w14:val="2610" w14:font="MS Gothic"/>
                </w14:checkbox>
              </w:sdtPr>
              <w:sdtEndPr/>
              <w:sdtContent>
                <w:r w:rsidR="00864289">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75579756" w14:textId="77777777" w:rsidR="002B117E" w:rsidRPr="00973768" w:rsidRDefault="002B117E" w:rsidP="002F55CE">
            <w:pPr>
              <w:jc w:val="center"/>
              <w:rPr>
                <w:rFonts w:ascii="Arial" w:hAnsi="Arial" w:cs="Arial"/>
                <w:b/>
              </w:rPr>
            </w:pPr>
          </w:p>
          <w:p w14:paraId="3C55ABB7"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9"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66D87D4D"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30EB597" w14:textId="77777777"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06591B08"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236EA5B9" w14:textId="77777777" w:rsidR="002B117E" w:rsidRPr="00973768" w:rsidRDefault="00864289" w:rsidP="002B117E">
            <w:pPr>
              <w:rPr>
                <w:rFonts w:ascii="Arial" w:hAnsi="Arial" w:cs="Arial"/>
              </w:rPr>
            </w:pPr>
            <w:r>
              <w:rPr>
                <w:rFonts w:ascii="Arial" w:hAnsi="Arial" w:cs="Arial"/>
              </w:rPr>
              <w:t xml:space="preserve">County Chair Deborah </w:t>
            </w:r>
            <w:proofErr w:type="spellStart"/>
            <w:r>
              <w:rPr>
                <w:rFonts w:ascii="Arial" w:hAnsi="Arial" w:cs="Arial"/>
              </w:rPr>
              <w:t>Kafoury</w:t>
            </w:r>
            <w:proofErr w:type="spellEnd"/>
            <w:r>
              <w:rPr>
                <w:rFonts w:ascii="Arial" w:hAnsi="Arial" w:cs="Arial"/>
              </w:rPr>
              <w:t xml:space="preserve"> </w:t>
            </w:r>
            <w:hyperlink r:id="rId20" w:history="1">
              <w:r w:rsidRPr="008073E6">
                <w:rPr>
                  <w:rStyle w:val="Hyperlink"/>
                  <w:rFonts w:ascii="Arial" w:hAnsi="Arial" w:cs="Arial"/>
                </w:rPr>
                <w:t>mult.chair@multco.us</w:t>
              </w:r>
            </w:hyperlink>
            <w:r>
              <w:rPr>
                <w:rFonts w:ascii="Arial" w:hAnsi="Arial" w:cs="Arial"/>
              </w:rPr>
              <w:t xml:space="preserve">; Commissioner Sharon </w:t>
            </w:r>
            <w:proofErr w:type="spellStart"/>
            <w:r>
              <w:rPr>
                <w:rFonts w:ascii="Arial" w:hAnsi="Arial" w:cs="Arial"/>
              </w:rPr>
              <w:t>Meieran</w:t>
            </w:r>
            <w:proofErr w:type="spellEnd"/>
            <w:r>
              <w:rPr>
                <w:rFonts w:ascii="Arial" w:hAnsi="Arial" w:cs="Arial"/>
              </w:rPr>
              <w:t xml:space="preserve"> </w:t>
            </w:r>
            <w:hyperlink r:id="rId21" w:history="1">
              <w:r w:rsidRPr="008073E6">
                <w:rPr>
                  <w:rStyle w:val="Hyperlink"/>
                  <w:rFonts w:ascii="Arial" w:hAnsi="Arial" w:cs="Arial"/>
                </w:rPr>
                <w:t>district1@multco.us</w:t>
              </w:r>
            </w:hyperlink>
            <w:r>
              <w:rPr>
                <w:rFonts w:ascii="Arial" w:hAnsi="Arial" w:cs="Arial"/>
              </w:rPr>
              <w:t xml:space="preserve">; Commissioner Loretta Smith </w:t>
            </w:r>
            <w:hyperlink r:id="rId22" w:history="1">
              <w:r w:rsidRPr="008073E6">
                <w:rPr>
                  <w:rStyle w:val="Hyperlink"/>
                  <w:rFonts w:ascii="Arial" w:hAnsi="Arial" w:cs="Arial"/>
                </w:rPr>
                <w:t>district2@multco.us</w:t>
              </w:r>
            </w:hyperlink>
            <w:r>
              <w:rPr>
                <w:rFonts w:ascii="Arial" w:hAnsi="Arial" w:cs="Arial"/>
              </w:rPr>
              <w:t xml:space="preserve">; Commissioner Jessica Vega Pederson </w:t>
            </w:r>
            <w:hyperlink r:id="rId23" w:history="1">
              <w:r w:rsidRPr="008073E6">
                <w:rPr>
                  <w:rStyle w:val="Hyperlink"/>
                  <w:rFonts w:ascii="Arial" w:hAnsi="Arial" w:cs="Arial"/>
                </w:rPr>
                <w:t>district3@multco.us</w:t>
              </w:r>
            </w:hyperlink>
            <w:r>
              <w:rPr>
                <w:rFonts w:ascii="Arial" w:hAnsi="Arial" w:cs="Arial"/>
              </w:rPr>
              <w:t xml:space="preserve">; Commissioner Lori Stegmann </w:t>
            </w:r>
            <w:hyperlink r:id="rId24" w:history="1">
              <w:r w:rsidRPr="008073E6">
                <w:rPr>
                  <w:rStyle w:val="Hyperlink"/>
                  <w:rFonts w:ascii="Arial" w:hAnsi="Arial" w:cs="Arial"/>
                </w:rPr>
                <w:t>district4@multco.us</w:t>
              </w:r>
            </w:hyperlink>
          </w:p>
        </w:tc>
      </w:tr>
    </w:tbl>
    <w:p w14:paraId="1A4BDDAC" w14:textId="77777777" w:rsidR="002B117E" w:rsidRDefault="002B117E" w:rsidP="002B117E">
      <w:pPr>
        <w:rPr>
          <w:rFonts w:ascii="Arial" w:hAnsi="Arial" w:cs="Arial"/>
        </w:rPr>
      </w:pPr>
    </w:p>
    <w:p w14:paraId="6B83DC22"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6D013E46"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CA0FD96"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072D3970" w14:textId="77777777" w:rsidR="002B117E" w:rsidRPr="00973768" w:rsidRDefault="00D07FDE" w:rsidP="002F55CE">
            <w:pPr>
              <w:rPr>
                <w:rFonts w:ascii="Arial" w:hAnsi="Arial" w:cs="Arial"/>
                <w:color w:val="000000"/>
              </w:rPr>
            </w:pPr>
            <w:r w:rsidRPr="00D07FDE">
              <w:rPr>
                <w:rFonts w:ascii="Arial" w:hAnsi="Arial" w:cs="Arial"/>
                <w:color w:val="000000"/>
              </w:rPr>
              <w:t>Tell Multnomah County Commissioners We Need a District Attorney Budget that Reflects Our Values</w:t>
            </w:r>
          </w:p>
        </w:tc>
      </w:tr>
    </w:tbl>
    <w:p w14:paraId="63BEF34C" w14:textId="77777777" w:rsidR="002B117E" w:rsidRDefault="002B117E" w:rsidP="002B117E">
      <w:pPr>
        <w:rPr>
          <w:rFonts w:ascii="Arial" w:hAnsi="Arial" w:cs="Arial"/>
        </w:rPr>
      </w:pPr>
    </w:p>
    <w:p w14:paraId="2F888BCB"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1052A44E"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467B4C7"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5-17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398EFB74" w14:textId="77777777" w:rsidR="002B117E" w:rsidRPr="00973768" w:rsidRDefault="00864289" w:rsidP="002F55CE">
                <w:pPr>
                  <w:jc w:val="center"/>
                  <w:rPr>
                    <w:rFonts w:ascii="Arial" w:hAnsi="Arial" w:cs="Arial"/>
                    <w:color w:val="000000"/>
                  </w:rPr>
                </w:pPr>
                <w:r>
                  <w:rPr>
                    <w:rFonts w:ascii="Arial" w:hAnsi="Arial" w:cs="Arial"/>
                    <w:color w:val="000000"/>
                  </w:rPr>
                  <w:t>5/17/2018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D515DB8"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758527BE" w14:textId="77777777"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r>
    </w:tbl>
    <w:p w14:paraId="4D75F69D" w14:textId="77777777" w:rsidR="00C26D35" w:rsidRDefault="00C26D35" w:rsidP="002B117E">
      <w:pPr>
        <w:rPr>
          <w:rFonts w:ascii="Arial" w:hAnsi="Arial" w:cs="Arial"/>
        </w:rPr>
      </w:pPr>
    </w:p>
    <w:p w14:paraId="4182BA4E"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4C4AD99B"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4F3210EF"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4EC08F6B"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21EB1771"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E8AF210" w14:textId="77777777" w:rsidR="007B2635" w:rsidRPr="007B2635" w:rsidRDefault="007B2635" w:rsidP="007B2635">
            <w:pPr>
              <w:spacing w:after="200" w:line="276" w:lineRule="auto"/>
              <w:rPr>
                <w:rFonts w:asciiTheme="minorHAnsi" w:eastAsiaTheme="minorHAnsi" w:hAnsiTheme="minorHAnsi" w:cstheme="minorBidi"/>
                <w:color w:val="auto"/>
                <w:sz w:val="22"/>
                <w:szCs w:val="22"/>
              </w:rPr>
            </w:pPr>
            <w:r w:rsidRPr="007B2635">
              <w:rPr>
                <w:rFonts w:asciiTheme="minorHAnsi" w:eastAsiaTheme="minorHAnsi" w:hAnsiTheme="minorHAnsi" w:cstheme="minorBidi"/>
                <w:color w:val="auto"/>
                <w:sz w:val="22"/>
                <w:szCs w:val="22"/>
              </w:rPr>
              <w:t>Multnomah County Residents:</w:t>
            </w:r>
          </w:p>
          <w:p w14:paraId="63753916" w14:textId="77777777" w:rsidR="007B2635" w:rsidRPr="007B2635" w:rsidRDefault="007B2635" w:rsidP="007B2635">
            <w:pPr>
              <w:spacing w:after="200" w:line="276" w:lineRule="auto"/>
              <w:rPr>
                <w:rFonts w:asciiTheme="minorHAnsi" w:eastAsiaTheme="minorHAnsi" w:hAnsiTheme="minorHAnsi" w:cstheme="minorBidi"/>
                <w:color w:val="auto"/>
                <w:sz w:val="22"/>
                <w:szCs w:val="22"/>
              </w:rPr>
            </w:pPr>
            <w:r w:rsidRPr="007B2635">
              <w:rPr>
                <w:rFonts w:asciiTheme="minorHAnsi" w:eastAsiaTheme="minorHAnsi" w:hAnsiTheme="minorHAnsi" w:cstheme="minorBidi"/>
                <w:color w:val="auto"/>
                <w:sz w:val="22"/>
                <w:szCs w:val="22"/>
              </w:rPr>
              <w:t xml:space="preserve">On any given year, well over 10,000 people directly interact with the DA’s office in ways that can fundamentally change their lives for the better or worse. The policies, practices, and priorities of the DA’s office can be the difference between whether or not young people are held accountable in </w:t>
            </w:r>
            <w:r>
              <w:rPr>
                <w:rFonts w:asciiTheme="minorHAnsi" w:eastAsiaTheme="minorHAnsi" w:hAnsiTheme="minorHAnsi" w:cstheme="minorBidi"/>
                <w:color w:val="auto"/>
                <w:sz w:val="22"/>
                <w:szCs w:val="22"/>
              </w:rPr>
              <w:t xml:space="preserve">a way that protects future life </w:t>
            </w:r>
            <w:r w:rsidRPr="007B2635">
              <w:rPr>
                <w:rFonts w:asciiTheme="minorHAnsi" w:eastAsiaTheme="minorHAnsi" w:hAnsiTheme="minorHAnsi" w:cstheme="minorBidi"/>
                <w:color w:val="auto"/>
                <w:sz w:val="22"/>
                <w:szCs w:val="22"/>
              </w:rPr>
              <w:t>possibilities, whether people of color are treated fairly, whether or not crime victims get access to critical services that help them rebuild their lives, or whether children keep contact and connection with their parents.</w:t>
            </w:r>
          </w:p>
          <w:p w14:paraId="231BE2C7" w14:textId="77777777" w:rsidR="007B2635" w:rsidRPr="007B2635" w:rsidRDefault="007B2635" w:rsidP="007B2635">
            <w:pPr>
              <w:spacing w:after="200" w:line="276" w:lineRule="auto"/>
              <w:rPr>
                <w:rFonts w:asciiTheme="minorHAnsi" w:eastAsiaTheme="minorHAnsi" w:hAnsiTheme="minorHAnsi" w:cstheme="minorBidi"/>
                <w:color w:val="auto"/>
                <w:sz w:val="22"/>
                <w:szCs w:val="22"/>
              </w:rPr>
            </w:pPr>
            <w:r w:rsidRPr="007B2635">
              <w:rPr>
                <w:rFonts w:asciiTheme="minorHAnsi" w:eastAsiaTheme="minorHAnsi" w:hAnsiTheme="minorHAnsi" w:cstheme="minorBidi"/>
                <w:color w:val="auto"/>
                <w:sz w:val="22"/>
                <w:szCs w:val="22"/>
              </w:rPr>
              <w:t>Budgets are a reflection of our values and vision for what kind of outcomes we want to see in our communities, but the Multnomah County DA Budget fails to tell us how the DA’s office is effectively contributing to building safe and healthy communities for</w:t>
            </w:r>
            <w:r w:rsidRPr="001527C8">
              <w:rPr>
                <w:rFonts w:asciiTheme="minorHAnsi" w:eastAsiaTheme="minorHAnsi" w:hAnsiTheme="minorHAnsi" w:cstheme="minorBidi"/>
                <w:color w:val="auto"/>
                <w:sz w:val="22"/>
                <w:szCs w:val="22"/>
              </w:rPr>
              <w:t xml:space="preserve"> </w:t>
            </w:r>
            <w:r w:rsidRPr="001527C8">
              <w:rPr>
                <w:rFonts w:asciiTheme="minorHAnsi" w:eastAsiaTheme="minorHAnsi" w:hAnsiTheme="minorHAnsi" w:cstheme="minorBidi"/>
                <w:b/>
                <w:color w:val="auto"/>
                <w:sz w:val="22"/>
                <w:szCs w:val="22"/>
                <w:u w:val="single"/>
              </w:rPr>
              <w:t>all</w:t>
            </w:r>
            <w:r w:rsidRPr="001527C8">
              <w:rPr>
                <w:rFonts w:asciiTheme="minorHAnsi" w:eastAsiaTheme="minorHAnsi" w:hAnsiTheme="minorHAnsi" w:cstheme="minorBidi"/>
                <w:color w:val="auto"/>
                <w:sz w:val="22"/>
                <w:szCs w:val="22"/>
                <w:u w:val="single"/>
              </w:rPr>
              <w:t xml:space="preserve"> </w:t>
            </w:r>
            <w:r w:rsidRPr="007B2635">
              <w:rPr>
                <w:rFonts w:asciiTheme="minorHAnsi" w:eastAsiaTheme="minorHAnsi" w:hAnsiTheme="minorHAnsi" w:cstheme="minorBidi"/>
                <w:color w:val="auto"/>
                <w:sz w:val="22"/>
                <w:szCs w:val="22"/>
              </w:rPr>
              <w:t>Multnomah County residents. For example, there is not a single performance measure focused on reducing racial disparity.</w:t>
            </w:r>
          </w:p>
          <w:p w14:paraId="7FD7A157" w14:textId="77777777" w:rsidR="007B2635" w:rsidRPr="007B2635" w:rsidRDefault="007B2635" w:rsidP="007B2635">
            <w:pPr>
              <w:spacing w:after="200" w:line="276" w:lineRule="auto"/>
              <w:rPr>
                <w:rFonts w:asciiTheme="minorHAnsi" w:eastAsiaTheme="minorHAnsi" w:hAnsiTheme="minorHAnsi" w:cstheme="minorBidi"/>
                <w:color w:val="auto"/>
                <w:sz w:val="22"/>
                <w:szCs w:val="22"/>
              </w:rPr>
            </w:pPr>
            <w:del w:id="58" w:author="Sarah Armstrong" w:date="2018-05-15T14:44:00Z">
              <w:r w:rsidRPr="007B2635" w:rsidDel="00920A97">
                <w:rPr>
                  <w:rFonts w:asciiTheme="minorHAnsi" w:eastAsiaTheme="minorHAnsi" w:hAnsiTheme="minorHAnsi" w:cstheme="minorBidi"/>
                  <w:color w:val="auto"/>
                  <w:sz w:val="22"/>
                  <w:szCs w:val="22"/>
                </w:rPr>
                <w:delText>The ACLU of Oregon</w:delText>
              </w:r>
            </w:del>
            <w:ins w:id="59" w:author="Sarah Armstrong" w:date="2018-05-15T14:44:00Z">
              <w:r w:rsidR="00920A97">
                <w:rPr>
                  <w:rFonts w:asciiTheme="minorHAnsi" w:eastAsiaTheme="minorHAnsi" w:hAnsiTheme="minorHAnsi" w:cstheme="minorBidi"/>
                  <w:color w:val="auto"/>
                  <w:sz w:val="22"/>
                  <w:szCs w:val="22"/>
                </w:rPr>
                <w:t>We</w:t>
              </w:r>
            </w:ins>
            <w:r w:rsidRPr="007B2635">
              <w:rPr>
                <w:rFonts w:asciiTheme="minorHAnsi" w:eastAsiaTheme="minorHAnsi" w:hAnsiTheme="minorHAnsi" w:cstheme="minorBidi"/>
                <w:color w:val="auto"/>
                <w:sz w:val="22"/>
                <w:szCs w:val="22"/>
              </w:rPr>
              <w:t xml:space="preserve"> </w:t>
            </w:r>
            <w:hyperlink r:id="rId25" w:history="1">
              <w:r w:rsidRPr="007B2635">
                <w:rPr>
                  <w:rStyle w:val="Hyperlink"/>
                  <w:rFonts w:asciiTheme="minorHAnsi" w:eastAsiaTheme="minorHAnsi" w:hAnsiTheme="minorHAnsi" w:cstheme="minorBidi"/>
                  <w:sz w:val="22"/>
                  <w:szCs w:val="22"/>
                </w:rPr>
                <w:t>did an analysis of the county DA Budget</w:t>
              </w:r>
            </w:hyperlink>
            <w:r w:rsidRPr="007B2635">
              <w:rPr>
                <w:rFonts w:asciiTheme="minorHAnsi" w:eastAsiaTheme="minorHAnsi" w:hAnsiTheme="minorHAnsi" w:cstheme="minorBidi"/>
                <w:color w:val="auto"/>
                <w:sz w:val="22"/>
                <w:szCs w:val="22"/>
              </w:rPr>
              <w:t xml:space="preserve"> and found major gaps in how we evaluate the work and the roughly $35 million moving through that office. </w:t>
            </w:r>
          </w:p>
          <w:p w14:paraId="0E557787" w14:textId="77777777" w:rsidR="007B2635" w:rsidRPr="007B2635" w:rsidRDefault="007B2635" w:rsidP="007B2635">
            <w:pPr>
              <w:spacing w:after="200" w:line="276" w:lineRule="auto"/>
              <w:rPr>
                <w:rFonts w:asciiTheme="minorHAnsi" w:eastAsiaTheme="minorHAnsi" w:hAnsiTheme="minorHAnsi" w:cstheme="minorBidi"/>
                <w:color w:val="auto"/>
                <w:sz w:val="22"/>
                <w:szCs w:val="22"/>
              </w:rPr>
            </w:pPr>
            <w:r w:rsidRPr="007B2635">
              <w:rPr>
                <w:rFonts w:asciiTheme="minorHAnsi" w:eastAsiaTheme="minorHAnsi" w:hAnsiTheme="minorHAnsi" w:cstheme="minorBidi"/>
                <w:color w:val="auto"/>
                <w:sz w:val="22"/>
                <w:szCs w:val="22"/>
              </w:rPr>
              <w:t>A diverse set of advocacy organizations is coming together to ask the County Commissioners to advocate for change. Please join us in calling for change. The County Commission is finishing their process of taking public input soon and we need you to help them get the message.</w:t>
            </w:r>
          </w:p>
          <w:p w14:paraId="7FD71F53" w14:textId="77777777" w:rsidR="007B2635" w:rsidRPr="007B2635" w:rsidRDefault="007B2635" w:rsidP="007B2635">
            <w:pPr>
              <w:spacing w:after="200" w:line="276" w:lineRule="auto"/>
              <w:rPr>
                <w:rFonts w:asciiTheme="minorHAnsi" w:eastAsiaTheme="minorHAnsi" w:hAnsiTheme="minorHAnsi" w:cstheme="minorBidi"/>
                <w:color w:val="auto"/>
                <w:sz w:val="22"/>
                <w:szCs w:val="22"/>
              </w:rPr>
            </w:pPr>
            <w:r w:rsidRPr="007B2635">
              <w:rPr>
                <w:rFonts w:asciiTheme="minorHAnsi" w:eastAsiaTheme="minorHAnsi" w:hAnsiTheme="minorHAnsi" w:cstheme="minorBidi"/>
                <w:color w:val="auto"/>
                <w:sz w:val="22"/>
                <w:szCs w:val="22"/>
              </w:rPr>
              <w:t>The criminal justice status quo isn’t working, and this is one way we can begin to leverage change. The district attorney should have performance measures that better reflect values like equity and inclusion, fairness, harm reduction, and outcomes proven to build safe and healthy communities.</w:t>
            </w:r>
          </w:p>
          <w:p w14:paraId="7AD9B693" w14:textId="77777777" w:rsidR="007B2635" w:rsidRPr="007B2635" w:rsidRDefault="007B2635" w:rsidP="007B2635">
            <w:pPr>
              <w:spacing w:after="200" w:line="276" w:lineRule="auto"/>
              <w:rPr>
                <w:rFonts w:asciiTheme="minorHAnsi" w:eastAsiaTheme="minorHAnsi" w:hAnsiTheme="minorHAnsi" w:cstheme="minorBidi"/>
                <w:color w:val="auto"/>
                <w:sz w:val="28"/>
                <w:szCs w:val="28"/>
              </w:rPr>
            </w:pPr>
            <w:r w:rsidRPr="007B2635">
              <w:rPr>
                <w:rFonts w:asciiTheme="minorHAnsi" w:eastAsiaTheme="minorHAnsi" w:hAnsiTheme="minorHAnsi" w:cstheme="minorBidi"/>
                <w:b/>
                <w:color w:val="auto"/>
                <w:sz w:val="28"/>
                <w:szCs w:val="28"/>
              </w:rPr>
              <w:t>Take Action:</w:t>
            </w:r>
            <w:r w:rsidRPr="007B2635">
              <w:rPr>
                <w:rFonts w:asciiTheme="minorHAnsi" w:eastAsiaTheme="minorHAnsi" w:hAnsiTheme="minorHAnsi" w:cstheme="minorBidi"/>
                <w:color w:val="auto"/>
                <w:sz w:val="28"/>
                <w:szCs w:val="28"/>
              </w:rPr>
              <w:t xml:space="preserve"> Ask Multnomah County Commissioners to Point the DA Budget in the Right Direction</w:t>
            </w:r>
          </w:p>
          <w:p w14:paraId="0D3E1653" w14:textId="77777777" w:rsidR="00B84897" w:rsidRPr="00973768" w:rsidRDefault="00B84897" w:rsidP="00973768">
            <w:pPr>
              <w:rPr>
                <w:rFonts w:ascii="Arial" w:hAnsi="Arial" w:cs="Arial"/>
                <w:szCs w:val="20"/>
              </w:rPr>
            </w:pPr>
          </w:p>
        </w:tc>
      </w:tr>
    </w:tbl>
    <w:p w14:paraId="52EF00BF"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36D6C7C8"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35FC9028"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3533102B"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03001FF6" w14:textId="77777777" w:rsidR="00E468B6" w:rsidRPr="00973768" w:rsidRDefault="003F100A"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1527C8" w:rsidRPr="00973768" w14:paraId="6AC6D812"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8BB0BF6" w14:textId="77777777" w:rsidR="001527C8" w:rsidRPr="00973768" w:rsidRDefault="001527C8" w:rsidP="001527C8">
            <w:pPr>
              <w:rPr>
                <w:rFonts w:ascii="Arial" w:hAnsi="Arial" w:cs="Arial"/>
              </w:rPr>
            </w:pPr>
            <w:r>
              <w:rPr>
                <w:rFonts w:ascii="Arial" w:hAnsi="Arial" w:cs="Arial"/>
              </w:rPr>
              <w:t>I’m a Multnomah County voter and the DA budget is important to me</w:t>
            </w:r>
          </w:p>
        </w:tc>
      </w:tr>
      <w:tr w:rsidR="001527C8" w:rsidRPr="00973768" w14:paraId="0F3CB43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95C2678" w14:textId="77777777" w:rsidR="001527C8" w:rsidRPr="00973768" w:rsidRDefault="001527C8" w:rsidP="001527C8">
            <w:pPr>
              <w:rPr>
                <w:rFonts w:ascii="Arial" w:hAnsi="Arial" w:cs="Arial"/>
              </w:rPr>
            </w:pPr>
            <w:r>
              <w:rPr>
                <w:rFonts w:ascii="Arial" w:hAnsi="Arial" w:cs="Arial"/>
              </w:rPr>
              <w:t>I care about racial disparity in Multnomah County</w:t>
            </w:r>
          </w:p>
        </w:tc>
      </w:tr>
      <w:tr w:rsidR="001527C8" w:rsidRPr="00973768" w14:paraId="29877989"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6DA8E07" w14:textId="77777777" w:rsidR="001527C8" w:rsidRPr="00973768" w:rsidRDefault="001527C8" w:rsidP="001527C8">
            <w:pPr>
              <w:rPr>
                <w:rFonts w:ascii="Arial" w:hAnsi="Arial" w:cs="Arial"/>
              </w:rPr>
            </w:pPr>
            <w:r>
              <w:rPr>
                <w:rFonts w:ascii="Arial" w:hAnsi="Arial" w:cs="Arial"/>
              </w:rPr>
              <w:t>We need a better DA budget</w:t>
            </w:r>
          </w:p>
        </w:tc>
      </w:tr>
      <w:tr w:rsidR="001527C8" w:rsidRPr="00973768" w:rsidDel="004D36CD" w14:paraId="50B3D7F9" w14:textId="68D02785" w:rsidTr="00C26D35">
        <w:trPr>
          <w:trHeight w:val="498"/>
          <w:del w:id="60" w:author="Microsoft Office User" w:date="2018-05-15T15:41:00Z"/>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D4E5230" w14:textId="1D65E35D" w:rsidR="001527C8" w:rsidRPr="00973768" w:rsidDel="004D36CD" w:rsidRDefault="001527C8" w:rsidP="001527C8">
            <w:pPr>
              <w:rPr>
                <w:del w:id="61" w:author="Microsoft Office User" w:date="2018-05-15T15:41:00Z"/>
                <w:rFonts w:ascii="Arial" w:hAnsi="Arial" w:cs="Arial"/>
              </w:rPr>
            </w:pPr>
            <w:del w:id="62" w:author="Microsoft Office User" w:date="2018-05-15T15:41:00Z">
              <w:r w:rsidDel="004D36CD">
                <w:rPr>
                  <w:rFonts w:ascii="Arial" w:hAnsi="Arial" w:cs="Arial"/>
                </w:rPr>
                <w:delText>I’m a Multnomah County voter and the DA budget is important to me</w:delText>
              </w:r>
            </w:del>
          </w:p>
        </w:tc>
      </w:tr>
      <w:tr w:rsidR="001527C8" w:rsidRPr="00973768" w14:paraId="7C5C50AE"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E7151D0" w14:textId="77777777" w:rsidR="001527C8" w:rsidRPr="00973768" w:rsidRDefault="001527C8" w:rsidP="001527C8">
            <w:pPr>
              <w:rPr>
                <w:rFonts w:ascii="Arial" w:hAnsi="Arial" w:cs="Arial"/>
              </w:rPr>
            </w:pPr>
            <w:r>
              <w:rPr>
                <w:rFonts w:ascii="Arial" w:hAnsi="Arial" w:cs="Arial"/>
              </w:rPr>
              <w:lastRenderedPageBreak/>
              <w:t>The DA budget needs to address racial disparities</w:t>
            </w:r>
          </w:p>
        </w:tc>
      </w:tr>
      <w:tr w:rsidR="001527C8" w:rsidRPr="00973768" w14:paraId="40F347F2"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C902548" w14:textId="77777777" w:rsidR="001527C8" w:rsidRPr="00973768" w:rsidRDefault="001527C8" w:rsidP="001527C8">
            <w:pPr>
              <w:rPr>
                <w:rFonts w:ascii="Arial" w:hAnsi="Arial" w:cs="Arial"/>
              </w:rPr>
            </w:pPr>
            <w:r>
              <w:rPr>
                <w:rFonts w:ascii="Arial" w:hAnsi="Arial" w:cs="Arial"/>
              </w:rPr>
              <w:t>Please help fix the DA budget</w:t>
            </w:r>
          </w:p>
        </w:tc>
      </w:tr>
    </w:tbl>
    <w:p w14:paraId="501BF471"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767C5059"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B7D719C"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6493AB30" w14:textId="77777777" w:rsidTr="00B84897">
        <w:trPr>
          <w:jc w:val="center"/>
        </w:trPr>
        <w:tc>
          <w:tcPr>
            <w:tcW w:w="3672" w:type="dxa"/>
            <w:tcBorders>
              <w:top w:val="single" w:sz="12" w:space="0" w:color="F79646" w:themeColor="accent6"/>
            </w:tcBorders>
          </w:tcPr>
          <w:p w14:paraId="1A236F01" w14:textId="77777777" w:rsidR="00B84897" w:rsidRPr="00973768" w:rsidRDefault="003F100A"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D07FDE">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5C6638D3" w14:textId="77777777" w:rsidR="00B84897" w:rsidRPr="00973768" w:rsidRDefault="003F100A"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589EF116" w14:textId="77777777" w:rsidR="00B84897" w:rsidRPr="00973768" w:rsidRDefault="003F100A"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42E7321B" w14:textId="77777777" w:rsidTr="00B84897">
        <w:trPr>
          <w:jc w:val="center"/>
        </w:trPr>
        <w:tc>
          <w:tcPr>
            <w:tcW w:w="3672" w:type="dxa"/>
          </w:tcPr>
          <w:p w14:paraId="101B343F" w14:textId="77777777" w:rsidR="00B84897" w:rsidRPr="00973768" w:rsidRDefault="003F100A"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7EB00643" w14:textId="77777777" w:rsidR="00B84897" w:rsidRPr="00973768" w:rsidRDefault="003F100A"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41ED2D14" w14:textId="77777777" w:rsidR="00B84897" w:rsidRPr="00973768" w:rsidRDefault="003F100A"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1D1D13BE" w14:textId="77777777" w:rsidTr="00B84897">
        <w:trPr>
          <w:jc w:val="center"/>
        </w:trPr>
        <w:tc>
          <w:tcPr>
            <w:tcW w:w="3672" w:type="dxa"/>
          </w:tcPr>
          <w:p w14:paraId="3A7A077B" w14:textId="77777777" w:rsidR="00B84897" w:rsidRPr="00973768" w:rsidRDefault="003F100A"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767DD312" w14:textId="77777777" w:rsidR="00B84897" w:rsidRPr="00973768" w:rsidRDefault="003F100A"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54174E20" w14:textId="77777777" w:rsidR="00B84897" w:rsidRPr="00973768" w:rsidRDefault="003F100A"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441DEF47" w14:textId="77777777" w:rsidTr="00B84897">
        <w:trPr>
          <w:jc w:val="center"/>
        </w:trPr>
        <w:tc>
          <w:tcPr>
            <w:tcW w:w="3672" w:type="dxa"/>
          </w:tcPr>
          <w:p w14:paraId="7F8B2BFF" w14:textId="77777777" w:rsidR="00B84897" w:rsidRPr="00973768" w:rsidRDefault="003F100A"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1923DCE3" w14:textId="77777777" w:rsidR="00B84897" w:rsidRPr="00973768" w:rsidRDefault="003F100A"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0FDD9EB3" w14:textId="77777777" w:rsidR="00B84897" w:rsidRPr="00973768" w:rsidRDefault="003F100A"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24C96BAB" w14:textId="77777777" w:rsidTr="00B84897">
        <w:trPr>
          <w:jc w:val="center"/>
        </w:trPr>
        <w:tc>
          <w:tcPr>
            <w:tcW w:w="3672" w:type="dxa"/>
          </w:tcPr>
          <w:p w14:paraId="4B713DC0" w14:textId="77777777" w:rsidR="00B84897" w:rsidRPr="00973768" w:rsidRDefault="003F100A"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525AC91D" w14:textId="77777777" w:rsidR="00B84897" w:rsidRPr="00973768" w:rsidRDefault="003F100A"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7FE2399E" w14:textId="77777777" w:rsidR="00B84897" w:rsidRPr="00973768" w:rsidRDefault="003F100A"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61AF9012" w14:textId="77777777" w:rsidTr="00B84897">
        <w:trPr>
          <w:jc w:val="center"/>
        </w:trPr>
        <w:tc>
          <w:tcPr>
            <w:tcW w:w="3672" w:type="dxa"/>
          </w:tcPr>
          <w:p w14:paraId="5E344FF8" w14:textId="77777777" w:rsidR="00B84897" w:rsidRPr="00973768" w:rsidRDefault="003F100A"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17ECB690" w14:textId="77777777" w:rsidR="00B84897" w:rsidRPr="00973768" w:rsidRDefault="003F100A"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6F246124" w14:textId="77777777" w:rsidR="00B84897" w:rsidRPr="00973768" w:rsidRDefault="003F100A"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2736F542" w14:textId="77777777" w:rsidR="00C26D35" w:rsidRDefault="00C26D35" w:rsidP="006E03E3">
      <w:pPr>
        <w:rPr>
          <w:rFonts w:ascii="Arial" w:hAnsi="Arial" w:cs="Arial"/>
        </w:rPr>
      </w:pPr>
    </w:p>
    <w:p w14:paraId="026B9BFA"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400A67A"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754B85BB"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6D5654D0"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573D297F"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FF53FC" w14:textId="77777777" w:rsidR="00E468B6" w:rsidRDefault="00E468B6" w:rsidP="00093EA1">
            <w:pPr>
              <w:rPr>
                <w:rFonts w:ascii="Arial" w:hAnsi="Arial" w:cs="Arial"/>
                <w:szCs w:val="20"/>
              </w:rPr>
            </w:pPr>
          </w:p>
          <w:p w14:paraId="2945D732" w14:textId="77777777"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775D5B2C" w14:textId="77777777" w:rsidR="00E468B6" w:rsidRDefault="00E468B6" w:rsidP="00093EA1">
            <w:pPr>
              <w:rPr>
                <w:rFonts w:ascii="Arial" w:hAnsi="Arial" w:cs="Arial"/>
                <w:szCs w:val="20"/>
              </w:rPr>
            </w:pPr>
          </w:p>
          <w:p w14:paraId="537FA829" w14:textId="77777777" w:rsidR="00D07FDE" w:rsidRPr="00D07FDE" w:rsidRDefault="00D07FDE" w:rsidP="00D07FDE">
            <w:pPr>
              <w:rPr>
                <w:rFonts w:ascii="Arial" w:hAnsi="Arial" w:cs="Arial"/>
                <w:szCs w:val="20"/>
              </w:rPr>
            </w:pPr>
            <w:r w:rsidRPr="00D07FDE">
              <w:rPr>
                <w:rFonts w:ascii="Arial" w:hAnsi="Arial" w:cs="Arial"/>
                <w:szCs w:val="20"/>
              </w:rPr>
              <w:t>I am writing today to ask you to support shifts in the district attorney budget. The district attorney should have performance measures that better reflect values like equity and inclusion, fairness, harm reduction, and outcomes proven to build safe and healthy communities.</w:t>
            </w:r>
          </w:p>
          <w:p w14:paraId="63630C6D" w14:textId="77777777" w:rsidR="00D07FDE" w:rsidRPr="00D07FDE" w:rsidRDefault="00D07FDE" w:rsidP="00D07FDE">
            <w:pPr>
              <w:rPr>
                <w:rFonts w:ascii="Arial" w:hAnsi="Arial" w:cs="Arial"/>
                <w:szCs w:val="20"/>
              </w:rPr>
            </w:pPr>
          </w:p>
          <w:p w14:paraId="69E0A223" w14:textId="77777777" w:rsidR="001F1D63" w:rsidRDefault="00D07FDE" w:rsidP="00D07FDE">
            <w:pPr>
              <w:rPr>
                <w:rFonts w:ascii="Arial" w:hAnsi="Arial" w:cs="Arial"/>
                <w:szCs w:val="20"/>
              </w:rPr>
            </w:pPr>
            <w:r w:rsidRPr="00D07FDE">
              <w:rPr>
                <w:rFonts w:ascii="Arial" w:hAnsi="Arial" w:cs="Arial"/>
                <w:szCs w:val="20"/>
              </w:rPr>
              <w:t>On any given year, well over 10,000 people directly interact with the DA’s office in ways that can fundamentally change their lives for the better or worse. The policies, practices, and priorities of the DA’s office can be the difference between whether or not young people are held accountable in a way that protects future life possibilities, whether people of color are treated fairly, whether or not crime victims get access to critical services that help them rebuild their lives, or whether children keep contact and connection with their parents.</w:t>
            </w:r>
          </w:p>
          <w:p w14:paraId="69B9122C" w14:textId="77777777" w:rsidR="00D07FDE" w:rsidRDefault="00D07FDE" w:rsidP="00D07FDE">
            <w:pPr>
              <w:rPr>
                <w:rFonts w:ascii="Arial" w:hAnsi="Arial" w:cs="Arial"/>
                <w:szCs w:val="20"/>
              </w:rPr>
            </w:pPr>
          </w:p>
          <w:p w14:paraId="7BFB0CAE" w14:textId="77777777" w:rsidR="00D07FDE" w:rsidRDefault="00D07FDE" w:rsidP="00D07FDE">
            <w:pPr>
              <w:rPr>
                <w:rFonts w:ascii="Arial" w:hAnsi="Arial" w:cs="Arial"/>
                <w:szCs w:val="20"/>
              </w:rPr>
            </w:pPr>
            <w:r w:rsidRPr="00D07FDE">
              <w:rPr>
                <w:rFonts w:ascii="Arial" w:hAnsi="Arial" w:cs="Arial"/>
                <w:szCs w:val="20"/>
              </w:rPr>
              <w:t>Budgets are a reflection of our values and vision for what kind of outcomes we want to see in our communities, but the current DA budget has a pretty murky vision for how our communities will be impacted by the roughly $35 million that is being proposed.</w:t>
            </w:r>
          </w:p>
          <w:p w14:paraId="69226239" w14:textId="77777777" w:rsidR="00D07FDE" w:rsidRPr="00D07FDE" w:rsidRDefault="00D07FDE" w:rsidP="00D07FDE">
            <w:pPr>
              <w:rPr>
                <w:rFonts w:ascii="Arial" w:hAnsi="Arial" w:cs="Arial"/>
                <w:szCs w:val="20"/>
              </w:rPr>
            </w:pPr>
          </w:p>
          <w:p w14:paraId="671F1E04" w14:textId="77777777" w:rsidR="00E468B6" w:rsidRDefault="00D07FDE" w:rsidP="00093EA1">
            <w:pPr>
              <w:rPr>
                <w:rFonts w:ascii="Arial" w:hAnsi="Arial" w:cs="Arial"/>
                <w:szCs w:val="20"/>
              </w:rPr>
            </w:pPr>
            <w:r w:rsidRPr="00D07FDE">
              <w:rPr>
                <w:rFonts w:ascii="Arial" w:hAnsi="Arial" w:cs="Arial"/>
                <w:szCs w:val="20"/>
              </w:rPr>
              <w:t>The budget largely measures the total number of criminal cases reviewed, issued, and resolved. Prosecutors shouldn’t be evaluated on the number of cases they process, but on the quality of the outcomes. We need to set a higher bar.</w:t>
            </w:r>
          </w:p>
          <w:p w14:paraId="2FCF5C37" w14:textId="77777777" w:rsidR="00E468B6" w:rsidRDefault="00E468B6" w:rsidP="00093EA1">
            <w:pPr>
              <w:rPr>
                <w:rFonts w:ascii="Arial" w:hAnsi="Arial" w:cs="Arial"/>
                <w:szCs w:val="20"/>
              </w:rPr>
            </w:pPr>
          </w:p>
          <w:p w14:paraId="41117EE0" w14:textId="77777777" w:rsidR="00E468B6" w:rsidRPr="00973768" w:rsidRDefault="00E468B6" w:rsidP="00093EA1">
            <w:pPr>
              <w:rPr>
                <w:rFonts w:ascii="Arial" w:hAnsi="Arial" w:cs="Arial"/>
                <w:szCs w:val="20"/>
              </w:rPr>
            </w:pPr>
          </w:p>
        </w:tc>
      </w:tr>
      <w:tr w:rsidR="00E468B6" w:rsidRPr="00973768" w14:paraId="497D1E1F"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06DC9F9" w14:textId="77777777"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6EEA3151" w14:textId="77777777" w:rsidR="00E468B6" w:rsidRDefault="00E468B6" w:rsidP="00093EA1">
            <w:pPr>
              <w:rPr>
                <w:rFonts w:ascii="Arial" w:hAnsi="Arial" w:cs="Arial"/>
                <w:szCs w:val="20"/>
              </w:rPr>
            </w:pPr>
          </w:p>
          <w:p w14:paraId="2972E4CB" w14:textId="77777777" w:rsidR="00E468B6" w:rsidRDefault="00E468B6" w:rsidP="00093EA1">
            <w:pPr>
              <w:rPr>
                <w:rFonts w:ascii="Arial" w:hAnsi="Arial" w:cs="Arial"/>
                <w:szCs w:val="20"/>
              </w:rPr>
            </w:pPr>
          </w:p>
          <w:p w14:paraId="37BFF6AB" w14:textId="77777777" w:rsidR="00E468B6" w:rsidRDefault="00E468B6" w:rsidP="00093EA1">
            <w:pPr>
              <w:rPr>
                <w:rFonts w:ascii="Arial" w:hAnsi="Arial" w:cs="Arial"/>
                <w:szCs w:val="20"/>
              </w:rPr>
            </w:pPr>
          </w:p>
          <w:p w14:paraId="5A66DD6E" w14:textId="77777777" w:rsidR="00E468B6" w:rsidRDefault="00E468B6" w:rsidP="00093EA1">
            <w:pPr>
              <w:rPr>
                <w:rFonts w:ascii="Arial" w:hAnsi="Arial" w:cs="Arial"/>
                <w:szCs w:val="20"/>
              </w:rPr>
            </w:pPr>
          </w:p>
          <w:p w14:paraId="3749A099" w14:textId="77777777" w:rsidR="001F1D63" w:rsidRDefault="001F1D63" w:rsidP="00093EA1">
            <w:pPr>
              <w:rPr>
                <w:rFonts w:ascii="Arial" w:hAnsi="Arial" w:cs="Arial"/>
                <w:szCs w:val="20"/>
              </w:rPr>
            </w:pPr>
          </w:p>
          <w:p w14:paraId="1EA2ED0B" w14:textId="77777777" w:rsidR="001F1D63" w:rsidRDefault="001F1D63" w:rsidP="00093EA1">
            <w:pPr>
              <w:rPr>
                <w:rFonts w:ascii="Arial" w:hAnsi="Arial" w:cs="Arial"/>
                <w:szCs w:val="20"/>
              </w:rPr>
            </w:pPr>
          </w:p>
          <w:p w14:paraId="6B6C8234" w14:textId="77777777" w:rsidR="00E468B6" w:rsidRDefault="00E468B6" w:rsidP="00093EA1">
            <w:pPr>
              <w:rPr>
                <w:rFonts w:ascii="Arial" w:hAnsi="Arial" w:cs="Arial"/>
                <w:szCs w:val="20"/>
              </w:rPr>
            </w:pPr>
          </w:p>
          <w:p w14:paraId="3CCC0279" w14:textId="77777777" w:rsidR="00E468B6" w:rsidRDefault="00E468B6" w:rsidP="00093EA1">
            <w:pPr>
              <w:rPr>
                <w:rFonts w:ascii="Arial" w:hAnsi="Arial" w:cs="Arial"/>
                <w:szCs w:val="20"/>
              </w:rPr>
            </w:pPr>
          </w:p>
          <w:p w14:paraId="79879FEA" w14:textId="77777777" w:rsidR="00E468B6" w:rsidRDefault="00E468B6" w:rsidP="00093EA1">
            <w:pPr>
              <w:rPr>
                <w:rFonts w:ascii="Arial" w:hAnsi="Arial" w:cs="Arial"/>
                <w:szCs w:val="20"/>
              </w:rPr>
            </w:pPr>
          </w:p>
          <w:p w14:paraId="630ECA8B" w14:textId="77777777" w:rsidR="00E468B6" w:rsidRDefault="00E468B6" w:rsidP="00093EA1">
            <w:pPr>
              <w:rPr>
                <w:rFonts w:ascii="Arial" w:hAnsi="Arial" w:cs="Arial"/>
                <w:szCs w:val="20"/>
              </w:rPr>
            </w:pPr>
          </w:p>
        </w:tc>
      </w:tr>
      <w:tr w:rsidR="00E468B6" w:rsidRPr="00973768" w14:paraId="748C4F97"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FF96D1E" w14:textId="77777777"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7EDBFA47" w14:textId="77777777" w:rsidR="00E468B6" w:rsidRDefault="00E468B6" w:rsidP="00093EA1">
            <w:pPr>
              <w:rPr>
                <w:rFonts w:ascii="Arial" w:hAnsi="Arial" w:cs="Arial"/>
                <w:szCs w:val="20"/>
              </w:rPr>
            </w:pPr>
          </w:p>
          <w:p w14:paraId="581D6296" w14:textId="77777777" w:rsidR="00D07FDE" w:rsidRDefault="00D07FDE" w:rsidP="00D07FDE">
            <w:pPr>
              <w:rPr>
                <w:rFonts w:ascii="Arial" w:hAnsi="Arial" w:cs="Arial"/>
                <w:szCs w:val="20"/>
              </w:rPr>
            </w:pPr>
            <w:r w:rsidRPr="00D07FDE">
              <w:rPr>
                <w:rFonts w:ascii="Arial" w:hAnsi="Arial" w:cs="Arial"/>
                <w:szCs w:val="20"/>
              </w:rPr>
              <w:t>I hope you commit to ensuring the district attorney’s office strengthening performance measures in a range of areas including:</w:t>
            </w:r>
          </w:p>
          <w:p w14:paraId="7A5C0ACD" w14:textId="77777777" w:rsidR="008236BC" w:rsidRPr="00D07FDE" w:rsidRDefault="008236BC" w:rsidP="00D07FDE">
            <w:pPr>
              <w:rPr>
                <w:rFonts w:ascii="Arial" w:hAnsi="Arial" w:cs="Arial"/>
                <w:szCs w:val="20"/>
              </w:rPr>
            </w:pPr>
          </w:p>
          <w:p w14:paraId="38175368" w14:textId="77777777" w:rsidR="00D07FDE" w:rsidRPr="00D07FDE" w:rsidRDefault="00D07FDE" w:rsidP="00D07FDE">
            <w:pPr>
              <w:rPr>
                <w:rFonts w:ascii="Arial" w:hAnsi="Arial" w:cs="Arial"/>
                <w:szCs w:val="20"/>
              </w:rPr>
            </w:pPr>
            <w:r w:rsidRPr="00D07FDE">
              <w:rPr>
                <w:rFonts w:ascii="Arial" w:hAnsi="Arial" w:cs="Arial"/>
                <w:szCs w:val="20"/>
              </w:rPr>
              <w:t>●</w:t>
            </w:r>
            <w:r w:rsidRPr="00D07FDE">
              <w:rPr>
                <w:rFonts w:ascii="Arial" w:hAnsi="Arial" w:cs="Arial"/>
                <w:szCs w:val="20"/>
              </w:rPr>
              <w:tab/>
              <w:t>Reducing Racial Disparities</w:t>
            </w:r>
          </w:p>
          <w:p w14:paraId="71E79D36" w14:textId="77777777" w:rsidR="00D07FDE" w:rsidRPr="00D07FDE" w:rsidRDefault="00D07FDE" w:rsidP="00D07FDE">
            <w:pPr>
              <w:rPr>
                <w:rFonts w:ascii="Arial" w:hAnsi="Arial" w:cs="Arial"/>
                <w:szCs w:val="20"/>
              </w:rPr>
            </w:pPr>
            <w:r w:rsidRPr="00D07FDE">
              <w:rPr>
                <w:rFonts w:ascii="Arial" w:hAnsi="Arial" w:cs="Arial"/>
                <w:szCs w:val="20"/>
              </w:rPr>
              <w:t>●</w:t>
            </w:r>
            <w:r w:rsidRPr="00D07FDE">
              <w:rPr>
                <w:rFonts w:ascii="Arial" w:hAnsi="Arial" w:cs="Arial"/>
                <w:szCs w:val="20"/>
              </w:rPr>
              <w:tab/>
              <w:t xml:space="preserve">Diverting Youth </w:t>
            </w:r>
          </w:p>
          <w:p w14:paraId="5D87180D" w14:textId="77777777" w:rsidR="00D07FDE" w:rsidRPr="00D07FDE" w:rsidRDefault="00D07FDE" w:rsidP="00D07FDE">
            <w:pPr>
              <w:rPr>
                <w:rFonts w:ascii="Arial" w:hAnsi="Arial" w:cs="Arial"/>
                <w:szCs w:val="20"/>
              </w:rPr>
            </w:pPr>
            <w:r w:rsidRPr="00D07FDE">
              <w:rPr>
                <w:rFonts w:ascii="Arial" w:hAnsi="Arial" w:cs="Arial"/>
                <w:szCs w:val="20"/>
              </w:rPr>
              <w:t>●</w:t>
            </w:r>
            <w:r w:rsidRPr="00D07FDE">
              <w:rPr>
                <w:rFonts w:ascii="Arial" w:hAnsi="Arial" w:cs="Arial"/>
                <w:szCs w:val="20"/>
              </w:rPr>
              <w:tab/>
              <w:t>Reducing Recidivism</w:t>
            </w:r>
          </w:p>
          <w:p w14:paraId="22B2993E" w14:textId="77777777" w:rsidR="00D07FDE" w:rsidRPr="00D07FDE" w:rsidRDefault="00D07FDE" w:rsidP="00D07FDE">
            <w:pPr>
              <w:rPr>
                <w:rFonts w:ascii="Arial" w:hAnsi="Arial" w:cs="Arial"/>
                <w:szCs w:val="20"/>
              </w:rPr>
            </w:pPr>
            <w:r w:rsidRPr="00D07FDE">
              <w:rPr>
                <w:rFonts w:ascii="Arial" w:hAnsi="Arial" w:cs="Arial"/>
                <w:szCs w:val="20"/>
              </w:rPr>
              <w:lastRenderedPageBreak/>
              <w:t>●</w:t>
            </w:r>
            <w:r w:rsidRPr="00D07FDE">
              <w:rPr>
                <w:rFonts w:ascii="Arial" w:hAnsi="Arial" w:cs="Arial"/>
                <w:szCs w:val="20"/>
              </w:rPr>
              <w:tab/>
              <w:t>Increasing Workforce Diversity</w:t>
            </w:r>
          </w:p>
          <w:p w14:paraId="38ADB64B" w14:textId="77777777" w:rsidR="00D07FDE" w:rsidRPr="00D07FDE" w:rsidRDefault="00D07FDE" w:rsidP="00D07FDE">
            <w:pPr>
              <w:rPr>
                <w:rFonts w:ascii="Arial" w:hAnsi="Arial" w:cs="Arial"/>
                <w:szCs w:val="20"/>
              </w:rPr>
            </w:pPr>
            <w:r w:rsidRPr="00D07FDE">
              <w:rPr>
                <w:rFonts w:ascii="Arial" w:hAnsi="Arial" w:cs="Arial"/>
                <w:szCs w:val="20"/>
              </w:rPr>
              <w:t>●</w:t>
            </w:r>
            <w:r w:rsidRPr="00D07FDE">
              <w:rPr>
                <w:rFonts w:ascii="Arial" w:hAnsi="Arial" w:cs="Arial"/>
                <w:szCs w:val="20"/>
              </w:rPr>
              <w:tab/>
              <w:t>Supporting Crime Victims</w:t>
            </w:r>
          </w:p>
          <w:p w14:paraId="7B371BC2" w14:textId="77777777" w:rsidR="00D07FDE" w:rsidRPr="00D07FDE" w:rsidRDefault="00D07FDE" w:rsidP="00D07FDE">
            <w:pPr>
              <w:rPr>
                <w:rFonts w:ascii="Arial" w:hAnsi="Arial" w:cs="Arial"/>
                <w:szCs w:val="20"/>
              </w:rPr>
            </w:pPr>
            <w:r w:rsidRPr="00D07FDE">
              <w:rPr>
                <w:rFonts w:ascii="Arial" w:hAnsi="Arial" w:cs="Arial"/>
                <w:szCs w:val="20"/>
              </w:rPr>
              <w:t>●</w:t>
            </w:r>
            <w:r w:rsidRPr="00D07FDE">
              <w:rPr>
                <w:rFonts w:ascii="Arial" w:hAnsi="Arial" w:cs="Arial"/>
                <w:szCs w:val="20"/>
              </w:rPr>
              <w:tab/>
              <w:t>Better Training Staff</w:t>
            </w:r>
          </w:p>
          <w:p w14:paraId="0C30CA61" w14:textId="77777777" w:rsidR="00D07FDE" w:rsidRPr="00D07FDE" w:rsidRDefault="00D07FDE" w:rsidP="00D07FDE">
            <w:pPr>
              <w:rPr>
                <w:rFonts w:ascii="Arial" w:hAnsi="Arial" w:cs="Arial"/>
                <w:szCs w:val="20"/>
              </w:rPr>
            </w:pPr>
            <w:r w:rsidRPr="00D07FDE">
              <w:rPr>
                <w:rFonts w:ascii="Arial" w:hAnsi="Arial" w:cs="Arial"/>
                <w:szCs w:val="20"/>
              </w:rPr>
              <w:t>●</w:t>
            </w:r>
            <w:r w:rsidRPr="00D07FDE">
              <w:rPr>
                <w:rFonts w:ascii="Arial" w:hAnsi="Arial" w:cs="Arial"/>
                <w:szCs w:val="20"/>
              </w:rPr>
              <w:tab/>
              <w:t>Demonstrate the Cost Benefit Prosecution Practices</w:t>
            </w:r>
          </w:p>
          <w:p w14:paraId="46D0AA1A" w14:textId="77777777" w:rsidR="00D07FDE" w:rsidRPr="00D07FDE" w:rsidRDefault="00D07FDE" w:rsidP="00D07FDE">
            <w:pPr>
              <w:rPr>
                <w:rFonts w:ascii="Arial" w:hAnsi="Arial" w:cs="Arial"/>
                <w:szCs w:val="20"/>
              </w:rPr>
            </w:pPr>
          </w:p>
          <w:p w14:paraId="4E1A907F" w14:textId="77777777" w:rsidR="00E468B6" w:rsidRDefault="00D07FDE" w:rsidP="00093EA1">
            <w:pPr>
              <w:rPr>
                <w:rFonts w:ascii="Arial" w:hAnsi="Arial" w:cs="Arial"/>
                <w:szCs w:val="20"/>
              </w:rPr>
            </w:pPr>
            <w:r w:rsidRPr="00D07FDE">
              <w:rPr>
                <w:rFonts w:ascii="Arial" w:hAnsi="Arial" w:cs="Arial"/>
                <w:szCs w:val="20"/>
              </w:rPr>
              <w:t>I know the county can do better. Please help point the district attorney’s office in a direction that better reflects what we want from our criminal justice system.</w:t>
            </w:r>
          </w:p>
          <w:p w14:paraId="6C2624F0" w14:textId="77777777" w:rsidR="00D07FDE" w:rsidRDefault="00D07FDE" w:rsidP="00093EA1">
            <w:pPr>
              <w:rPr>
                <w:rFonts w:ascii="Arial" w:hAnsi="Arial" w:cs="Arial"/>
                <w:szCs w:val="20"/>
              </w:rPr>
            </w:pPr>
          </w:p>
          <w:p w14:paraId="0E63EC00" w14:textId="77777777" w:rsidR="00D07FDE" w:rsidRDefault="00D07FDE" w:rsidP="00093EA1">
            <w:pPr>
              <w:rPr>
                <w:rFonts w:ascii="Arial" w:hAnsi="Arial" w:cs="Arial"/>
                <w:szCs w:val="20"/>
              </w:rPr>
            </w:pPr>
            <w:r>
              <w:rPr>
                <w:rFonts w:ascii="Arial" w:hAnsi="Arial" w:cs="Arial"/>
                <w:szCs w:val="20"/>
              </w:rPr>
              <w:t xml:space="preserve">Sincerely, </w:t>
            </w:r>
          </w:p>
          <w:p w14:paraId="2A616330" w14:textId="77777777" w:rsidR="00E468B6" w:rsidRDefault="00E468B6" w:rsidP="00093EA1">
            <w:pPr>
              <w:rPr>
                <w:rFonts w:ascii="Arial" w:hAnsi="Arial" w:cs="Arial"/>
                <w:szCs w:val="20"/>
              </w:rPr>
            </w:pPr>
          </w:p>
          <w:p w14:paraId="75270233" w14:textId="77777777" w:rsidR="00E468B6" w:rsidRDefault="00E468B6" w:rsidP="00093EA1">
            <w:pPr>
              <w:rPr>
                <w:rFonts w:ascii="Arial" w:hAnsi="Arial" w:cs="Arial"/>
                <w:szCs w:val="20"/>
              </w:rPr>
            </w:pPr>
          </w:p>
        </w:tc>
      </w:tr>
      <w:tr w:rsidR="001F1D63" w:rsidRPr="00973768" w14:paraId="3493ABEC"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5D657CE" w14:textId="77777777"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14:paraId="4AF34EBB" w14:textId="77777777" w:rsidR="00433C4F" w:rsidRDefault="00433C4F" w:rsidP="001F1D63">
            <w:pPr>
              <w:rPr>
                <w:rFonts w:ascii="Arial" w:hAnsi="Arial" w:cs="Arial"/>
                <w:b/>
                <w:szCs w:val="20"/>
              </w:rPr>
            </w:pPr>
          </w:p>
          <w:p w14:paraId="73202E0D" w14:textId="77777777" w:rsidR="00433C4F" w:rsidRPr="001F1D63" w:rsidRDefault="00433C4F" w:rsidP="001F1D63">
            <w:pPr>
              <w:rPr>
                <w:rFonts w:ascii="Arial" w:hAnsi="Arial" w:cs="Arial"/>
                <w:b/>
                <w:szCs w:val="20"/>
              </w:rPr>
            </w:pPr>
          </w:p>
        </w:tc>
      </w:tr>
    </w:tbl>
    <w:p w14:paraId="203758AC" w14:textId="77777777" w:rsidR="001F1D63" w:rsidRDefault="001F1D63" w:rsidP="006E03E3">
      <w:pPr>
        <w:rPr>
          <w:rFonts w:ascii="Arial" w:hAnsi="Arial" w:cs="Arial"/>
        </w:rPr>
      </w:pPr>
    </w:p>
    <w:p w14:paraId="06519375" w14:textId="77777777" w:rsidR="00C26D35" w:rsidRDefault="00C26D35">
      <w:r>
        <w:br w:type="page"/>
      </w:r>
    </w:p>
    <w:p w14:paraId="0292A23C"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A44777A"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4E668A26"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4ECEB00B"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75B7E6B6"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FA86939" w14:textId="77777777" w:rsidR="00E468B6" w:rsidRDefault="00E468B6" w:rsidP="00093EA1">
            <w:pPr>
              <w:rPr>
                <w:rFonts w:ascii="Arial" w:hAnsi="Arial" w:cs="Arial"/>
                <w:szCs w:val="20"/>
              </w:rPr>
            </w:pPr>
          </w:p>
          <w:p w14:paraId="5AD98ABE" w14:textId="77777777" w:rsidR="00E27345" w:rsidRDefault="001527C8" w:rsidP="00A1000D">
            <w:pPr>
              <w:rPr>
                <w:rFonts w:ascii="Arial" w:hAnsi="Arial" w:cs="Arial"/>
                <w:szCs w:val="20"/>
              </w:rPr>
            </w:pPr>
            <w:r>
              <w:rPr>
                <w:rFonts w:ascii="Arial" w:hAnsi="Arial" w:cs="Arial"/>
                <w:szCs w:val="20"/>
              </w:rPr>
              <w:t xml:space="preserve">Thank you for </w:t>
            </w:r>
            <w:r w:rsidR="004D3022">
              <w:rPr>
                <w:rFonts w:ascii="Arial" w:hAnsi="Arial" w:cs="Arial"/>
                <w:szCs w:val="20"/>
              </w:rPr>
              <w:t>contacting</w:t>
            </w:r>
            <w:r>
              <w:rPr>
                <w:rFonts w:ascii="Arial" w:hAnsi="Arial" w:cs="Arial"/>
                <w:szCs w:val="20"/>
              </w:rPr>
              <w:t xml:space="preserve"> your Multnomah County commissioners and fighting to advance </w:t>
            </w:r>
            <w:r w:rsidR="00A1000D" w:rsidRPr="00A1000D">
              <w:rPr>
                <w:rFonts w:ascii="Arial" w:hAnsi="Arial" w:cs="Arial"/>
                <w:szCs w:val="20"/>
              </w:rPr>
              <w:t xml:space="preserve">civil liberties in </w:t>
            </w:r>
            <w:r w:rsidR="00D07FDE">
              <w:rPr>
                <w:rFonts w:ascii="Arial" w:hAnsi="Arial" w:cs="Arial"/>
                <w:szCs w:val="20"/>
              </w:rPr>
              <w:t>Oregon.</w:t>
            </w:r>
            <w:r w:rsidR="00A1000D" w:rsidRPr="00A1000D">
              <w:rPr>
                <w:rFonts w:ascii="Arial" w:hAnsi="Arial" w:cs="Arial"/>
                <w:szCs w:val="20"/>
              </w:rPr>
              <w:t xml:space="preserve"> </w:t>
            </w:r>
          </w:p>
          <w:p w14:paraId="66AC8F76" w14:textId="77777777" w:rsidR="00E27345" w:rsidRDefault="00E27345" w:rsidP="00A1000D">
            <w:pPr>
              <w:rPr>
                <w:rFonts w:ascii="Arial" w:hAnsi="Arial" w:cs="Arial"/>
                <w:szCs w:val="20"/>
              </w:rPr>
            </w:pPr>
          </w:p>
          <w:p w14:paraId="0508860D" w14:textId="77777777" w:rsidR="001527C8" w:rsidRDefault="00E27345" w:rsidP="00A1000D">
            <w:pPr>
              <w:rPr>
                <w:rFonts w:ascii="Arial" w:hAnsi="Arial" w:cs="Arial"/>
                <w:szCs w:val="20"/>
              </w:rPr>
            </w:pPr>
            <w:r>
              <w:rPr>
                <w:rFonts w:ascii="Arial" w:hAnsi="Arial" w:cs="Arial"/>
                <w:szCs w:val="20"/>
              </w:rPr>
              <w:t>A b</w:t>
            </w:r>
            <w:r w:rsidR="004D3022">
              <w:rPr>
                <w:rFonts w:ascii="Arial" w:hAnsi="Arial" w:cs="Arial"/>
                <w:szCs w:val="20"/>
              </w:rPr>
              <w:t>udget</w:t>
            </w:r>
            <w:bookmarkStart w:id="63" w:name="_GoBack"/>
            <w:bookmarkEnd w:id="63"/>
            <w:del w:id="64" w:author="Microsoft Office User" w:date="2018-05-15T15:41:00Z">
              <w:r w:rsidR="004D3022" w:rsidDel="004D36CD">
                <w:rPr>
                  <w:rFonts w:ascii="Arial" w:hAnsi="Arial" w:cs="Arial"/>
                  <w:szCs w:val="20"/>
                </w:rPr>
                <w:delText>s</w:delText>
              </w:r>
            </w:del>
            <w:r w:rsidR="004D3022">
              <w:rPr>
                <w:rFonts w:ascii="Arial" w:hAnsi="Arial" w:cs="Arial"/>
                <w:szCs w:val="20"/>
              </w:rPr>
              <w:t xml:space="preserve"> may not seem like</w:t>
            </w:r>
            <w:r>
              <w:rPr>
                <w:rFonts w:ascii="Arial" w:hAnsi="Arial" w:cs="Arial"/>
                <w:szCs w:val="20"/>
              </w:rPr>
              <w:t xml:space="preserve"> the most riveting topic</w:t>
            </w:r>
            <w:r w:rsidR="004D3022">
              <w:rPr>
                <w:rFonts w:ascii="Arial" w:hAnsi="Arial" w:cs="Arial"/>
                <w:szCs w:val="20"/>
              </w:rPr>
              <w:t xml:space="preserve">, but tracking the goals tied to district attorney funding is a major step to holding the most important criminal justice figure in the state accountable. </w:t>
            </w:r>
          </w:p>
          <w:p w14:paraId="330B4E94" w14:textId="77777777" w:rsidR="001527C8" w:rsidRDefault="001527C8" w:rsidP="00A1000D">
            <w:pPr>
              <w:rPr>
                <w:rFonts w:ascii="Arial" w:hAnsi="Arial" w:cs="Arial"/>
                <w:szCs w:val="20"/>
              </w:rPr>
            </w:pPr>
          </w:p>
          <w:p w14:paraId="53D263E6" w14:textId="77777777" w:rsidR="00A1000D" w:rsidRPr="00A1000D" w:rsidRDefault="00A1000D" w:rsidP="00A1000D">
            <w:pPr>
              <w:rPr>
                <w:rFonts w:ascii="Arial" w:hAnsi="Arial" w:cs="Arial"/>
                <w:szCs w:val="20"/>
              </w:rPr>
            </w:pPr>
            <w:r w:rsidRPr="00A1000D">
              <w:rPr>
                <w:rFonts w:ascii="Arial" w:hAnsi="Arial" w:cs="Arial"/>
                <w:szCs w:val="20"/>
              </w:rPr>
              <w:t>This</w:t>
            </w:r>
            <w:r w:rsidR="004D3022">
              <w:rPr>
                <w:rFonts w:ascii="Arial" w:hAnsi="Arial" w:cs="Arial"/>
                <w:szCs w:val="20"/>
              </w:rPr>
              <w:t xml:space="preserve"> is a vital issue and it’s crucial your elected officials </w:t>
            </w:r>
            <w:r w:rsidRPr="00A1000D">
              <w:rPr>
                <w:rFonts w:ascii="Arial" w:hAnsi="Arial" w:cs="Arial"/>
                <w:szCs w:val="20"/>
              </w:rPr>
              <w:t>hear from you.</w:t>
            </w:r>
          </w:p>
          <w:p w14:paraId="494F4A1E" w14:textId="77777777" w:rsidR="00A1000D" w:rsidRPr="00A1000D" w:rsidRDefault="00A1000D" w:rsidP="00A1000D">
            <w:pPr>
              <w:rPr>
                <w:rFonts w:ascii="Arial" w:hAnsi="Arial" w:cs="Arial"/>
                <w:szCs w:val="20"/>
              </w:rPr>
            </w:pPr>
          </w:p>
          <w:p w14:paraId="01DB3965" w14:textId="77777777" w:rsidR="00A1000D" w:rsidRPr="00A1000D" w:rsidRDefault="008236BC" w:rsidP="00A1000D">
            <w:pPr>
              <w:rPr>
                <w:rFonts w:ascii="Arial" w:hAnsi="Arial" w:cs="Arial"/>
                <w:szCs w:val="20"/>
              </w:rPr>
            </w:pPr>
            <w:r>
              <w:rPr>
                <w:rFonts w:ascii="Arial" w:hAnsi="Arial" w:cs="Arial"/>
                <w:szCs w:val="20"/>
              </w:rPr>
              <w:t>Now m</w:t>
            </w:r>
            <w:r w:rsidR="004D3022">
              <w:rPr>
                <w:rFonts w:ascii="Arial" w:hAnsi="Arial" w:cs="Arial"/>
                <w:szCs w:val="20"/>
              </w:rPr>
              <w:t xml:space="preserve">ake sure they hear from your friends, too! </w:t>
            </w:r>
            <w:r w:rsidR="00A1000D" w:rsidRPr="00A1000D">
              <w:rPr>
                <w:rFonts w:ascii="Arial" w:hAnsi="Arial" w:cs="Arial"/>
                <w:szCs w:val="20"/>
              </w:rPr>
              <w:t xml:space="preserve">Take the next step and share this alert with </w:t>
            </w:r>
            <w:r>
              <w:rPr>
                <w:rFonts w:ascii="Arial" w:hAnsi="Arial" w:cs="Arial"/>
                <w:szCs w:val="20"/>
              </w:rPr>
              <w:t>people you know</w:t>
            </w:r>
            <w:r w:rsidR="00A1000D" w:rsidRPr="00A1000D">
              <w:rPr>
                <w:rFonts w:ascii="Arial" w:hAnsi="Arial" w:cs="Arial"/>
                <w:szCs w:val="20"/>
              </w:rPr>
              <w:t>:</w:t>
            </w:r>
          </w:p>
          <w:p w14:paraId="523578A9" w14:textId="77777777" w:rsidR="00A1000D" w:rsidRPr="00A1000D" w:rsidRDefault="00A1000D" w:rsidP="00A1000D">
            <w:pPr>
              <w:rPr>
                <w:rFonts w:ascii="Arial" w:hAnsi="Arial" w:cs="Arial"/>
                <w:szCs w:val="20"/>
              </w:rPr>
            </w:pPr>
          </w:p>
          <w:p w14:paraId="6862C23D"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2FC27CA5" w14:textId="77777777" w:rsidR="00E468B6" w:rsidRDefault="00E468B6" w:rsidP="00093EA1">
            <w:pPr>
              <w:rPr>
                <w:rFonts w:ascii="Arial" w:hAnsi="Arial" w:cs="Arial"/>
                <w:szCs w:val="20"/>
              </w:rPr>
            </w:pPr>
          </w:p>
          <w:p w14:paraId="5334A1A7" w14:textId="77777777" w:rsidR="00BC69B9" w:rsidRDefault="00BC69B9" w:rsidP="00093EA1">
            <w:pPr>
              <w:rPr>
                <w:rFonts w:ascii="Arial" w:hAnsi="Arial" w:cs="Arial"/>
                <w:szCs w:val="20"/>
              </w:rPr>
            </w:pPr>
          </w:p>
          <w:p w14:paraId="252A6A19" w14:textId="77777777" w:rsidR="00BC69B9" w:rsidRDefault="00BC69B9" w:rsidP="00BC69B9">
            <w:pPr>
              <w:rPr>
                <w:rFonts w:ascii="Arial" w:hAnsi="Arial" w:cs="Arial"/>
                <w:szCs w:val="20"/>
              </w:rPr>
            </w:pPr>
            <w:r>
              <w:rPr>
                <w:rFonts w:ascii="Arial" w:hAnsi="Arial" w:cs="Arial"/>
                <w:szCs w:val="20"/>
              </w:rPr>
              <w:t>-----Tracking code (DO NOT DELETE)------</w:t>
            </w:r>
          </w:p>
          <w:p w14:paraId="6735002B" w14:textId="77777777" w:rsidR="00BC69B9" w:rsidRDefault="00BC69B9" w:rsidP="00BC69B9">
            <w:pPr>
              <w:rPr>
                <w:rFonts w:ascii="Arial" w:hAnsi="Arial" w:cs="Arial"/>
                <w:szCs w:val="20"/>
              </w:rPr>
            </w:pPr>
          </w:p>
          <w:p w14:paraId="77546F93" w14:textId="77777777"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14:paraId="7D494133" w14:textId="77777777" w:rsidR="00BC69B9" w:rsidRDefault="00BC69B9" w:rsidP="00093EA1">
            <w:pPr>
              <w:rPr>
                <w:rFonts w:ascii="Arial" w:hAnsi="Arial" w:cs="Arial"/>
                <w:szCs w:val="20"/>
              </w:rPr>
            </w:pPr>
          </w:p>
          <w:p w14:paraId="7E5749D2" w14:textId="77777777" w:rsidR="00E468B6" w:rsidRPr="00973768" w:rsidRDefault="00E468B6" w:rsidP="00093EA1">
            <w:pPr>
              <w:rPr>
                <w:rFonts w:ascii="Arial" w:hAnsi="Arial" w:cs="Arial"/>
                <w:szCs w:val="20"/>
              </w:rPr>
            </w:pPr>
          </w:p>
        </w:tc>
      </w:tr>
      <w:tr w:rsidR="004D343B" w:rsidRPr="00973768" w14:paraId="3CD7BBFD"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2B1AC3D6"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50FBDEAB"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B53AB2F" w14:textId="77777777" w:rsidR="00864289" w:rsidRPr="00864289" w:rsidRDefault="00864289" w:rsidP="00864289">
            <w:pPr>
              <w:rPr>
                <w:rFonts w:ascii="Arial" w:hAnsi="Arial" w:cs="Arial"/>
                <w:szCs w:val="20"/>
              </w:rPr>
            </w:pPr>
          </w:p>
          <w:p w14:paraId="13DAEE7D" w14:textId="77777777" w:rsidR="004D343B" w:rsidRDefault="00864289" w:rsidP="00864289">
            <w:pPr>
              <w:rPr>
                <w:rFonts w:ascii="Arial" w:hAnsi="Arial" w:cs="Arial"/>
                <w:szCs w:val="20"/>
              </w:rPr>
            </w:pPr>
            <w:r w:rsidRPr="00864289">
              <w:rPr>
                <w:rFonts w:ascii="Arial" w:hAnsi="Arial" w:cs="Arial"/>
                <w:szCs w:val="20"/>
              </w:rPr>
              <w:t>A $35 million DA budget with no direction to reduce racial disparity? Tell @</w:t>
            </w:r>
            <w:proofErr w:type="spellStart"/>
            <w:r w:rsidRPr="00864289">
              <w:rPr>
                <w:rFonts w:ascii="Arial" w:hAnsi="Arial" w:cs="Arial"/>
                <w:szCs w:val="20"/>
              </w:rPr>
              <w:t>multco</w:t>
            </w:r>
            <w:proofErr w:type="spellEnd"/>
            <w:r w:rsidRPr="00864289">
              <w:rPr>
                <w:rFonts w:ascii="Arial" w:hAnsi="Arial" w:cs="Arial"/>
                <w:szCs w:val="20"/>
              </w:rPr>
              <w:t xml:space="preserve"> commissioners to include performance measures for </w:t>
            </w:r>
            <w:r>
              <w:rPr>
                <w:rFonts w:ascii="Arial" w:hAnsi="Arial" w:cs="Arial"/>
                <w:szCs w:val="20"/>
              </w:rPr>
              <w:t xml:space="preserve">equity and </w:t>
            </w:r>
            <w:r w:rsidRPr="00864289">
              <w:rPr>
                <w:rFonts w:ascii="Arial" w:hAnsi="Arial" w:cs="Arial"/>
                <w:szCs w:val="20"/>
              </w:rPr>
              <w:t>inclusion, fairness, and harm reduction for our district attorney!</w:t>
            </w:r>
          </w:p>
        </w:tc>
      </w:tr>
    </w:tbl>
    <w:p w14:paraId="699A14DE" w14:textId="77777777" w:rsidR="00E468B6" w:rsidRPr="00973768" w:rsidRDefault="00E468B6" w:rsidP="006E03E3">
      <w:pPr>
        <w:rPr>
          <w:rFonts w:ascii="Arial" w:hAnsi="Arial" w:cs="Arial"/>
        </w:rPr>
      </w:pPr>
    </w:p>
    <w:sectPr w:rsidR="00E468B6" w:rsidRPr="00973768" w:rsidSect="00364F7B">
      <w:headerReference w:type="default" r:id="rId26"/>
      <w:footerReference w:type="default" r:id="rId27"/>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7" w:author="Sarah Armstrong" w:date="2018-05-15T14:44:00Z" w:initials="SA">
    <w:p w14:paraId="4855298F" w14:textId="77777777" w:rsidR="00920A97" w:rsidRDefault="00920A97">
      <w:pPr>
        <w:pStyle w:val="CommentText"/>
      </w:pPr>
      <w:r>
        <w:rPr>
          <w:rStyle w:val="CommentReference"/>
        </w:rPr>
        <w:annotationRef/>
      </w:r>
      <w:r>
        <w:t>I changed this but before I put on track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5529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55298F" w16cid:durableId="1EA57D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5941F" w14:textId="77777777" w:rsidR="003F100A" w:rsidRDefault="003F100A" w:rsidP="00746B86">
      <w:r>
        <w:separator/>
      </w:r>
    </w:p>
  </w:endnote>
  <w:endnote w:type="continuationSeparator" w:id="0">
    <w:p w14:paraId="05E42409" w14:textId="77777777" w:rsidR="003F100A" w:rsidRDefault="003F100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804030504040204"/>
    <w:charset w:val="00"/>
    <w:family w:val="swiss"/>
    <w:pitch w:val="variable"/>
    <w:sig w:usb0="E1002EFF" w:usb1="C000605B" w:usb2="00000029" w:usb3="00000000" w:csb0="000101FF" w:csb1="00000000"/>
  </w:font>
  <w:font w:name="Meiryo">
    <w:altName w:val="MS Gothic"/>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5AD90" w14:textId="77777777" w:rsidR="00040673" w:rsidRPr="00040673" w:rsidRDefault="00073388" w:rsidP="00040673">
    <w:pPr>
      <w:pStyle w:val="Footer"/>
      <w:rPr>
        <w:rFonts w:cs="Arial"/>
        <w:color w:val="3971AB"/>
        <w:sz w:val="20"/>
      </w:rPr>
    </w:pPr>
    <w:r w:rsidRPr="00017291">
      <w:rPr>
        <w:rFonts w:cs="Arial"/>
        <w:color w:val="3971AB"/>
        <w:sz w:val="20"/>
      </w:rPr>
      <w:t xml:space="preserve">Questions?  Contact </w:t>
    </w:r>
    <w:r w:rsidR="003616EC">
      <w:rPr>
        <w:rFonts w:cs="Arial"/>
        <w:color w:val="3971AB"/>
        <w:sz w:val="20"/>
      </w:rPr>
      <w:t>the CAN Support Team at cansupport@aclu.org</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920A97">
      <w:rPr>
        <w:rFonts w:cs="Arial"/>
        <w:noProof/>
        <w:color w:val="3971AB"/>
        <w:sz w:val="20"/>
      </w:rPr>
      <w:t>10</w:t>
    </w:r>
    <w:r w:rsidR="00040673" w:rsidRPr="00040673">
      <w:rPr>
        <w:rFonts w:cs="Arial"/>
        <w:noProof/>
        <w:color w:val="3971AB"/>
        <w:sz w:val="20"/>
      </w:rPr>
      <w:fldChar w:fldCharType="end"/>
    </w:r>
    <w:r w:rsidRPr="00017291">
      <w:rPr>
        <w:rFonts w:cs="Arial"/>
        <w:color w:val="3971AB"/>
        <w:sz w:val="20"/>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1D29C" w14:textId="77777777" w:rsidR="003F100A" w:rsidRDefault="003F100A" w:rsidP="00746B86">
      <w:r>
        <w:separator/>
      </w:r>
    </w:p>
  </w:footnote>
  <w:footnote w:type="continuationSeparator" w:id="0">
    <w:p w14:paraId="3D39BE78" w14:textId="77777777" w:rsidR="003F100A" w:rsidRDefault="003F100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E9D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46167456" wp14:editId="6679F217">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36EA6943"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59D4FBC4"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F4936F1" wp14:editId="66CDAC8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DECD2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E7E70"/>
    <w:multiLevelType w:val="hybridMultilevel"/>
    <w:tmpl w:val="E958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9"/>
  </w:num>
  <w:num w:numId="12">
    <w:abstractNumId w:val="0"/>
  </w:num>
  <w:num w:numId="13">
    <w:abstractNumId w:val="14"/>
  </w:num>
  <w:num w:numId="14">
    <w:abstractNumId w:val="1"/>
  </w:num>
  <w:num w:numId="15">
    <w:abstractNumId w:val="10"/>
  </w:num>
  <w:num w:numId="16">
    <w:abstractNumId w:val="6"/>
  </w:num>
  <w:num w:numId="1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Sarah Armstrong">
    <w15:presenceInfo w15:providerId="AD" w15:userId="S-1-5-21-510906523-715317500-3696943787-1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527C8"/>
    <w:rsid w:val="00164AC6"/>
    <w:rsid w:val="00186FD8"/>
    <w:rsid w:val="00195F7E"/>
    <w:rsid w:val="001C1FDF"/>
    <w:rsid w:val="001E2106"/>
    <w:rsid w:val="001F1D63"/>
    <w:rsid w:val="00225612"/>
    <w:rsid w:val="002409C9"/>
    <w:rsid w:val="002617B9"/>
    <w:rsid w:val="00297E6F"/>
    <w:rsid w:val="002B117E"/>
    <w:rsid w:val="002C5BBA"/>
    <w:rsid w:val="00303594"/>
    <w:rsid w:val="00304B1F"/>
    <w:rsid w:val="00307140"/>
    <w:rsid w:val="00307971"/>
    <w:rsid w:val="003124D5"/>
    <w:rsid w:val="003616EC"/>
    <w:rsid w:val="003620C7"/>
    <w:rsid w:val="00364F7B"/>
    <w:rsid w:val="00375821"/>
    <w:rsid w:val="003A1F8C"/>
    <w:rsid w:val="003B741C"/>
    <w:rsid w:val="003C5521"/>
    <w:rsid w:val="003D7EA1"/>
    <w:rsid w:val="003E791A"/>
    <w:rsid w:val="003F0E0D"/>
    <w:rsid w:val="003F100A"/>
    <w:rsid w:val="00407013"/>
    <w:rsid w:val="0041026D"/>
    <w:rsid w:val="00410852"/>
    <w:rsid w:val="00412CE1"/>
    <w:rsid w:val="00414863"/>
    <w:rsid w:val="00433C4F"/>
    <w:rsid w:val="00440E52"/>
    <w:rsid w:val="00453CFD"/>
    <w:rsid w:val="004B76C3"/>
    <w:rsid w:val="004D3022"/>
    <w:rsid w:val="004D343B"/>
    <w:rsid w:val="004D36CD"/>
    <w:rsid w:val="00511F38"/>
    <w:rsid w:val="005301C8"/>
    <w:rsid w:val="00570925"/>
    <w:rsid w:val="0059137D"/>
    <w:rsid w:val="005C0A08"/>
    <w:rsid w:val="005C0C9D"/>
    <w:rsid w:val="005C24D6"/>
    <w:rsid w:val="005F5B06"/>
    <w:rsid w:val="00604B19"/>
    <w:rsid w:val="00623E55"/>
    <w:rsid w:val="00696B47"/>
    <w:rsid w:val="00697276"/>
    <w:rsid w:val="006E03E3"/>
    <w:rsid w:val="006F5107"/>
    <w:rsid w:val="00707040"/>
    <w:rsid w:val="007301D5"/>
    <w:rsid w:val="00741AF8"/>
    <w:rsid w:val="00743F9F"/>
    <w:rsid w:val="00746B86"/>
    <w:rsid w:val="0074760E"/>
    <w:rsid w:val="00782673"/>
    <w:rsid w:val="007B2635"/>
    <w:rsid w:val="007C43D4"/>
    <w:rsid w:val="007C5A2B"/>
    <w:rsid w:val="007C7AA6"/>
    <w:rsid w:val="008236BC"/>
    <w:rsid w:val="00851F51"/>
    <w:rsid w:val="008560B3"/>
    <w:rsid w:val="00864289"/>
    <w:rsid w:val="00870AC3"/>
    <w:rsid w:val="008726A1"/>
    <w:rsid w:val="008C0CAD"/>
    <w:rsid w:val="008D10B2"/>
    <w:rsid w:val="008D7C18"/>
    <w:rsid w:val="008E721A"/>
    <w:rsid w:val="008F688B"/>
    <w:rsid w:val="00904FAE"/>
    <w:rsid w:val="00920A97"/>
    <w:rsid w:val="00945796"/>
    <w:rsid w:val="00950FF9"/>
    <w:rsid w:val="009624A0"/>
    <w:rsid w:val="00973768"/>
    <w:rsid w:val="00985681"/>
    <w:rsid w:val="00994014"/>
    <w:rsid w:val="009C4565"/>
    <w:rsid w:val="009E74A6"/>
    <w:rsid w:val="00A1000D"/>
    <w:rsid w:val="00A3453A"/>
    <w:rsid w:val="00AD6F9E"/>
    <w:rsid w:val="00B03107"/>
    <w:rsid w:val="00B05B88"/>
    <w:rsid w:val="00B2330C"/>
    <w:rsid w:val="00B34085"/>
    <w:rsid w:val="00B51603"/>
    <w:rsid w:val="00B66E28"/>
    <w:rsid w:val="00B73E36"/>
    <w:rsid w:val="00B84897"/>
    <w:rsid w:val="00B85CE8"/>
    <w:rsid w:val="00BC4483"/>
    <w:rsid w:val="00BC69B9"/>
    <w:rsid w:val="00BF5A30"/>
    <w:rsid w:val="00C26D35"/>
    <w:rsid w:val="00C3721C"/>
    <w:rsid w:val="00C56AED"/>
    <w:rsid w:val="00C601AE"/>
    <w:rsid w:val="00CC1145"/>
    <w:rsid w:val="00CE0238"/>
    <w:rsid w:val="00D03599"/>
    <w:rsid w:val="00D07FDE"/>
    <w:rsid w:val="00D3147F"/>
    <w:rsid w:val="00D478A9"/>
    <w:rsid w:val="00D82D8D"/>
    <w:rsid w:val="00DB34C2"/>
    <w:rsid w:val="00DC3C91"/>
    <w:rsid w:val="00DD55D2"/>
    <w:rsid w:val="00DE5256"/>
    <w:rsid w:val="00E0008B"/>
    <w:rsid w:val="00E27345"/>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37C9A"/>
  <w15:docId w15:val="{A824648E-E697-458D-BBEC-7F1CB8E4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920A97"/>
    <w:rPr>
      <w:sz w:val="16"/>
      <w:szCs w:val="16"/>
    </w:rPr>
  </w:style>
  <w:style w:type="paragraph" w:styleId="CommentText">
    <w:name w:val="annotation text"/>
    <w:basedOn w:val="Normal"/>
    <w:link w:val="CommentTextChar"/>
    <w:uiPriority w:val="99"/>
    <w:semiHidden/>
    <w:unhideWhenUsed/>
    <w:rsid w:val="00920A97"/>
    <w:rPr>
      <w:sz w:val="20"/>
      <w:szCs w:val="20"/>
    </w:rPr>
  </w:style>
  <w:style w:type="character" w:customStyle="1" w:styleId="CommentTextChar">
    <w:name w:val="Comment Text Char"/>
    <w:basedOn w:val="DefaultParagraphFont"/>
    <w:link w:val="CommentText"/>
    <w:uiPriority w:val="99"/>
    <w:semiHidden/>
    <w:rsid w:val="00920A97"/>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920A97"/>
    <w:rPr>
      <w:b/>
      <w:bCs/>
    </w:rPr>
  </w:style>
  <w:style w:type="character" w:customStyle="1" w:styleId="CommentSubjectChar">
    <w:name w:val="Comment Subject Char"/>
    <w:basedOn w:val="CommentTextChar"/>
    <w:link w:val="CommentSubject"/>
    <w:uiPriority w:val="99"/>
    <w:semiHidden/>
    <w:rsid w:val="00920A97"/>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rguefile.com/" TargetMode="External"/><Relationship Id="rId18" Type="http://schemas.microsoft.com/office/2016/09/relationships/commentsIds" Target="commentsIds.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district1@multco.us" TargetMode="Externa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microsoft.com/office/2011/relationships/commentsExtended" Target="commentsExtended.xml"/><Relationship Id="rId25" Type="http://schemas.openxmlformats.org/officeDocument/2006/relationships/hyperlink" Target="https://aclu-or.org/en/news/multnomah-county-da-budget"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mailto:mult.chair@multco.us"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yperlink" Target="mailto:district4@multco.us" TargetMode="External"/><Relationship Id="rId5" Type="http://schemas.openxmlformats.org/officeDocument/2006/relationships/numbering" Target="numbering.xml"/><Relationship Id="rId15" Type="http://schemas.openxmlformats.org/officeDocument/2006/relationships/hyperlink" Target="https://www.flickr.com/commons" TargetMode="External"/><Relationship Id="rId23" Type="http://schemas.openxmlformats.org/officeDocument/2006/relationships/hyperlink" Target="mailto:district3@multco.u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federalalert@aclu.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eimages.com/" TargetMode="External"/><Relationship Id="rId22" Type="http://schemas.openxmlformats.org/officeDocument/2006/relationships/hyperlink" Target="mailto:district2@multco.us"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07E5E"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804030504040204"/>
    <w:charset w:val="00"/>
    <w:family w:val="swiss"/>
    <w:pitch w:val="variable"/>
    <w:sig w:usb0="E1002EFF" w:usb1="C000605B" w:usb2="00000029" w:usb3="00000000" w:csb0="000101FF" w:csb1="00000000"/>
  </w:font>
  <w:font w:name="Meiryo">
    <w:altName w:val="MS Gothic"/>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434D42"/>
    <w:rsid w:val="00807E5E"/>
    <w:rsid w:val="009C6188"/>
    <w:rsid w:val="00A31C31"/>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A524D9B4-532D-F545-9315-4DDCB7302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Microsoft Office User</cp:lastModifiedBy>
  <cp:revision>2</cp:revision>
  <dcterms:created xsi:type="dcterms:W3CDTF">2018-05-15T22:42:00Z</dcterms:created>
  <dcterms:modified xsi:type="dcterms:W3CDTF">2018-05-15T22:42:00Z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