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FC2A6" w14:textId="77777777" w:rsidR="001A7584" w:rsidRPr="00A1000D" w:rsidRDefault="001A7584" w:rsidP="001A7584">
      <w:pPr>
        <w:pStyle w:val="Title"/>
        <w:rPr>
          <w:rFonts w:ascii="Arial" w:hAnsi="Arial" w:cs="Arial"/>
          <w:b/>
          <w:color w:val="4F81BD" w:themeColor="accent1"/>
        </w:rPr>
      </w:pPr>
      <w:bookmarkStart w:id="0" w:name="_GoBack"/>
      <w:bookmarkEnd w:id="0"/>
      <w:r w:rsidRPr="00A1000D">
        <w:rPr>
          <w:rFonts w:ascii="Arial" w:hAnsi="Arial" w:cs="Arial"/>
          <w:b/>
          <w:color w:val="4F81BD" w:themeColor="accent1"/>
        </w:rPr>
        <w:t>E</w:t>
      </w:r>
      <w:r>
        <w:rPr>
          <w:rFonts w:ascii="Arial" w:hAnsi="Arial" w:cs="Arial"/>
          <w:b/>
          <w:color w:val="4F81BD" w:themeColor="accent1"/>
        </w:rPr>
        <w:t xml:space="preserve">MAIL </w:t>
      </w:r>
      <w:r w:rsidRPr="00433C4F">
        <w:rPr>
          <w:rFonts w:ascii="Arial" w:hAnsi="Arial" w:cs="Arial"/>
          <w:b/>
          <w:color w:val="4F81BD" w:themeColor="accent1"/>
        </w:rPr>
        <w:t>SET-UP</w:t>
      </w:r>
    </w:p>
    <w:p w14:paraId="10EB574A" w14:textId="77777777" w:rsidR="001A7584" w:rsidRDefault="001A7584" w:rsidP="001A7584"/>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1A7584" w:rsidRPr="00973768" w14:paraId="2CD0176C" w14:textId="77777777" w:rsidTr="00FF63A6">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F806476" w14:textId="77777777" w:rsidR="001A7584" w:rsidRPr="00973768" w:rsidRDefault="001A7584" w:rsidP="00FF63A6">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6B9ACDA5" w14:textId="77777777" w:rsidR="001A7584" w:rsidRPr="00973768" w:rsidRDefault="001A7584" w:rsidP="00FF63A6">
            <w:pPr>
              <w:rPr>
                <w:rFonts w:ascii="Arial" w:hAnsi="Arial" w:cs="Arial"/>
                <w:color w:val="000000"/>
              </w:rPr>
            </w:pPr>
            <w:r>
              <w:rPr>
                <w:rFonts w:ascii="Arial" w:hAnsi="Arial" w:cs="Arial"/>
                <w:color w:val="000000"/>
              </w:rPr>
              <w:t>ACLU of New Jersey</w:t>
            </w:r>
          </w:p>
        </w:tc>
      </w:tr>
    </w:tbl>
    <w:p w14:paraId="461F540A" w14:textId="77777777" w:rsidR="001A7584" w:rsidRPr="00973768" w:rsidRDefault="001A7584" w:rsidP="001A7584">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1A7584" w:rsidRPr="00973768" w14:paraId="214670D5" w14:textId="77777777" w:rsidTr="00FF63A6">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AE7DA40" w14:textId="77777777" w:rsidR="001A7584" w:rsidRPr="00973768" w:rsidRDefault="001A7584" w:rsidP="00FF63A6">
            <w:pPr>
              <w:pStyle w:val="Heading5"/>
              <w:spacing w:before="0"/>
              <w:outlineLvl w:val="4"/>
              <w:rPr>
                <w:rFonts w:ascii="Arial" w:hAnsi="Arial" w:cs="Arial"/>
                <w:color w:val="000000"/>
                <w:sz w:val="28"/>
              </w:rPr>
            </w:pPr>
            <w:r w:rsidRPr="00973768">
              <w:rPr>
                <w:rStyle w:val="Strong"/>
                <w:rFonts w:ascii="Arial" w:hAnsi="Arial" w:cs="Arial"/>
                <w:color w:val="FFFFFF" w:themeColor="background1"/>
                <w:sz w:val="28"/>
              </w:rPr>
              <w:t>Mailing Date:</w:t>
            </w:r>
          </w:p>
        </w:tc>
        <w:sdt>
          <w:sdtPr>
            <w:rPr>
              <w:rFonts w:ascii="Arial" w:hAnsi="Arial" w:cs="Arial"/>
              <w:color w:val="000000"/>
            </w:rPr>
            <w:id w:val="-262528341"/>
            <w:placeholder>
              <w:docPart w:val="4CE4416E1E564899802B0AFEA59070AA"/>
            </w:placeholder>
            <w:date w:fullDate="2017-12-1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6BACA230" w14:textId="55366435" w:rsidR="001A7584" w:rsidRPr="00973768" w:rsidRDefault="00366C15" w:rsidP="00E30FAB">
                <w:pPr>
                  <w:rPr>
                    <w:rFonts w:ascii="Arial" w:hAnsi="Arial" w:cs="Arial"/>
                    <w:color w:val="000000"/>
                  </w:rPr>
                </w:pPr>
                <w:r>
                  <w:rPr>
                    <w:rFonts w:ascii="Arial" w:hAnsi="Arial" w:cs="Arial"/>
                    <w:color w:val="000000"/>
                  </w:rPr>
                  <w:t>12/11/2017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8D6FC94" w14:textId="77777777" w:rsidR="001A7584" w:rsidRPr="00973768" w:rsidRDefault="001A7584" w:rsidP="00FF63A6">
            <w:pPr>
              <w:pStyle w:val="Heading5"/>
              <w:spacing w:before="0"/>
              <w:outlineLvl w:val="4"/>
              <w:rPr>
                <w:rStyle w:val="Strong"/>
                <w:rFonts w:ascii="Arial" w:hAnsi="Arial" w:cs="Arial"/>
                <w:color w:val="FFFFFF" w:themeColor="background1"/>
                <w:sz w:val="28"/>
              </w:rPr>
            </w:pPr>
            <w:r w:rsidRPr="00973768">
              <w:rPr>
                <w:rStyle w:val="Strong"/>
                <w:rFonts w:ascii="Arial" w:hAnsi="Arial" w:cs="Arial"/>
                <w:color w:val="FFFFFF" w:themeColor="background1"/>
                <w:sz w:val="28"/>
              </w:rPr>
              <w:t>Flexibility:</w:t>
            </w:r>
          </w:p>
        </w:tc>
        <w:tc>
          <w:tcPr>
            <w:tcW w:w="4031" w:type="dxa"/>
            <w:tcBorders>
              <w:left w:val="single" w:sz="12" w:space="0" w:color="F79646" w:themeColor="accent6"/>
            </w:tcBorders>
            <w:vAlign w:val="center"/>
          </w:tcPr>
          <w:p w14:paraId="4AA49E65" w14:textId="29E6BCA1" w:rsidR="001A7584" w:rsidRPr="00973768" w:rsidRDefault="000738DE" w:rsidP="00FF63A6">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04123E">
                  <w:rPr>
                    <w:rFonts w:ascii="MS Gothic" w:eastAsia="MS Gothic" w:hAnsi="MS Gothic" w:cs="Meiryo" w:hint="eastAsia"/>
                    <w:sz w:val="28"/>
                  </w:rPr>
                  <w:t>☐</w:t>
                </w:r>
              </w:sdtContent>
            </w:sdt>
            <w:r w:rsidR="001A7584" w:rsidRPr="00973768">
              <w:rPr>
                <w:rFonts w:ascii="Arial" w:hAnsi="Arial" w:cs="Arial"/>
              </w:rPr>
              <w:t xml:space="preserve">   Can't be moved</w:t>
            </w:r>
          </w:p>
          <w:p w14:paraId="285D605C" w14:textId="5E979B44" w:rsidR="001A7584" w:rsidRPr="00973768" w:rsidRDefault="000738DE" w:rsidP="00BF185F">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04123E">
                  <w:rPr>
                    <w:rFonts w:ascii="MS Gothic" w:eastAsia="MS Gothic" w:hAnsi="MS Gothic" w:cs="MS Gothic" w:hint="eastAsia"/>
                    <w:sz w:val="28"/>
                  </w:rPr>
                  <w:t>☒</w:t>
                </w:r>
              </w:sdtContent>
            </w:sdt>
            <w:r w:rsidR="001A7584" w:rsidRPr="00973768">
              <w:rPr>
                <w:rFonts w:ascii="Arial" w:hAnsi="Arial" w:cs="Arial"/>
              </w:rPr>
              <w:t xml:space="preserve">  Slightly moveable, up to </w:t>
            </w:r>
            <w:r w:rsidR="00BF185F">
              <w:rPr>
                <w:rFonts w:ascii="Arial" w:hAnsi="Arial" w:cs="Arial"/>
              </w:rPr>
              <w:t>1</w:t>
            </w:r>
            <w:r w:rsidR="001A7584" w:rsidRPr="00973768">
              <w:rPr>
                <w:rFonts w:ascii="Arial" w:hAnsi="Arial" w:cs="Arial"/>
              </w:rPr>
              <w:t xml:space="preserve"> day </w:t>
            </w:r>
            <w:sdt>
              <w:sdtPr>
                <w:rPr>
                  <w:rFonts w:ascii="Arial" w:hAnsi="Arial" w:cs="Arial"/>
                  <w:sz w:val="28"/>
                </w:rPr>
                <w:id w:val="275146563"/>
                <w14:checkbox>
                  <w14:checked w14:val="0"/>
                  <w14:checkedState w14:val="2612" w14:font="MS Gothic"/>
                  <w14:uncheckedState w14:val="2610" w14:font="MS Gothic"/>
                </w14:checkbox>
              </w:sdtPr>
              <w:sdtEndPr/>
              <w:sdtContent>
                <w:r w:rsidR="001A7584" w:rsidRPr="00973768">
                  <w:rPr>
                    <w:rFonts w:ascii="MS Gothic" w:eastAsia="MS Gothic" w:hAnsi="MS Gothic" w:cs="MS Gothic" w:hint="eastAsia"/>
                    <w:sz w:val="28"/>
                  </w:rPr>
                  <w:t>☐</w:t>
                </w:r>
              </w:sdtContent>
            </w:sdt>
            <w:r w:rsidR="001A7584" w:rsidRPr="00973768">
              <w:rPr>
                <w:rFonts w:ascii="Arial" w:hAnsi="Arial" w:cs="Arial"/>
              </w:rPr>
              <w:t xml:space="preserve">  Moveable, 3 to 5 days</w:t>
            </w:r>
          </w:p>
        </w:tc>
      </w:tr>
      <w:tr w:rsidR="001A7584" w:rsidRPr="00973768" w14:paraId="4B6D5260" w14:textId="77777777" w:rsidTr="00FF63A6">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266352D4" w14:textId="77777777" w:rsidR="001A7584" w:rsidRPr="00973768" w:rsidRDefault="001A7584" w:rsidP="00FF63A6">
            <w:pPr>
              <w:jc w:val="center"/>
              <w:rPr>
                <w:rFonts w:ascii="MS Gothic" w:eastAsia="MS Gothic" w:hAnsi="MS Gothic" w:cs="MS Gothic"/>
                <w:sz w:val="28"/>
              </w:rPr>
            </w:pPr>
            <w:r>
              <w:rPr>
                <w:rStyle w:val="Strong"/>
                <w:rFonts w:ascii="Arial" w:hAnsi="Arial" w:cs="Arial"/>
                <w:color w:val="FFFFFF" w:themeColor="background1"/>
                <w:sz w:val="28"/>
              </w:rPr>
              <w:t xml:space="preserve">Don’t forget to schedule on the </w:t>
            </w:r>
            <w:hyperlink r:id="rId8" w:history="1">
              <w:r w:rsidRPr="00A3453A">
                <w:rPr>
                  <w:rStyle w:val="Hyperlink"/>
                  <w:rFonts w:ascii="Arial" w:hAnsi="Arial" w:cs="Arial"/>
                  <w:sz w:val="28"/>
                </w:rPr>
                <w:t>CAN Calendar</w:t>
              </w:r>
            </w:hyperlink>
          </w:p>
        </w:tc>
      </w:tr>
    </w:tbl>
    <w:p w14:paraId="3BFE1207"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1A7584" w:rsidRPr="00973768" w14:paraId="1C4E630D" w14:textId="77777777" w:rsidTr="00FF63A6">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D0678A0" w14:textId="77777777" w:rsidR="001A7584" w:rsidRPr="00973768" w:rsidRDefault="001A7584" w:rsidP="00FF63A6">
            <w:pPr>
              <w:rPr>
                <w:rFonts w:ascii="Arial" w:hAnsi="Arial" w:cs="Arial"/>
                <w:color w:val="517DBF"/>
              </w:rPr>
            </w:pPr>
            <w:r w:rsidRPr="00973768">
              <w:rPr>
                <w:rStyle w:val="Strong"/>
                <w:rFonts w:ascii="Arial" w:hAnsi="Arial" w:cs="Arial"/>
                <w:color w:val="FFFFFF" w:themeColor="background1"/>
                <w:sz w:val="28"/>
              </w:rPr>
              <w:t>Target Audience</w:t>
            </w:r>
          </w:p>
        </w:tc>
      </w:tr>
      <w:tr w:rsidR="001A7584" w:rsidRPr="00973768" w14:paraId="302A074C" w14:textId="77777777" w:rsidTr="00FF63A6">
        <w:trPr>
          <w:trHeight w:val="1707"/>
        </w:trPr>
        <w:tc>
          <w:tcPr>
            <w:tcW w:w="10800" w:type="dxa"/>
            <w:tcBorders>
              <w:top w:val="single" w:sz="12" w:space="0" w:color="F79646" w:themeColor="accent6"/>
              <w:bottom w:val="single" w:sz="12" w:space="0" w:color="F79646" w:themeColor="accent6"/>
            </w:tcBorders>
            <w:vAlign w:val="center"/>
          </w:tcPr>
          <w:p w14:paraId="063AA3CC" w14:textId="77777777" w:rsidR="001A7584" w:rsidRPr="00973768" w:rsidRDefault="000738DE" w:rsidP="00FF63A6">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1A7584">
                  <w:rPr>
                    <w:rFonts w:ascii="Meiryo" w:eastAsia="Meiryo" w:hAnsi="Meiryo" w:cs="Meiryo" w:hint="eastAsia"/>
                    <w:sz w:val="28"/>
                  </w:rPr>
                  <w:t>☒</w:t>
                </w:r>
              </w:sdtContent>
            </w:sdt>
            <w:r w:rsidR="001A7584" w:rsidRPr="00973768">
              <w:rPr>
                <w:rFonts w:ascii="Arial" w:hAnsi="Arial" w:cs="Arial"/>
              </w:rPr>
              <w:t xml:space="preserve">   Affiliate Full List </w:t>
            </w:r>
          </w:p>
          <w:p w14:paraId="12AA73D2" w14:textId="77777777" w:rsidR="001A7584" w:rsidRPr="00973768" w:rsidRDefault="000738DE" w:rsidP="00FF63A6">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1A7584" w:rsidRPr="00973768">
                  <w:rPr>
                    <w:rFonts w:ascii="MS Gothic" w:eastAsia="MS Gothic" w:hAnsi="MS Gothic" w:cs="MS Gothic" w:hint="eastAsia"/>
                    <w:sz w:val="28"/>
                  </w:rPr>
                  <w:t>☐</w:t>
                </w:r>
              </w:sdtContent>
            </w:sdt>
            <w:r w:rsidR="001A7584" w:rsidRPr="00973768">
              <w:rPr>
                <w:rFonts w:ascii="Arial" w:hAnsi="Arial" w:cs="Arial"/>
              </w:rPr>
              <w:t xml:space="preserve">  Segmented list (Please provide </w:t>
            </w:r>
            <w:hyperlink r:id="rId9" w:history="1">
              <w:r w:rsidR="001A7584" w:rsidRPr="00A3453A">
                <w:rPr>
                  <w:rStyle w:val="Hyperlink"/>
                  <w:rFonts w:ascii="Arial" w:hAnsi="Arial" w:cs="Arial"/>
                </w:rPr>
                <w:t>zip codes</w:t>
              </w:r>
            </w:hyperlink>
            <w:r w:rsidR="001A7584" w:rsidRPr="00973768">
              <w:rPr>
                <w:rFonts w:ascii="Arial" w:hAnsi="Arial" w:cs="Arial"/>
              </w:rPr>
              <w:t>, chapter code or any other geo-information below. Please separate zip codes with a comma.)</w:t>
            </w:r>
          </w:p>
        </w:tc>
      </w:tr>
      <w:tr w:rsidR="001A7584" w:rsidRPr="00973768" w14:paraId="1A9832CF" w14:textId="77777777" w:rsidTr="00FF63A6">
        <w:trPr>
          <w:trHeight w:val="897"/>
        </w:trPr>
        <w:tc>
          <w:tcPr>
            <w:tcW w:w="10800" w:type="dxa"/>
            <w:tcBorders>
              <w:top w:val="single" w:sz="12" w:space="0" w:color="F79646" w:themeColor="accent6"/>
            </w:tcBorders>
            <w:vAlign w:val="center"/>
          </w:tcPr>
          <w:p w14:paraId="5766B770" w14:textId="77777777" w:rsidR="001A7584" w:rsidRPr="00973768" w:rsidRDefault="001A7584" w:rsidP="00FF63A6">
            <w:pPr>
              <w:rPr>
                <w:rFonts w:ascii="Arial" w:hAnsi="Arial" w:cs="Arial"/>
                <w:sz w:val="28"/>
              </w:rPr>
            </w:pPr>
          </w:p>
        </w:tc>
      </w:tr>
    </w:tbl>
    <w:p w14:paraId="5BE1F0FC"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1A7584" w:rsidRPr="00973768" w14:paraId="0134A7B6" w14:textId="77777777" w:rsidTr="00FF63A6">
        <w:trPr>
          <w:trHeight w:val="504"/>
        </w:trPr>
        <w:tc>
          <w:tcPr>
            <w:tcW w:w="10800" w:type="dxa"/>
            <w:tcBorders>
              <w:bottom w:val="single" w:sz="12" w:space="0" w:color="FDE9D9" w:themeColor="accent6" w:themeTint="33"/>
            </w:tcBorders>
            <w:shd w:val="clear" w:color="auto" w:fill="F79646" w:themeFill="accent6"/>
            <w:vAlign w:val="center"/>
          </w:tcPr>
          <w:p w14:paraId="05E6DFD2" w14:textId="77777777" w:rsidR="001A7584" w:rsidRDefault="001A7584" w:rsidP="00FF63A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052540D4" w14:textId="77777777" w:rsidR="001A7584" w:rsidRPr="00A3453A" w:rsidRDefault="001A7584" w:rsidP="00FF63A6">
            <w:pPr>
              <w:rPr>
                <w:rFonts w:ascii="Arial" w:hAnsi="Arial" w:cs="Arial"/>
                <w:b/>
                <w:color w:val="000000"/>
                <w:sz w:val="20"/>
                <w:szCs w:val="20"/>
              </w:rPr>
            </w:pPr>
            <w:r w:rsidRPr="00A3453A">
              <w:rPr>
                <w:rStyle w:val="Strong"/>
                <w:rFonts w:ascii="Arial" w:hAnsi="Arial" w:cs="Arial"/>
                <w:color w:val="FFFFFF" w:themeColor="background1"/>
                <w:sz w:val="20"/>
                <w:szCs w:val="20"/>
              </w:rPr>
              <w:t xml:space="preserve">Please provide email address for all individuals who need to receive a test version of the email. </w:t>
            </w:r>
          </w:p>
        </w:tc>
      </w:tr>
      <w:tr w:rsidR="001A7584" w:rsidRPr="00973768" w14:paraId="1B652757" w14:textId="77777777" w:rsidTr="00FF63A6">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C12A86A" w14:textId="77777777" w:rsidR="001A7584" w:rsidRPr="00973768" w:rsidRDefault="001A7584" w:rsidP="00FF63A6">
            <w:pPr>
              <w:rPr>
                <w:rFonts w:ascii="Arial" w:hAnsi="Arial" w:cs="Arial"/>
                <w:color w:val="000000"/>
                <w:szCs w:val="22"/>
              </w:rPr>
            </w:pPr>
          </w:p>
          <w:p w14:paraId="52D3C64C" w14:textId="77777777" w:rsidR="001A7584" w:rsidRPr="00973768" w:rsidRDefault="001A7584" w:rsidP="00FF63A6">
            <w:pPr>
              <w:rPr>
                <w:rFonts w:ascii="Arial" w:hAnsi="Arial" w:cs="Arial"/>
                <w:color w:val="000000"/>
                <w:szCs w:val="22"/>
              </w:rPr>
            </w:pPr>
          </w:p>
          <w:p w14:paraId="216B241C" w14:textId="77777777" w:rsidR="001A7584" w:rsidRDefault="001A7584" w:rsidP="00FF63A6">
            <w:pPr>
              <w:rPr>
                <w:rFonts w:ascii="Arial" w:hAnsi="Arial" w:cs="Arial"/>
                <w:color w:val="000000"/>
                <w:szCs w:val="22"/>
              </w:rPr>
            </w:pPr>
          </w:p>
          <w:p w14:paraId="2654F920" w14:textId="25A03B12" w:rsidR="001A7584" w:rsidRDefault="000738DE" w:rsidP="00FF63A6">
            <w:pPr>
              <w:rPr>
                <w:rFonts w:ascii="Arial" w:hAnsi="Arial" w:cs="Arial"/>
                <w:color w:val="000000"/>
                <w:szCs w:val="22"/>
              </w:rPr>
            </w:pPr>
            <w:hyperlink r:id="rId10" w:history="1">
              <w:r w:rsidR="001A7584" w:rsidRPr="00C03309">
                <w:rPr>
                  <w:rStyle w:val="Hyperlink"/>
                  <w:rFonts w:ascii="Arial" w:hAnsi="Arial" w:cs="Arial"/>
                  <w:szCs w:val="22"/>
                </w:rPr>
                <w:t>apeltzman@aclu-nj.org</w:t>
              </w:r>
            </w:hyperlink>
            <w:r w:rsidR="00E30FAB">
              <w:rPr>
                <w:color w:val="000000"/>
              </w:rPr>
              <w:t xml:space="preserve">, </w:t>
            </w:r>
            <w:hyperlink r:id="rId11" w:history="1">
              <w:r w:rsidR="00E30FAB" w:rsidRPr="006D17BE">
                <w:rPr>
                  <w:rStyle w:val="Hyperlink"/>
                </w:rPr>
                <w:t>kpotluri@aclu-nj.org</w:t>
              </w:r>
            </w:hyperlink>
            <w:r w:rsidR="00E30FAB">
              <w:rPr>
                <w:color w:val="000000"/>
              </w:rPr>
              <w:t xml:space="preserve">, </w:t>
            </w:r>
            <w:hyperlink r:id="rId12" w:history="1">
              <w:r w:rsidR="00E30FAB" w:rsidRPr="006D17BE">
                <w:rPr>
                  <w:rStyle w:val="Hyperlink"/>
                </w:rPr>
                <w:t>dhouenou@aclu-nj.org</w:t>
              </w:r>
            </w:hyperlink>
            <w:r w:rsidR="00366C15">
              <w:rPr>
                <w:rStyle w:val="Hyperlink"/>
              </w:rPr>
              <w:t>,</w:t>
            </w:r>
            <w:r w:rsidR="00366C15" w:rsidRPr="00366C15">
              <w:rPr>
                <w:rStyle w:val="Hyperlink"/>
                <w:u w:val="none"/>
              </w:rPr>
              <w:t xml:space="preserve"> </w:t>
            </w:r>
            <w:r w:rsidR="00366C15">
              <w:rPr>
                <w:rStyle w:val="Hyperlink"/>
              </w:rPr>
              <w:t>pallen-kyle@aclu-nj.org</w:t>
            </w:r>
            <w:r w:rsidR="00E30FAB">
              <w:rPr>
                <w:color w:val="000000"/>
              </w:rPr>
              <w:t xml:space="preserve"> </w:t>
            </w:r>
            <w:del w:id="1" w:author="Allison Peltzman" w:date="2017-03-21T14:19:00Z">
              <w:r w:rsidR="001A7584" w:rsidDel="00E30FAB">
                <w:rPr>
                  <w:rFonts w:ascii="Arial" w:hAnsi="Arial" w:cs="Arial"/>
                  <w:color w:val="000000"/>
                  <w:szCs w:val="22"/>
                </w:rPr>
                <w:delText xml:space="preserve"> </w:delText>
              </w:r>
            </w:del>
          </w:p>
          <w:p w14:paraId="24E607E2" w14:textId="77777777" w:rsidR="001A7584" w:rsidRDefault="001A7584" w:rsidP="00FF63A6">
            <w:pPr>
              <w:rPr>
                <w:rFonts w:ascii="Arial" w:hAnsi="Arial" w:cs="Arial"/>
                <w:color w:val="000000"/>
                <w:szCs w:val="22"/>
              </w:rPr>
            </w:pPr>
          </w:p>
          <w:p w14:paraId="27C938FA" w14:textId="77777777" w:rsidR="001A7584" w:rsidRDefault="001A7584" w:rsidP="00FF63A6">
            <w:pPr>
              <w:rPr>
                <w:rFonts w:ascii="Arial" w:hAnsi="Arial" w:cs="Arial"/>
                <w:color w:val="000000"/>
                <w:szCs w:val="22"/>
              </w:rPr>
            </w:pPr>
          </w:p>
          <w:p w14:paraId="6D9B9A6C" w14:textId="77777777" w:rsidR="001A7584" w:rsidRDefault="001A7584" w:rsidP="00FF63A6">
            <w:pPr>
              <w:rPr>
                <w:rFonts w:ascii="Arial" w:hAnsi="Arial" w:cs="Arial"/>
                <w:color w:val="000000"/>
                <w:szCs w:val="22"/>
              </w:rPr>
            </w:pPr>
          </w:p>
          <w:p w14:paraId="058005A4" w14:textId="77777777" w:rsidR="001A7584" w:rsidRPr="00973768" w:rsidRDefault="001A7584" w:rsidP="00FF63A6">
            <w:pPr>
              <w:rPr>
                <w:rFonts w:ascii="Arial" w:hAnsi="Arial" w:cs="Arial"/>
                <w:color w:val="000000"/>
                <w:szCs w:val="22"/>
              </w:rPr>
            </w:pPr>
          </w:p>
        </w:tc>
      </w:tr>
    </w:tbl>
    <w:p w14:paraId="12A30861"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1A7584" w:rsidRPr="00973768" w14:paraId="4F6BAEC2" w14:textId="77777777" w:rsidTr="00FF63A6">
        <w:trPr>
          <w:trHeight w:val="843"/>
        </w:trPr>
        <w:tc>
          <w:tcPr>
            <w:tcW w:w="10800" w:type="dxa"/>
            <w:tcBorders>
              <w:bottom w:val="single" w:sz="12" w:space="0" w:color="FDE9D9" w:themeColor="accent6" w:themeTint="33"/>
            </w:tcBorders>
            <w:shd w:val="clear" w:color="auto" w:fill="F79646" w:themeFill="accent6"/>
            <w:vAlign w:val="center"/>
          </w:tcPr>
          <w:p w14:paraId="13852790" w14:textId="77777777" w:rsidR="001A7584" w:rsidRPr="00973768" w:rsidRDefault="001A7584" w:rsidP="00FF63A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764B8D3C" w14:textId="77777777" w:rsidR="001A7584" w:rsidRDefault="001A7584" w:rsidP="00FF63A6">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4B763367" w14:textId="77777777" w:rsidR="001A7584" w:rsidRDefault="001A7584" w:rsidP="00FF63A6">
            <w:pPr>
              <w:rPr>
                <w:rFonts w:ascii="Arial" w:eastAsia="MS Gothic" w:hAnsi="Arial" w:cs="Arial"/>
                <w:b/>
                <w:color w:val="FFFFFF" w:themeColor="background1"/>
              </w:rPr>
            </w:pPr>
          </w:p>
          <w:p w14:paraId="109ED2F5" w14:textId="77777777" w:rsidR="001A7584" w:rsidRPr="00A3453A" w:rsidRDefault="001A7584" w:rsidP="00FF63A6">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380FC0FE" w14:textId="77777777" w:rsidR="001A7584" w:rsidRPr="00973768" w:rsidRDefault="000738DE" w:rsidP="00FF63A6">
            <w:pPr>
              <w:rPr>
                <w:rFonts w:ascii="Arial" w:hAnsi="Arial" w:cs="Arial"/>
                <w:color w:val="000000"/>
                <w:sz w:val="28"/>
                <w:szCs w:val="22"/>
              </w:rPr>
            </w:pPr>
            <w:hyperlink r:id="rId13" w:history="1">
              <w:r w:rsidR="001A7584" w:rsidRPr="00A3453A">
                <w:rPr>
                  <w:rStyle w:val="Hyperlink"/>
                  <w:rFonts w:ascii="Arial" w:eastAsia="MS Gothic" w:hAnsi="Arial" w:cs="Arial"/>
                </w:rPr>
                <w:t>http://morguefile.com/</w:t>
              </w:r>
            </w:hyperlink>
            <w:r w:rsidR="001A7584">
              <w:rPr>
                <w:rFonts w:ascii="Arial" w:eastAsia="MS Gothic" w:hAnsi="Arial" w:cs="Arial"/>
              </w:rPr>
              <w:t xml:space="preserve"> </w:t>
            </w:r>
            <w:r w:rsidR="001A7584" w:rsidRPr="004D343B">
              <w:rPr>
                <w:rFonts w:ascii="Arial" w:eastAsia="MS Gothic" w:hAnsi="Arial" w:cs="Arial"/>
                <w:color w:val="FFFFFF" w:themeColor="background1"/>
              </w:rPr>
              <w:t>|</w:t>
            </w:r>
            <w:r w:rsidR="001A7584">
              <w:rPr>
                <w:rFonts w:ascii="Arial" w:eastAsia="MS Gothic" w:hAnsi="Arial" w:cs="Arial"/>
              </w:rPr>
              <w:t xml:space="preserve"> </w:t>
            </w:r>
            <w:hyperlink r:id="rId14" w:history="1">
              <w:r w:rsidR="001A7584" w:rsidRPr="00A3453A">
                <w:rPr>
                  <w:rStyle w:val="Hyperlink"/>
                  <w:rFonts w:ascii="Arial" w:eastAsia="MS Gothic" w:hAnsi="Arial" w:cs="Arial"/>
                </w:rPr>
                <w:t>http://www.freeimages.com/</w:t>
              </w:r>
            </w:hyperlink>
            <w:r w:rsidR="001A7584">
              <w:rPr>
                <w:rFonts w:ascii="Arial" w:eastAsia="MS Gothic" w:hAnsi="Arial" w:cs="Arial"/>
              </w:rPr>
              <w:t xml:space="preserve"> </w:t>
            </w:r>
            <w:r w:rsidR="001A7584" w:rsidRPr="004D343B">
              <w:rPr>
                <w:rFonts w:ascii="Arial" w:eastAsia="MS Gothic" w:hAnsi="Arial" w:cs="Arial"/>
                <w:color w:val="FFFFFF" w:themeColor="background1"/>
              </w:rPr>
              <w:t>|</w:t>
            </w:r>
            <w:r w:rsidR="001A7584">
              <w:rPr>
                <w:rFonts w:ascii="Arial" w:eastAsia="MS Gothic" w:hAnsi="Arial" w:cs="Arial"/>
              </w:rPr>
              <w:t xml:space="preserve"> </w:t>
            </w:r>
            <w:hyperlink r:id="rId15" w:history="1">
              <w:r w:rsidR="001A7584" w:rsidRPr="00A3453A">
                <w:rPr>
                  <w:rStyle w:val="Hyperlink"/>
                  <w:rFonts w:ascii="Arial" w:eastAsia="MS Gothic" w:hAnsi="Arial" w:cs="Arial"/>
                </w:rPr>
                <w:t>https://www.flickr.com/commons</w:t>
              </w:r>
            </w:hyperlink>
            <w:r w:rsidR="001A7584">
              <w:rPr>
                <w:rFonts w:ascii="Arial" w:eastAsia="MS Gothic" w:hAnsi="Arial" w:cs="Arial"/>
              </w:rPr>
              <w:br/>
            </w:r>
          </w:p>
        </w:tc>
      </w:tr>
      <w:tr w:rsidR="001A7584" w:rsidRPr="00973768" w14:paraId="5E90A2D0" w14:textId="77777777" w:rsidTr="00FF63A6">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711C2430" w14:textId="77777777" w:rsidR="001A7584" w:rsidRPr="00973768" w:rsidRDefault="000738DE" w:rsidP="00FF63A6">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FA7BB0">
                  <w:rPr>
                    <w:rFonts w:ascii="Meiryo" w:eastAsia="Meiryo" w:hAnsi="Meiryo" w:cs="Meiryo" w:hint="eastAsia"/>
                    <w:sz w:val="28"/>
                  </w:rPr>
                  <w:t>☒</w:t>
                </w:r>
              </w:sdtContent>
            </w:sdt>
            <w:r w:rsidR="001A7584"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FA7BB0">
                  <w:rPr>
                    <w:rFonts w:ascii="Meiryo" w:eastAsia="Meiryo" w:hAnsi="Meiryo" w:cs="Meiryo" w:hint="eastAsia"/>
                    <w:sz w:val="28"/>
                  </w:rPr>
                  <w:t>☐</w:t>
                </w:r>
              </w:sdtContent>
            </w:sdt>
            <w:r w:rsidR="001A7584" w:rsidRPr="00973768">
              <w:rPr>
                <w:rFonts w:ascii="Arial" w:hAnsi="Arial" w:cs="Arial"/>
              </w:rPr>
              <w:t xml:space="preserve">  Please use a stock image                               </w:t>
            </w:r>
          </w:p>
          <w:p w14:paraId="5FA52BDD" w14:textId="77777777" w:rsidR="001A7584" w:rsidRPr="00973768" w:rsidRDefault="000738DE" w:rsidP="00FF63A6">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1A7584" w:rsidRPr="00973768">
                  <w:rPr>
                    <w:rFonts w:ascii="MS Gothic" w:eastAsia="MS Gothic" w:hAnsi="MS Gothic" w:cs="MS Gothic" w:hint="eastAsia"/>
                    <w:sz w:val="28"/>
                  </w:rPr>
                  <w:t>☐</w:t>
                </w:r>
              </w:sdtContent>
            </w:sdt>
            <w:r w:rsidR="001A7584" w:rsidRPr="00973768">
              <w:rPr>
                <w:rFonts w:ascii="Arial" w:hAnsi="Arial" w:cs="Arial"/>
              </w:rPr>
              <w:t xml:space="preserve">  No image</w:t>
            </w:r>
          </w:p>
        </w:tc>
      </w:tr>
    </w:tbl>
    <w:p w14:paraId="6DC2E41F"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1A7584" w:rsidRPr="00973768" w14:paraId="7F33AD41" w14:textId="77777777" w:rsidTr="00FF63A6">
        <w:trPr>
          <w:trHeight w:val="1113"/>
        </w:trPr>
        <w:tc>
          <w:tcPr>
            <w:tcW w:w="10800" w:type="dxa"/>
            <w:tcBorders>
              <w:bottom w:val="single" w:sz="12" w:space="0" w:color="FDE9D9" w:themeColor="accent6" w:themeTint="33"/>
            </w:tcBorders>
            <w:shd w:val="clear" w:color="auto" w:fill="F79646" w:themeFill="accent6"/>
            <w:vAlign w:val="center"/>
          </w:tcPr>
          <w:p w14:paraId="68B65BF1" w14:textId="77777777" w:rsidR="001A7584" w:rsidRPr="00973768" w:rsidRDefault="001A7584" w:rsidP="00FF63A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36F20EEF" w14:textId="77777777" w:rsidR="001A7584" w:rsidRPr="00973768" w:rsidRDefault="001A7584" w:rsidP="00FF63A6">
            <w:pPr>
              <w:rPr>
                <w:rFonts w:ascii="Arial" w:hAnsi="Arial" w:cs="Arial"/>
                <w:color w:val="000000"/>
                <w:sz w:val="28"/>
                <w:szCs w:val="22"/>
              </w:rPr>
            </w:pPr>
            <w:r w:rsidRPr="00973768">
              <w:rPr>
                <w:rStyle w:val="Emphasis"/>
                <w:rFonts w:ascii="Arial" w:hAnsi="Arial" w:cs="Arial"/>
                <w:color w:val="FFFFFF" w:themeColor="background1"/>
                <w:sz w:val="20"/>
                <w:szCs w:val="22"/>
              </w:rPr>
              <w:t xml:space="preserve">Tease, tell or take action. Avoid initial caps, keep it under 50 characters, and make it compelling for constituents to open your email. Avoid the words “Help,” “Act,” “Marriage,” “Immigration,” “Immigrant,” “Action,” ” Let’s,” and “Save the date.” </w:t>
            </w:r>
          </w:p>
        </w:tc>
      </w:tr>
      <w:tr w:rsidR="001A7584" w:rsidRPr="00973768" w14:paraId="716B33B6" w14:textId="77777777" w:rsidTr="00FF63A6">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8A8CEC" w14:textId="77777777" w:rsidR="001A7584" w:rsidRPr="00973768" w:rsidRDefault="001A7584" w:rsidP="00FF63A6">
            <w:pPr>
              <w:rPr>
                <w:rFonts w:ascii="Arial" w:hAnsi="Arial" w:cs="Arial"/>
                <w:color w:val="000000"/>
                <w:szCs w:val="22"/>
              </w:rPr>
            </w:pPr>
          </w:p>
          <w:p w14:paraId="6A4D32BE" w14:textId="5ACD2BE1" w:rsidR="001A7584" w:rsidRDefault="001A7584" w:rsidP="00FF63A6">
            <w:pPr>
              <w:rPr>
                <w:rFonts w:ascii="Times New Roman" w:hAnsi="Times New Roman"/>
              </w:rPr>
            </w:pPr>
            <w:r>
              <w:rPr>
                <w:rFonts w:ascii="Times New Roman" w:hAnsi="Times New Roman"/>
              </w:rPr>
              <w:t xml:space="preserve">We </w:t>
            </w:r>
            <w:r w:rsidR="00065761">
              <w:rPr>
                <w:rFonts w:ascii="Times New Roman" w:hAnsi="Times New Roman"/>
              </w:rPr>
              <w:t>need</w:t>
            </w:r>
            <w:r w:rsidR="00E7198A">
              <w:rPr>
                <w:rFonts w:ascii="Times New Roman" w:hAnsi="Times New Roman"/>
              </w:rPr>
              <w:t xml:space="preserve"> independent investigations when police kill</w:t>
            </w:r>
          </w:p>
          <w:p w14:paraId="2EA08A5A" w14:textId="77777777" w:rsidR="001A7584" w:rsidRPr="00973768" w:rsidRDefault="001A7584" w:rsidP="00FF63A6">
            <w:pPr>
              <w:rPr>
                <w:rFonts w:ascii="Arial" w:hAnsi="Arial" w:cs="Arial"/>
                <w:color w:val="000000"/>
                <w:szCs w:val="22"/>
              </w:rPr>
            </w:pPr>
          </w:p>
          <w:p w14:paraId="5FE864AD" w14:textId="77777777" w:rsidR="001A7584" w:rsidRPr="00973768" w:rsidRDefault="001A7584" w:rsidP="00FF63A6">
            <w:pPr>
              <w:rPr>
                <w:rFonts w:ascii="Arial" w:hAnsi="Arial" w:cs="Arial"/>
                <w:color w:val="000000"/>
                <w:szCs w:val="22"/>
              </w:rPr>
            </w:pPr>
          </w:p>
        </w:tc>
      </w:tr>
    </w:tbl>
    <w:p w14:paraId="38ABB86A"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1A7584" w:rsidRPr="00973768" w14:paraId="245AE5A2" w14:textId="77777777" w:rsidTr="00FF63A6">
        <w:trPr>
          <w:trHeight w:val="933"/>
        </w:trPr>
        <w:tc>
          <w:tcPr>
            <w:tcW w:w="10800" w:type="dxa"/>
            <w:tcBorders>
              <w:bottom w:val="single" w:sz="12" w:space="0" w:color="FDE9D9" w:themeColor="accent6" w:themeTint="33"/>
            </w:tcBorders>
            <w:shd w:val="clear" w:color="auto" w:fill="F79646" w:themeFill="accent6"/>
            <w:vAlign w:val="center"/>
          </w:tcPr>
          <w:p w14:paraId="2ECE988B" w14:textId="77777777" w:rsidR="001A7584" w:rsidRPr="00973768" w:rsidRDefault="001A7584" w:rsidP="00FF63A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Pre-header Text</w:t>
            </w:r>
          </w:p>
          <w:p w14:paraId="46BEE4C3" w14:textId="77777777" w:rsidR="001A7584" w:rsidRPr="00973768" w:rsidRDefault="001A7584" w:rsidP="00FF63A6">
            <w:pPr>
              <w:rPr>
                <w:rFonts w:ascii="Arial" w:hAnsi="Arial" w:cs="Arial"/>
                <w:color w:val="000000"/>
                <w:sz w:val="28"/>
                <w:szCs w:val="22"/>
              </w:rPr>
            </w:pPr>
            <w:r w:rsidRPr="00973768">
              <w:rPr>
                <w:rStyle w:val="Emphasis"/>
                <w:rFonts w:ascii="Arial" w:hAnsi="Arial" w:cs="Arial"/>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1A7584" w:rsidRPr="00973768" w14:paraId="2B694A29" w14:textId="77777777" w:rsidTr="00FF63A6">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7A5705" w14:textId="45F1FE2F" w:rsidR="001A7584" w:rsidRPr="00973768" w:rsidRDefault="00310DCB" w:rsidP="0004123E">
            <w:pPr>
              <w:rPr>
                <w:rFonts w:ascii="Arial" w:hAnsi="Arial" w:cs="Arial"/>
                <w:color w:val="000000"/>
                <w:szCs w:val="22"/>
              </w:rPr>
            </w:pPr>
            <w:r>
              <w:rPr>
                <w:rFonts w:ascii="Arial" w:hAnsi="Arial" w:cs="Arial"/>
                <w:color w:val="000000"/>
                <w:szCs w:val="22"/>
              </w:rPr>
              <w:t xml:space="preserve">Ask </w:t>
            </w:r>
            <w:r w:rsidR="00E7198A">
              <w:rPr>
                <w:rFonts w:ascii="Arial" w:hAnsi="Arial" w:cs="Arial"/>
                <w:color w:val="000000"/>
                <w:szCs w:val="22"/>
              </w:rPr>
              <w:t>Assembly Speaker Prieto</w:t>
            </w:r>
            <w:r w:rsidR="0059769A">
              <w:rPr>
                <w:rFonts w:ascii="Arial" w:hAnsi="Arial" w:cs="Arial"/>
                <w:color w:val="000000"/>
                <w:szCs w:val="22"/>
              </w:rPr>
              <w:t xml:space="preserve"> to </w:t>
            </w:r>
            <w:r w:rsidR="0004123E">
              <w:rPr>
                <w:rFonts w:ascii="Arial" w:hAnsi="Arial" w:cs="Arial"/>
                <w:color w:val="000000"/>
                <w:szCs w:val="22"/>
              </w:rPr>
              <w:t xml:space="preserve">schedule </w:t>
            </w:r>
            <w:r w:rsidR="00E7198A">
              <w:rPr>
                <w:rFonts w:ascii="Arial" w:hAnsi="Arial" w:cs="Arial"/>
                <w:color w:val="000000"/>
                <w:szCs w:val="22"/>
              </w:rPr>
              <w:t>A1115 for a vote</w:t>
            </w:r>
            <w:r w:rsidR="0059769A">
              <w:rPr>
                <w:rFonts w:ascii="Arial" w:hAnsi="Arial" w:cs="Arial"/>
                <w:color w:val="000000"/>
                <w:szCs w:val="22"/>
              </w:rPr>
              <w:t>.</w:t>
            </w:r>
          </w:p>
        </w:tc>
      </w:tr>
    </w:tbl>
    <w:p w14:paraId="014EDDBE"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1A7584" w:rsidRPr="00973768" w14:paraId="35F140DC" w14:textId="77777777" w:rsidTr="00FF63A6">
        <w:trPr>
          <w:trHeight w:val="504"/>
        </w:trPr>
        <w:tc>
          <w:tcPr>
            <w:tcW w:w="10800" w:type="dxa"/>
            <w:tcBorders>
              <w:bottom w:val="single" w:sz="12" w:space="0" w:color="FDE9D9" w:themeColor="accent6" w:themeTint="33"/>
            </w:tcBorders>
            <w:shd w:val="clear" w:color="auto" w:fill="F79646" w:themeFill="accent6"/>
            <w:vAlign w:val="center"/>
          </w:tcPr>
          <w:p w14:paraId="499D6324" w14:textId="77777777" w:rsidR="001A7584" w:rsidRPr="00A3453A" w:rsidRDefault="001A7584" w:rsidP="00FF63A6">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Pr>
                <w:rStyle w:val="Strong"/>
                <w:rFonts w:ascii="Arial" w:hAnsi="Arial" w:cs="Arial"/>
                <w:color w:val="FFFFFF" w:themeColor="background1"/>
                <w:sz w:val="28"/>
                <w:szCs w:val="22"/>
              </w:rPr>
              <w:t xml:space="preserve">            </w:t>
            </w:r>
            <w:r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Pr>
                    <w:rFonts w:ascii="Meiryo" w:eastAsia="Meiryo" w:hAnsi="Meiryo" w:cs="Meiryo" w:hint="eastAsia"/>
                    <w:color w:val="FFFFFF" w:themeColor="background1"/>
                    <w:sz w:val="28"/>
                  </w:rPr>
                  <w:t>☐</w:t>
                </w:r>
              </w:sdtContent>
            </w:sdt>
            <w:r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S Gothic"/>
                  <w14:uncheckedState w14:val="2610" w14:font="MS Gothic"/>
                </w14:checkbox>
              </w:sdtPr>
              <w:sdtEndPr/>
              <w:sdtContent>
                <w:r>
                  <w:rPr>
                    <w:rFonts w:ascii="Meiryo" w:eastAsia="Meiryo" w:hAnsi="Meiryo" w:cs="Meiryo" w:hint="eastAsia"/>
                    <w:color w:val="FFFFFF" w:themeColor="background1"/>
                    <w:sz w:val="28"/>
                  </w:rPr>
                  <w:t>☒</w:t>
                </w:r>
              </w:sdtContent>
            </w:sdt>
            <w:r w:rsidRPr="00A3453A">
              <w:rPr>
                <w:rFonts w:ascii="Arial" w:hAnsi="Arial" w:cs="Arial"/>
                <w:color w:val="FFFFFF" w:themeColor="background1"/>
              </w:rPr>
              <w:t xml:space="preserve">  Include side box</w:t>
            </w:r>
          </w:p>
        </w:tc>
      </w:tr>
      <w:tr w:rsidR="001A7584" w:rsidRPr="00973768" w14:paraId="0D7D438D" w14:textId="77777777" w:rsidTr="00FF63A6">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35202A1" w14:textId="77777777" w:rsidR="001A7584" w:rsidRDefault="001A7584" w:rsidP="00FF63A6">
            <w:pPr>
              <w:rPr>
                <w:rFonts w:ascii="Arial" w:hAnsi="Arial" w:cs="Arial"/>
                <w:color w:val="000000"/>
                <w:szCs w:val="22"/>
              </w:rPr>
            </w:pPr>
          </w:p>
          <w:p w14:paraId="7C3B91A2" w14:textId="77777777" w:rsidR="001A7584" w:rsidRDefault="001A7584" w:rsidP="00FF63A6">
            <w:pPr>
              <w:rPr>
                <w:rFonts w:ascii="Arial" w:hAnsi="Arial" w:cs="Arial"/>
                <w:color w:val="000000"/>
                <w:szCs w:val="22"/>
              </w:rPr>
            </w:pPr>
          </w:p>
          <w:p w14:paraId="144EE812" w14:textId="3314E45C" w:rsidR="001A7584" w:rsidRDefault="001A7584" w:rsidP="00FF63A6">
            <w:pPr>
              <w:rPr>
                <w:rFonts w:ascii="Times New Roman" w:hAnsi="Times New Roman"/>
              </w:rPr>
            </w:pPr>
            <w:r>
              <w:rPr>
                <w:rFonts w:ascii="Times New Roman" w:hAnsi="Times New Roman"/>
              </w:rPr>
              <w:br/>
            </w:r>
            <w:r w:rsidR="0059769A">
              <w:rPr>
                <w:rFonts w:ascii="Times New Roman" w:hAnsi="Times New Roman"/>
              </w:rPr>
              <w:t>The Senate has already voted YES on police accountability. Let’s encourage the Assembly to do the same.</w:t>
            </w:r>
          </w:p>
          <w:p w14:paraId="3229BA74" w14:textId="77777777" w:rsidR="001A7584" w:rsidRDefault="001A7584" w:rsidP="00FF63A6">
            <w:pPr>
              <w:rPr>
                <w:rFonts w:ascii="Arial" w:hAnsi="Arial" w:cs="Arial"/>
                <w:color w:val="000000"/>
                <w:szCs w:val="22"/>
              </w:rPr>
            </w:pPr>
            <w:r>
              <w:rPr>
                <w:rFonts w:ascii="Times New Roman" w:hAnsi="Times New Roman"/>
              </w:rPr>
              <w:t xml:space="preserve"> [TAKE ACTION]</w:t>
            </w:r>
          </w:p>
          <w:p w14:paraId="05E2CBA9" w14:textId="77777777" w:rsidR="001A7584" w:rsidRDefault="001A7584" w:rsidP="00FF63A6">
            <w:pPr>
              <w:rPr>
                <w:rFonts w:ascii="Arial" w:hAnsi="Arial" w:cs="Arial"/>
                <w:color w:val="000000"/>
                <w:szCs w:val="22"/>
              </w:rPr>
            </w:pPr>
          </w:p>
          <w:p w14:paraId="68ABCBDD" w14:textId="77777777" w:rsidR="001A7584" w:rsidRDefault="001A7584" w:rsidP="00FF63A6">
            <w:pPr>
              <w:rPr>
                <w:rFonts w:ascii="Arial" w:hAnsi="Arial" w:cs="Arial"/>
                <w:color w:val="000000"/>
                <w:szCs w:val="22"/>
              </w:rPr>
            </w:pPr>
          </w:p>
          <w:p w14:paraId="21B8C357" w14:textId="77777777" w:rsidR="001A7584" w:rsidRDefault="001A7584" w:rsidP="00FF63A6">
            <w:pPr>
              <w:rPr>
                <w:rFonts w:ascii="Arial" w:hAnsi="Arial" w:cs="Arial"/>
                <w:color w:val="000000"/>
                <w:szCs w:val="22"/>
              </w:rPr>
            </w:pPr>
          </w:p>
          <w:p w14:paraId="482AA337" w14:textId="77777777" w:rsidR="001A7584" w:rsidRDefault="001A7584" w:rsidP="00FF63A6">
            <w:pPr>
              <w:rPr>
                <w:rFonts w:ascii="Arial" w:hAnsi="Arial" w:cs="Arial"/>
                <w:color w:val="000000"/>
                <w:szCs w:val="22"/>
              </w:rPr>
            </w:pPr>
          </w:p>
          <w:p w14:paraId="26C4612E" w14:textId="77777777" w:rsidR="001A7584" w:rsidRDefault="001A7584" w:rsidP="00FF63A6">
            <w:pPr>
              <w:rPr>
                <w:rFonts w:ascii="Arial" w:hAnsi="Arial" w:cs="Arial"/>
                <w:color w:val="000000"/>
                <w:szCs w:val="22"/>
              </w:rPr>
            </w:pPr>
          </w:p>
          <w:p w14:paraId="56D0E046" w14:textId="77777777" w:rsidR="001A7584" w:rsidRDefault="001A7584" w:rsidP="00FF63A6">
            <w:pPr>
              <w:rPr>
                <w:rFonts w:ascii="Arial" w:hAnsi="Arial" w:cs="Arial"/>
                <w:color w:val="000000"/>
                <w:szCs w:val="22"/>
              </w:rPr>
            </w:pPr>
          </w:p>
          <w:p w14:paraId="2638D0F9" w14:textId="77777777" w:rsidR="001A7584" w:rsidRDefault="001A7584" w:rsidP="00FF63A6">
            <w:pPr>
              <w:rPr>
                <w:rFonts w:ascii="Arial" w:hAnsi="Arial" w:cs="Arial"/>
                <w:color w:val="000000"/>
                <w:szCs w:val="22"/>
              </w:rPr>
            </w:pPr>
          </w:p>
          <w:p w14:paraId="6CB59761" w14:textId="77777777" w:rsidR="001A7584" w:rsidRPr="00973768" w:rsidRDefault="001A7584" w:rsidP="00FF63A6">
            <w:pPr>
              <w:rPr>
                <w:rFonts w:ascii="Arial" w:hAnsi="Arial" w:cs="Arial"/>
                <w:color w:val="000000"/>
                <w:szCs w:val="22"/>
              </w:rPr>
            </w:pPr>
          </w:p>
        </w:tc>
      </w:tr>
    </w:tbl>
    <w:p w14:paraId="19952D80"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1A7584" w:rsidRPr="00973768" w14:paraId="7D5DF0CA" w14:textId="77777777" w:rsidTr="00FF63A6">
        <w:trPr>
          <w:trHeight w:val="504"/>
        </w:trPr>
        <w:tc>
          <w:tcPr>
            <w:tcW w:w="10800" w:type="dxa"/>
            <w:tcBorders>
              <w:bottom w:val="single" w:sz="12" w:space="0" w:color="FDE9D9" w:themeColor="accent6" w:themeTint="33"/>
            </w:tcBorders>
            <w:shd w:val="clear" w:color="auto" w:fill="F79646" w:themeFill="accent6"/>
            <w:vAlign w:val="center"/>
          </w:tcPr>
          <w:p w14:paraId="0AFF4099" w14:textId="77777777" w:rsidR="001A7584" w:rsidRPr="00973768" w:rsidRDefault="001A7584" w:rsidP="00FF63A6">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1A7584" w:rsidRPr="00973768" w14:paraId="08CD237A" w14:textId="77777777" w:rsidTr="00FF63A6">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7EB72F7" w14:textId="77777777" w:rsidR="001A7584" w:rsidRPr="00973768" w:rsidRDefault="001A7584" w:rsidP="00FF63A6">
            <w:pPr>
              <w:rPr>
                <w:rFonts w:ascii="Arial" w:hAnsi="Arial" w:cs="Arial"/>
                <w:color w:val="000000"/>
                <w:szCs w:val="22"/>
              </w:rPr>
            </w:pPr>
          </w:p>
          <w:p w14:paraId="3EA631B1" w14:textId="77777777" w:rsidR="001A7584" w:rsidRPr="00973768" w:rsidRDefault="001A7584" w:rsidP="00FF63A6">
            <w:pPr>
              <w:rPr>
                <w:rFonts w:ascii="Arial" w:hAnsi="Arial" w:cs="Arial"/>
                <w:color w:val="000000"/>
                <w:szCs w:val="22"/>
              </w:rPr>
            </w:pPr>
          </w:p>
        </w:tc>
      </w:tr>
    </w:tbl>
    <w:p w14:paraId="40D6C06F"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1A7584" w:rsidRPr="00973768" w14:paraId="032420D0" w14:textId="77777777" w:rsidTr="00FF63A6">
        <w:trPr>
          <w:trHeight w:val="3993"/>
        </w:trPr>
        <w:tc>
          <w:tcPr>
            <w:tcW w:w="10800" w:type="dxa"/>
            <w:tcBorders>
              <w:bottom w:val="single" w:sz="12" w:space="0" w:color="FDE9D9" w:themeColor="accent6" w:themeTint="33"/>
            </w:tcBorders>
            <w:shd w:val="clear" w:color="auto" w:fill="F79646" w:themeFill="accent6"/>
            <w:vAlign w:val="center"/>
          </w:tcPr>
          <w:p w14:paraId="09A1363F" w14:textId="77777777" w:rsidR="001A7584" w:rsidRPr="00973768" w:rsidRDefault="001A7584" w:rsidP="00FF63A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08AAD326" w14:textId="77777777" w:rsidR="001A7584" w:rsidRPr="00973768" w:rsidRDefault="001A7584" w:rsidP="00FF63A6">
            <w:pPr>
              <w:rPr>
                <w:rFonts w:ascii="Arial" w:hAnsi="Arial" w:cs="Arial"/>
                <w:color w:val="FFFFFF" w:themeColor="background1"/>
                <w:sz w:val="20"/>
                <w:szCs w:val="22"/>
              </w:rPr>
            </w:pPr>
            <w:r w:rsidRPr="00973768">
              <w:rPr>
                <w:rFonts w:ascii="Arial" w:hAnsi="Arial" w:cs="Arial"/>
                <w:color w:val="FFFFFF" w:themeColor="background1"/>
                <w:sz w:val="20"/>
                <w:szCs w:val="22"/>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1C731E7E" w14:textId="77777777" w:rsidR="001A7584" w:rsidRPr="00973768" w:rsidRDefault="001A7584" w:rsidP="00FF63A6">
            <w:pPr>
              <w:rPr>
                <w:rFonts w:ascii="Arial" w:hAnsi="Arial" w:cs="Arial"/>
                <w:color w:val="FFFFFF" w:themeColor="background1"/>
                <w:sz w:val="20"/>
                <w:szCs w:val="22"/>
              </w:rPr>
            </w:pPr>
          </w:p>
          <w:p w14:paraId="07657868" w14:textId="77777777" w:rsidR="001A7584" w:rsidRPr="00973768" w:rsidRDefault="001A7584" w:rsidP="00FF63A6">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5AC8DCD6" w14:textId="77777777" w:rsidR="001A7584" w:rsidRPr="00973768" w:rsidRDefault="001A7584" w:rsidP="00FF63A6">
            <w:pPr>
              <w:rPr>
                <w:rFonts w:ascii="Arial" w:hAnsi="Arial" w:cs="Arial"/>
                <w:color w:val="FFFFFF" w:themeColor="background1"/>
                <w:sz w:val="20"/>
                <w:szCs w:val="22"/>
              </w:rPr>
            </w:pPr>
          </w:p>
          <w:p w14:paraId="66CCDA47" w14:textId="77777777" w:rsidR="001A7584" w:rsidRPr="00973768" w:rsidRDefault="001A7584" w:rsidP="001A7584">
            <w:pPr>
              <w:pStyle w:val="ListParagraph"/>
              <w:numPr>
                <w:ilvl w:val="0"/>
                <w:numId w:val="1"/>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 Your call to action should be able to stand alone. Remember, people scan their emails, and if there's one thing you want your recipient to pick up on, it's your call-to-action.</w:t>
            </w:r>
            <w:r w:rsidRPr="00973768">
              <w:rPr>
                <w:rFonts w:ascii="Arial" w:hAnsi="Arial" w:cs="Arial"/>
                <w:color w:val="FFFFFF" w:themeColor="background1"/>
                <w:sz w:val="20"/>
                <w:szCs w:val="22"/>
              </w:rPr>
              <w:br/>
            </w:r>
          </w:p>
          <w:p w14:paraId="5BDEBC25" w14:textId="77777777" w:rsidR="001A7584" w:rsidRPr="00973768" w:rsidRDefault="001A7584" w:rsidP="001A7584">
            <w:pPr>
              <w:pStyle w:val="ListParagraph"/>
              <w:numPr>
                <w:ilvl w:val="0"/>
                <w:numId w:val="1"/>
              </w:numPr>
              <w:rPr>
                <w:rFonts w:ascii="Arial" w:hAnsi="Arial" w:cs="Arial"/>
                <w:color w:val="000000"/>
                <w:sz w:val="28"/>
                <w:szCs w:val="22"/>
              </w:rPr>
            </w:pPr>
            <w:r w:rsidRPr="00973768">
              <w:rPr>
                <w:rFonts w:ascii="Arial" w:hAnsi="Arial" w:cs="Arial"/>
                <w:b/>
                <w:color w:val="FFFFFF" w:themeColor="background1"/>
                <w:sz w:val="20"/>
                <w:szCs w:val="22"/>
              </w:rPr>
              <w:t>What is in it for me?</w:t>
            </w:r>
            <w:r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0AE4B5EE" w14:textId="77777777" w:rsidR="001A7584" w:rsidRPr="00973768" w:rsidRDefault="001A7584" w:rsidP="001A7584">
            <w:pPr>
              <w:pStyle w:val="ListParagraph"/>
              <w:numPr>
                <w:ilvl w:val="0"/>
                <w:numId w:val="1"/>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1A7584" w:rsidRPr="00973768" w14:paraId="7A5DABC3" w14:textId="77777777" w:rsidTr="00FF63A6">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C0B8BA1" w14:textId="77777777" w:rsidR="001A7584" w:rsidRPr="00973768" w:rsidRDefault="001A7584" w:rsidP="00FF63A6">
            <w:pPr>
              <w:rPr>
                <w:rStyle w:val="Emphasis"/>
                <w:rFonts w:ascii="Arial" w:hAnsi="Arial" w:cs="Arial"/>
                <w:i w:val="0"/>
                <w:sz w:val="20"/>
                <w:szCs w:val="20"/>
              </w:rPr>
            </w:pPr>
          </w:p>
          <w:p w14:paraId="01F85E96" w14:textId="77777777" w:rsidR="001A7584" w:rsidRPr="00973768" w:rsidRDefault="001A7584" w:rsidP="00FF63A6">
            <w:pPr>
              <w:rPr>
                <w:rStyle w:val="Emphasis"/>
                <w:rFonts w:ascii="Arial" w:hAnsi="Arial" w:cs="Arial"/>
                <w:i w:val="0"/>
                <w:sz w:val="20"/>
                <w:szCs w:val="20"/>
              </w:rPr>
            </w:pPr>
          </w:p>
          <w:p w14:paraId="3051425C" w14:textId="77777777" w:rsidR="001A7584" w:rsidRPr="00973768" w:rsidRDefault="001A7584" w:rsidP="00FF63A6">
            <w:pPr>
              <w:rPr>
                <w:rStyle w:val="Emphasis"/>
                <w:rFonts w:ascii="Arial" w:hAnsi="Arial" w:cs="Arial"/>
                <w:i w:val="0"/>
                <w:sz w:val="20"/>
                <w:szCs w:val="20"/>
              </w:rPr>
            </w:pPr>
          </w:p>
          <w:p w14:paraId="386BA129" w14:textId="77777777" w:rsidR="001A7584" w:rsidRDefault="001A7584" w:rsidP="00FF63A6">
            <w:pPr>
              <w:rPr>
                <w:rFonts w:ascii="Times New Roman" w:hAnsi="Times New Roman"/>
              </w:rPr>
            </w:pPr>
            <w:r w:rsidRPr="003059E1">
              <w:rPr>
                <w:rFonts w:ascii="Times New Roman" w:hAnsi="Times New Roman"/>
              </w:rPr>
              <w:t>Dear _________,</w:t>
            </w:r>
            <w:r w:rsidRPr="003059E1">
              <w:rPr>
                <w:rFonts w:ascii="Times New Roman" w:hAnsi="Times New Roman"/>
              </w:rPr>
              <w:br/>
            </w:r>
          </w:p>
          <w:p w14:paraId="1412754B" w14:textId="10D5AD0E" w:rsidR="001A7584" w:rsidRDefault="00065761" w:rsidP="00FF63A6">
            <w:pPr>
              <w:rPr>
                <w:rFonts w:ascii="Times New Roman" w:hAnsi="Times New Roman"/>
              </w:rPr>
            </w:pPr>
            <w:r>
              <w:rPr>
                <w:rFonts w:ascii="Times New Roman" w:hAnsi="Times New Roman"/>
              </w:rPr>
              <w:t xml:space="preserve">At least </w:t>
            </w:r>
            <w:r w:rsidR="001B2CD4">
              <w:rPr>
                <w:rFonts w:ascii="Times New Roman" w:hAnsi="Times New Roman"/>
              </w:rPr>
              <w:t>12</w:t>
            </w:r>
            <w:r>
              <w:rPr>
                <w:rFonts w:ascii="Times New Roman" w:hAnsi="Times New Roman"/>
              </w:rPr>
              <w:t xml:space="preserve"> people have been killed in police-involved shootings</w:t>
            </w:r>
            <w:r w:rsidR="001B2CD4">
              <w:rPr>
                <w:rFonts w:ascii="Times New Roman" w:hAnsi="Times New Roman"/>
              </w:rPr>
              <w:t xml:space="preserve"> so far this year</w:t>
            </w:r>
            <w:r>
              <w:rPr>
                <w:rFonts w:ascii="Times New Roman" w:hAnsi="Times New Roman"/>
              </w:rPr>
              <w:t xml:space="preserve">. </w:t>
            </w:r>
            <w:r w:rsidR="00B14AB4">
              <w:rPr>
                <w:rFonts w:ascii="Times New Roman" w:hAnsi="Times New Roman"/>
              </w:rPr>
              <w:t>And unless the New Jersey Attorney General decides to step in, local county prosecutors</w:t>
            </w:r>
            <w:r w:rsidR="0004123E">
              <w:rPr>
                <w:rFonts w:ascii="Times New Roman" w:hAnsi="Times New Roman"/>
              </w:rPr>
              <w:t>, who work closely with local police, will be the ones handling these cases</w:t>
            </w:r>
            <w:r w:rsidR="00B14AB4">
              <w:rPr>
                <w:rFonts w:ascii="Times New Roman" w:hAnsi="Times New Roman"/>
              </w:rPr>
              <w:t>.</w:t>
            </w:r>
            <w:r w:rsidR="00BF185F">
              <w:rPr>
                <w:rFonts w:ascii="Times New Roman" w:hAnsi="Times New Roman"/>
              </w:rPr>
              <w:t xml:space="preserve"> That’s why the Assembly needs to vote on legislation now to do exactly. </w:t>
            </w:r>
            <w:commentRangeStart w:id="2"/>
            <w:r w:rsidR="00BF185F">
              <w:rPr>
                <w:rFonts w:ascii="Times New Roman" w:hAnsi="Times New Roman"/>
              </w:rPr>
              <w:t>Tell Assembly Speaker Vincent Prieto to schedule a vote.</w:t>
            </w:r>
            <w:commentRangeEnd w:id="2"/>
            <w:r w:rsidR="00BF185F">
              <w:rPr>
                <w:rStyle w:val="CommentReference"/>
                <w:rFonts w:asciiTheme="minorHAnsi" w:eastAsiaTheme="minorEastAsia" w:hAnsiTheme="minorHAnsi" w:cstheme="minorBidi"/>
                <w:color w:val="auto"/>
              </w:rPr>
              <w:commentReference w:id="2"/>
            </w:r>
          </w:p>
          <w:p w14:paraId="232A7818" w14:textId="77777777" w:rsidR="001A7584" w:rsidRDefault="001A7584" w:rsidP="00FF63A6">
            <w:pPr>
              <w:rPr>
                <w:rFonts w:ascii="Times New Roman" w:hAnsi="Times New Roman"/>
              </w:rPr>
            </w:pPr>
          </w:p>
          <w:p w14:paraId="2F4DECE3" w14:textId="003F58EE" w:rsidR="001A7584" w:rsidRDefault="0004123E" w:rsidP="00FF63A6">
            <w:pPr>
              <w:rPr>
                <w:rFonts w:ascii="Times New Roman" w:hAnsi="Times New Roman"/>
              </w:rPr>
            </w:pPr>
            <w:r>
              <w:rPr>
                <w:rFonts w:ascii="Times New Roman" w:hAnsi="Times New Roman"/>
              </w:rPr>
              <w:t>O</w:t>
            </w:r>
            <w:r w:rsidR="00F65182">
              <w:rPr>
                <w:rFonts w:ascii="Times New Roman" w:hAnsi="Times New Roman"/>
              </w:rPr>
              <w:t>ur current</w:t>
            </w:r>
            <w:r w:rsidR="00B14AB4">
              <w:rPr>
                <w:rFonts w:ascii="Times New Roman" w:hAnsi="Times New Roman"/>
              </w:rPr>
              <w:t xml:space="preserve"> system </w:t>
            </w:r>
            <w:r w:rsidR="001A7584">
              <w:rPr>
                <w:rFonts w:ascii="Times New Roman" w:hAnsi="Times New Roman"/>
              </w:rPr>
              <w:t>creates fertile ground for conflicts.</w:t>
            </w:r>
            <w:r w:rsidR="00DD4988">
              <w:rPr>
                <w:rFonts w:ascii="Times New Roman" w:hAnsi="Times New Roman"/>
              </w:rPr>
              <w:t xml:space="preserve"> Local county prosecutors work day-in, day-out with local police</w:t>
            </w:r>
            <w:r>
              <w:rPr>
                <w:rFonts w:ascii="Times New Roman" w:hAnsi="Times New Roman"/>
              </w:rPr>
              <w:t xml:space="preserve">, </w:t>
            </w:r>
            <w:r w:rsidR="00BF185F">
              <w:rPr>
                <w:rFonts w:ascii="Times New Roman" w:hAnsi="Times New Roman"/>
              </w:rPr>
              <w:t>relying</w:t>
            </w:r>
            <w:r w:rsidR="00DD4988">
              <w:rPr>
                <w:rFonts w:ascii="Times New Roman" w:hAnsi="Times New Roman"/>
              </w:rPr>
              <w:t xml:space="preserve"> on </w:t>
            </w:r>
            <w:r w:rsidR="003D1D2B">
              <w:rPr>
                <w:rFonts w:ascii="Times New Roman" w:hAnsi="Times New Roman"/>
              </w:rPr>
              <w:t>mutual trust and cooperation</w:t>
            </w:r>
            <w:r>
              <w:rPr>
                <w:rFonts w:ascii="Times New Roman" w:hAnsi="Times New Roman"/>
              </w:rPr>
              <w:t xml:space="preserve"> to perform their jobs</w:t>
            </w:r>
            <w:r w:rsidR="003D1D2B">
              <w:rPr>
                <w:rFonts w:ascii="Times New Roman" w:hAnsi="Times New Roman"/>
              </w:rPr>
              <w:t>.</w:t>
            </w:r>
            <w:r w:rsidR="00DD4988">
              <w:rPr>
                <w:rFonts w:ascii="Times New Roman" w:hAnsi="Times New Roman"/>
              </w:rPr>
              <w:t xml:space="preserve"> </w:t>
            </w:r>
            <w:r>
              <w:rPr>
                <w:rFonts w:ascii="Times New Roman" w:hAnsi="Times New Roman"/>
              </w:rPr>
              <w:t>A</w:t>
            </w:r>
            <w:r w:rsidR="00DD4988">
              <w:rPr>
                <w:rFonts w:ascii="Times New Roman" w:hAnsi="Times New Roman"/>
              </w:rPr>
              <w:t xml:space="preserve"> more independent body, like the Attorney General,</w:t>
            </w:r>
            <w:r>
              <w:rPr>
                <w:rFonts w:ascii="Times New Roman" w:hAnsi="Times New Roman"/>
              </w:rPr>
              <w:t xml:space="preserve"> should be the </w:t>
            </w:r>
            <w:r w:rsidR="00BF185F">
              <w:rPr>
                <w:rFonts w:ascii="Times New Roman" w:hAnsi="Times New Roman"/>
              </w:rPr>
              <w:t xml:space="preserve">agency </w:t>
            </w:r>
            <w:r>
              <w:rPr>
                <w:rFonts w:ascii="Times New Roman" w:hAnsi="Times New Roman"/>
              </w:rPr>
              <w:t>investigating such deaths,</w:t>
            </w:r>
            <w:r w:rsidR="00DD4988">
              <w:rPr>
                <w:rFonts w:ascii="Times New Roman" w:hAnsi="Times New Roman"/>
              </w:rPr>
              <w:t xml:space="preserve"> not local prosecutors.</w:t>
            </w:r>
          </w:p>
          <w:p w14:paraId="5B8594D5" w14:textId="77777777" w:rsidR="001A7584" w:rsidRDefault="001A7584" w:rsidP="00FF63A6">
            <w:pPr>
              <w:rPr>
                <w:rFonts w:ascii="Times New Roman" w:hAnsi="Times New Roman"/>
              </w:rPr>
            </w:pPr>
          </w:p>
          <w:p w14:paraId="59060FBC" w14:textId="3757FF29" w:rsidR="00121E39" w:rsidRDefault="00121E39" w:rsidP="00121E39">
            <w:pPr>
              <w:rPr>
                <w:rFonts w:ascii="Times New Roman" w:hAnsi="Times New Roman"/>
              </w:rPr>
            </w:pPr>
            <w:commentRangeStart w:id="3"/>
            <w:r>
              <w:rPr>
                <w:rFonts w:ascii="Times New Roman" w:hAnsi="Times New Roman"/>
              </w:rPr>
              <w:t xml:space="preserve">Tell Assembly Speaker Prieto: we need a vote on A1115, a bill </w:t>
            </w:r>
            <w:r w:rsidR="0004123E">
              <w:rPr>
                <w:rFonts w:ascii="Times New Roman" w:hAnsi="Times New Roman"/>
              </w:rPr>
              <w:t>to</w:t>
            </w:r>
            <w:r w:rsidR="00BF185F">
              <w:rPr>
                <w:rFonts w:ascii="Times New Roman" w:hAnsi="Times New Roman"/>
              </w:rPr>
              <w:t xml:space="preserve"> </w:t>
            </w:r>
            <w:r w:rsidR="0004123E">
              <w:rPr>
                <w:rFonts w:ascii="Times New Roman" w:hAnsi="Times New Roman"/>
              </w:rPr>
              <w:t xml:space="preserve">require </w:t>
            </w:r>
            <w:r>
              <w:rPr>
                <w:rFonts w:ascii="Times New Roman" w:hAnsi="Times New Roman"/>
              </w:rPr>
              <w:t>independent prosecutors</w:t>
            </w:r>
            <w:r w:rsidR="0004123E">
              <w:rPr>
                <w:rFonts w:ascii="Times New Roman" w:hAnsi="Times New Roman"/>
              </w:rPr>
              <w:t xml:space="preserve"> </w:t>
            </w:r>
            <w:r>
              <w:rPr>
                <w:rFonts w:ascii="Times New Roman" w:hAnsi="Times New Roman"/>
              </w:rPr>
              <w:t>to investigate killings by police</w:t>
            </w:r>
            <w:r w:rsidR="0004123E">
              <w:rPr>
                <w:rFonts w:ascii="Times New Roman" w:hAnsi="Times New Roman"/>
              </w:rPr>
              <w:t xml:space="preserve"> instead of local law enforcement</w:t>
            </w:r>
            <w:r>
              <w:rPr>
                <w:rFonts w:ascii="Times New Roman" w:hAnsi="Times New Roman"/>
              </w:rPr>
              <w:t>.</w:t>
            </w:r>
            <w:commentRangeEnd w:id="3"/>
            <w:r w:rsidR="002842DC">
              <w:rPr>
                <w:rStyle w:val="CommentReference"/>
                <w:rFonts w:asciiTheme="minorHAnsi" w:eastAsiaTheme="minorEastAsia" w:hAnsiTheme="minorHAnsi" w:cstheme="minorBidi"/>
                <w:color w:val="auto"/>
              </w:rPr>
              <w:commentReference w:id="3"/>
            </w:r>
          </w:p>
          <w:p w14:paraId="64603738" w14:textId="77777777" w:rsidR="00121E39" w:rsidRDefault="00121E39" w:rsidP="00121E39">
            <w:pPr>
              <w:rPr>
                <w:rFonts w:ascii="Times New Roman" w:hAnsi="Times New Roman"/>
              </w:rPr>
            </w:pPr>
          </w:p>
          <w:p w14:paraId="2EAB9D73" w14:textId="2EABB7F0" w:rsidR="001A7584" w:rsidRDefault="0004123E" w:rsidP="00FF63A6">
            <w:pPr>
              <w:rPr>
                <w:rFonts w:ascii="Times New Roman" w:hAnsi="Times New Roman"/>
              </w:rPr>
            </w:pPr>
            <w:r>
              <w:rPr>
                <w:rFonts w:ascii="Times New Roman" w:hAnsi="Times New Roman"/>
              </w:rPr>
              <w:t>I</w:t>
            </w:r>
            <w:r w:rsidR="00497E2B">
              <w:rPr>
                <w:rFonts w:ascii="Times New Roman" w:hAnsi="Times New Roman"/>
              </w:rPr>
              <w:t>ndependent prosecutors</w:t>
            </w:r>
            <w:r w:rsidR="00BF185F">
              <w:rPr>
                <w:rFonts w:ascii="Times New Roman" w:hAnsi="Times New Roman"/>
              </w:rPr>
              <w:t xml:space="preserve"> handling </w:t>
            </w:r>
            <w:r w:rsidR="00497E2B">
              <w:rPr>
                <w:rFonts w:ascii="Times New Roman" w:hAnsi="Times New Roman"/>
              </w:rPr>
              <w:t>investigations of killings by police</w:t>
            </w:r>
            <w:r>
              <w:rPr>
                <w:rFonts w:ascii="Times New Roman" w:hAnsi="Times New Roman"/>
              </w:rPr>
              <w:t xml:space="preserve"> is fundamental to holding police accountable</w:t>
            </w:r>
            <w:r w:rsidR="001A7584">
              <w:rPr>
                <w:rFonts w:ascii="Times New Roman" w:hAnsi="Times New Roman"/>
              </w:rPr>
              <w:t xml:space="preserve">. </w:t>
            </w:r>
            <w:r>
              <w:rPr>
                <w:rFonts w:ascii="Times New Roman" w:hAnsi="Times New Roman"/>
              </w:rPr>
              <w:t xml:space="preserve">Momentum has built nationally, and </w:t>
            </w:r>
            <w:r w:rsidR="0002491E">
              <w:rPr>
                <w:rFonts w:ascii="Times New Roman" w:hAnsi="Times New Roman"/>
              </w:rPr>
              <w:t xml:space="preserve">President Obama’s policing task force specifically recommended </w:t>
            </w:r>
            <w:r>
              <w:rPr>
                <w:rFonts w:ascii="Times New Roman" w:hAnsi="Times New Roman"/>
              </w:rPr>
              <w:t>law enforcement take this step</w:t>
            </w:r>
            <w:r w:rsidR="0002491E">
              <w:rPr>
                <w:rFonts w:ascii="Times New Roman" w:hAnsi="Times New Roman"/>
              </w:rPr>
              <w:t xml:space="preserve">. </w:t>
            </w:r>
            <w:r w:rsidR="001A7584">
              <w:rPr>
                <w:rFonts w:ascii="Times New Roman" w:hAnsi="Times New Roman"/>
              </w:rPr>
              <w:t>The Senate voted yes already. We need the Assembly to vote yes, too.</w:t>
            </w:r>
          </w:p>
          <w:p w14:paraId="3F38030C" w14:textId="69A0946A" w:rsidR="001A7584" w:rsidRDefault="001A7584" w:rsidP="00FF63A6">
            <w:pPr>
              <w:rPr>
                <w:rFonts w:ascii="Times New Roman" w:hAnsi="Times New Roman"/>
              </w:rPr>
            </w:pPr>
            <w:r>
              <w:rPr>
                <w:rFonts w:ascii="Times New Roman" w:hAnsi="Times New Roman"/>
              </w:rPr>
              <w:lastRenderedPageBreak/>
              <w:br/>
            </w:r>
            <w:commentRangeStart w:id="4"/>
            <w:r>
              <w:rPr>
                <w:rFonts w:ascii="Times New Roman" w:hAnsi="Times New Roman"/>
              </w:rPr>
              <w:t xml:space="preserve">Demand accountability: tell </w:t>
            </w:r>
            <w:r w:rsidR="00497E2B">
              <w:rPr>
                <w:rFonts w:ascii="Times New Roman" w:hAnsi="Times New Roman"/>
              </w:rPr>
              <w:t>Assembly Speaker Prieto</w:t>
            </w:r>
            <w:r>
              <w:rPr>
                <w:rFonts w:ascii="Times New Roman" w:hAnsi="Times New Roman"/>
              </w:rPr>
              <w:t xml:space="preserve"> to </w:t>
            </w:r>
            <w:r w:rsidR="0004123E">
              <w:rPr>
                <w:rFonts w:ascii="Times New Roman" w:hAnsi="Times New Roman"/>
              </w:rPr>
              <w:t>put</w:t>
            </w:r>
            <w:r w:rsidR="00497E2B">
              <w:rPr>
                <w:rFonts w:ascii="Times New Roman" w:hAnsi="Times New Roman"/>
              </w:rPr>
              <w:t xml:space="preserve"> </w:t>
            </w:r>
            <w:r w:rsidR="00A94477">
              <w:rPr>
                <w:rFonts w:ascii="Times New Roman" w:hAnsi="Times New Roman"/>
              </w:rPr>
              <w:t>A1115</w:t>
            </w:r>
            <w:r w:rsidR="0004123E">
              <w:rPr>
                <w:rFonts w:ascii="Times New Roman" w:hAnsi="Times New Roman"/>
              </w:rPr>
              <w:t xml:space="preserve"> up for a vote as soon as possible</w:t>
            </w:r>
            <w:r w:rsidR="00497E2B">
              <w:rPr>
                <w:rFonts w:ascii="Times New Roman" w:hAnsi="Times New Roman"/>
              </w:rPr>
              <w:t>.</w:t>
            </w:r>
            <w:r>
              <w:rPr>
                <w:rFonts w:ascii="Times New Roman" w:hAnsi="Times New Roman"/>
              </w:rPr>
              <w:br/>
            </w:r>
            <w:commentRangeEnd w:id="4"/>
            <w:r>
              <w:rPr>
                <w:rStyle w:val="CommentReference"/>
              </w:rPr>
              <w:commentReference w:id="4"/>
            </w:r>
            <w:r>
              <w:rPr>
                <w:rFonts w:ascii="Times New Roman" w:hAnsi="Times New Roman"/>
              </w:rPr>
              <w:br/>
              <w:t>Thank you for all that you do,</w:t>
            </w:r>
          </w:p>
          <w:p w14:paraId="62D9AEA9" w14:textId="506A9F4B" w:rsidR="001A7584" w:rsidRDefault="001A7584" w:rsidP="00FF63A6">
            <w:pPr>
              <w:rPr>
                <w:rFonts w:ascii="Times New Roman" w:hAnsi="Times New Roman"/>
              </w:rPr>
            </w:pPr>
            <w:r>
              <w:rPr>
                <w:rFonts w:ascii="Times New Roman" w:hAnsi="Times New Roman"/>
              </w:rPr>
              <w:br/>
            </w:r>
            <w:r w:rsidR="0004123E">
              <w:rPr>
                <w:rFonts w:ascii="Times New Roman" w:hAnsi="Times New Roman"/>
              </w:rPr>
              <w:t>Dianna Houenou</w:t>
            </w:r>
          </w:p>
          <w:p w14:paraId="0BE23079" w14:textId="6F8EBCD2" w:rsidR="0004123E" w:rsidRDefault="0004123E" w:rsidP="00FF63A6">
            <w:pPr>
              <w:rPr>
                <w:rFonts w:ascii="Times New Roman" w:hAnsi="Times New Roman"/>
              </w:rPr>
            </w:pPr>
            <w:r>
              <w:rPr>
                <w:rFonts w:ascii="Times New Roman" w:hAnsi="Times New Roman"/>
              </w:rPr>
              <w:t>ACLU-NJ Policy Counsel</w:t>
            </w:r>
          </w:p>
          <w:p w14:paraId="540E784A" w14:textId="77777777" w:rsidR="001A7584" w:rsidRDefault="001A7584" w:rsidP="00FF63A6">
            <w:pPr>
              <w:rPr>
                <w:rFonts w:ascii="Times New Roman" w:hAnsi="Times New Roman"/>
              </w:rPr>
            </w:pPr>
          </w:p>
          <w:p w14:paraId="4A298221" w14:textId="77777777" w:rsidR="001A7584" w:rsidRPr="00973768" w:rsidRDefault="001A7584" w:rsidP="00FF63A6">
            <w:pPr>
              <w:rPr>
                <w:rStyle w:val="Emphasis"/>
                <w:rFonts w:ascii="Arial" w:hAnsi="Arial" w:cs="Arial"/>
                <w:i w:val="0"/>
                <w:sz w:val="20"/>
                <w:szCs w:val="20"/>
              </w:rPr>
            </w:pPr>
          </w:p>
          <w:p w14:paraId="3571FE43" w14:textId="77777777" w:rsidR="001A7584" w:rsidRPr="00973768" w:rsidRDefault="001A7584" w:rsidP="00FF63A6">
            <w:pPr>
              <w:rPr>
                <w:rStyle w:val="Emphasis"/>
                <w:rFonts w:ascii="Arial" w:hAnsi="Arial" w:cs="Arial"/>
                <w:i w:val="0"/>
                <w:sz w:val="20"/>
                <w:szCs w:val="20"/>
              </w:rPr>
            </w:pPr>
          </w:p>
          <w:p w14:paraId="713414BF" w14:textId="77777777" w:rsidR="001A7584" w:rsidRPr="00973768" w:rsidRDefault="001A7584" w:rsidP="00FF63A6">
            <w:pPr>
              <w:rPr>
                <w:rStyle w:val="Emphasis"/>
                <w:rFonts w:ascii="Arial" w:hAnsi="Arial" w:cs="Arial"/>
                <w:i w:val="0"/>
                <w:sz w:val="20"/>
                <w:szCs w:val="20"/>
              </w:rPr>
            </w:pPr>
          </w:p>
          <w:p w14:paraId="760CDD5E" w14:textId="77777777" w:rsidR="001A7584" w:rsidRPr="00973768" w:rsidRDefault="001A7584" w:rsidP="00FF63A6">
            <w:pPr>
              <w:rPr>
                <w:rStyle w:val="Emphasis"/>
                <w:rFonts w:ascii="Arial" w:hAnsi="Arial" w:cs="Arial"/>
                <w:i w:val="0"/>
                <w:sz w:val="20"/>
                <w:szCs w:val="20"/>
              </w:rPr>
            </w:pPr>
          </w:p>
          <w:p w14:paraId="66955442" w14:textId="77777777" w:rsidR="001A7584" w:rsidRPr="00973768" w:rsidRDefault="001A7584" w:rsidP="00FF63A6">
            <w:pPr>
              <w:rPr>
                <w:rStyle w:val="Emphasis"/>
                <w:rFonts w:ascii="Arial" w:hAnsi="Arial" w:cs="Arial"/>
                <w:i w:val="0"/>
                <w:sz w:val="20"/>
                <w:szCs w:val="20"/>
              </w:rPr>
            </w:pPr>
          </w:p>
          <w:p w14:paraId="09CE6496" w14:textId="77777777" w:rsidR="001A7584" w:rsidRPr="00973768" w:rsidRDefault="001A7584" w:rsidP="00FF63A6">
            <w:pPr>
              <w:rPr>
                <w:rStyle w:val="Emphasis"/>
                <w:rFonts w:ascii="Arial" w:hAnsi="Arial" w:cs="Arial"/>
                <w:i w:val="0"/>
                <w:sz w:val="20"/>
                <w:szCs w:val="20"/>
              </w:rPr>
            </w:pPr>
          </w:p>
          <w:p w14:paraId="4DF58497" w14:textId="77777777" w:rsidR="001A7584" w:rsidRPr="00973768" w:rsidRDefault="001A7584" w:rsidP="00FF63A6">
            <w:pPr>
              <w:rPr>
                <w:rStyle w:val="Emphasis"/>
                <w:rFonts w:ascii="Arial" w:hAnsi="Arial" w:cs="Arial"/>
                <w:i w:val="0"/>
                <w:sz w:val="20"/>
                <w:szCs w:val="20"/>
              </w:rPr>
            </w:pPr>
          </w:p>
          <w:p w14:paraId="5EEC743D" w14:textId="77777777" w:rsidR="001A7584" w:rsidRPr="00973768" w:rsidRDefault="001A7584" w:rsidP="00FF63A6">
            <w:pPr>
              <w:rPr>
                <w:rStyle w:val="Emphasis"/>
                <w:rFonts w:ascii="Arial" w:hAnsi="Arial" w:cs="Arial"/>
                <w:i w:val="0"/>
                <w:sz w:val="20"/>
                <w:szCs w:val="20"/>
              </w:rPr>
            </w:pPr>
          </w:p>
          <w:p w14:paraId="30342AC4" w14:textId="77777777" w:rsidR="001A7584" w:rsidRPr="00973768" w:rsidRDefault="001A7584" w:rsidP="00FF63A6">
            <w:pPr>
              <w:rPr>
                <w:rStyle w:val="Emphasis"/>
                <w:rFonts w:ascii="Arial" w:hAnsi="Arial" w:cs="Arial"/>
                <w:i w:val="0"/>
                <w:sz w:val="20"/>
                <w:szCs w:val="20"/>
              </w:rPr>
            </w:pPr>
          </w:p>
          <w:p w14:paraId="5C597C8A" w14:textId="77777777" w:rsidR="001A7584" w:rsidRPr="00973768" w:rsidRDefault="001A7584" w:rsidP="00FF63A6">
            <w:pPr>
              <w:rPr>
                <w:rStyle w:val="Emphasis"/>
                <w:rFonts w:ascii="Arial" w:hAnsi="Arial" w:cs="Arial"/>
                <w:i w:val="0"/>
                <w:sz w:val="20"/>
                <w:szCs w:val="20"/>
              </w:rPr>
            </w:pPr>
          </w:p>
          <w:p w14:paraId="700BA414" w14:textId="77777777" w:rsidR="001A7584" w:rsidRPr="00973768" w:rsidRDefault="001A7584" w:rsidP="00FF63A6">
            <w:pPr>
              <w:rPr>
                <w:rStyle w:val="Emphasis"/>
                <w:rFonts w:ascii="Arial" w:hAnsi="Arial" w:cs="Arial"/>
                <w:i w:val="0"/>
                <w:sz w:val="20"/>
                <w:szCs w:val="20"/>
              </w:rPr>
            </w:pPr>
          </w:p>
          <w:p w14:paraId="09A28D54" w14:textId="77777777" w:rsidR="001A7584" w:rsidRPr="00973768" w:rsidRDefault="001A7584" w:rsidP="00FF63A6">
            <w:pPr>
              <w:rPr>
                <w:rStyle w:val="Emphasis"/>
                <w:rFonts w:ascii="Arial" w:hAnsi="Arial" w:cs="Arial"/>
                <w:i w:val="0"/>
                <w:sz w:val="20"/>
                <w:szCs w:val="20"/>
              </w:rPr>
            </w:pPr>
          </w:p>
          <w:p w14:paraId="3C147EF2" w14:textId="77777777" w:rsidR="001A7584" w:rsidRPr="00973768" w:rsidRDefault="001A7584" w:rsidP="00FF63A6">
            <w:pPr>
              <w:rPr>
                <w:rStyle w:val="Emphasis"/>
                <w:rFonts w:ascii="Arial" w:hAnsi="Arial" w:cs="Arial"/>
                <w:i w:val="0"/>
                <w:sz w:val="20"/>
                <w:szCs w:val="20"/>
              </w:rPr>
            </w:pPr>
          </w:p>
          <w:p w14:paraId="7956E2ED" w14:textId="77777777" w:rsidR="001A7584" w:rsidRPr="00973768" w:rsidRDefault="001A7584" w:rsidP="00FF63A6">
            <w:pPr>
              <w:rPr>
                <w:rStyle w:val="Emphasis"/>
                <w:rFonts w:ascii="Arial" w:hAnsi="Arial" w:cs="Arial"/>
                <w:i w:val="0"/>
                <w:sz w:val="20"/>
                <w:szCs w:val="20"/>
              </w:rPr>
            </w:pPr>
          </w:p>
          <w:p w14:paraId="154C9636" w14:textId="77777777" w:rsidR="001A7584" w:rsidRPr="00973768" w:rsidRDefault="001A7584" w:rsidP="00FF63A6">
            <w:pPr>
              <w:rPr>
                <w:rStyle w:val="Emphasis"/>
                <w:rFonts w:ascii="Arial" w:hAnsi="Arial" w:cs="Arial"/>
                <w:i w:val="0"/>
                <w:sz w:val="20"/>
                <w:szCs w:val="20"/>
              </w:rPr>
            </w:pPr>
          </w:p>
          <w:p w14:paraId="362B4FB0" w14:textId="77777777" w:rsidR="001A7584" w:rsidRPr="00973768" w:rsidRDefault="001A7584" w:rsidP="00FF63A6">
            <w:pPr>
              <w:rPr>
                <w:rStyle w:val="Emphasis"/>
                <w:rFonts w:ascii="Arial" w:hAnsi="Arial" w:cs="Arial"/>
                <w:i w:val="0"/>
                <w:sz w:val="20"/>
                <w:szCs w:val="20"/>
              </w:rPr>
            </w:pPr>
          </w:p>
          <w:p w14:paraId="369CE403" w14:textId="77777777" w:rsidR="001A7584" w:rsidRPr="00973768" w:rsidRDefault="001A7584" w:rsidP="00FF63A6">
            <w:pPr>
              <w:rPr>
                <w:rStyle w:val="Emphasis"/>
                <w:rFonts w:ascii="Arial" w:hAnsi="Arial" w:cs="Arial"/>
                <w:i w:val="0"/>
                <w:sz w:val="20"/>
                <w:szCs w:val="20"/>
              </w:rPr>
            </w:pPr>
          </w:p>
          <w:p w14:paraId="3BE40F19" w14:textId="77777777" w:rsidR="001A7584" w:rsidRPr="00973768" w:rsidRDefault="001A7584" w:rsidP="00FF63A6">
            <w:pPr>
              <w:rPr>
                <w:rStyle w:val="Emphasis"/>
                <w:rFonts w:ascii="Arial" w:hAnsi="Arial" w:cs="Arial"/>
                <w:i w:val="0"/>
                <w:sz w:val="20"/>
                <w:szCs w:val="20"/>
              </w:rPr>
            </w:pPr>
          </w:p>
          <w:p w14:paraId="3723FAEA" w14:textId="77777777" w:rsidR="001A7584" w:rsidRPr="00973768" w:rsidRDefault="001A7584" w:rsidP="00FF63A6">
            <w:pPr>
              <w:rPr>
                <w:rFonts w:ascii="Arial" w:hAnsi="Arial" w:cs="Arial"/>
                <w:color w:val="000000"/>
                <w:szCs w:val="22"/>
              </w:rPr>
            </w:pPr>
          </w:p>
        </w:tc>
      </w:tr>
    </w:tbl>
    <w:p w14:paraId="76933FFD" w14:textId="77777777" w:rsidR="001A7584" w:rsidRPr="00973768" w:rsidRDefault="001A7584" w:rsidP="001A7584">
      <w:pPr>
        <w:rPr>
          <w:rFonts w:ascii="Arial" w:hAnsi="Arial" w:cs="Arial"/>
        </w:rPr>
      </w:pPr>
    </w:p>
    <w:p w14:paraId="0A0AB956" w14:textId="77777777" w:rsidR="001A7584" w:rsidRPr="00973768" w:rsidRDefault="001A7584" w:rsidP="001A7584">
      <w:pPr>
        <w:rPr>
          <w:rFonts w:ascii="Arial" w:hAnsi="Arial" w:cs="Arial"/>
        </w:rPr>
      </w:pPr>
    </w:p>
    <w:p w14:paraId="5874C56C" w14:textId="77777777" w:rsidR="001A7584" w:rsidRPr="00433C4F" w:rsidRDefault="001A7584" w:rsidP="001A7584">
      <w:pPr>
        <w:pStyle w:val="Title"/>
        <w:rPr>
          <w:rFonts w:ascii="Arial" w:hAnsi="Arial" w:cs="Arial"/>
          <w:b/>
          <w:color w:val="4F81BD" w:themeColor="accent1"/>
        </w:rPr>
      </w:pPr>
      <w:r w:rsidRPr="00433C4F">
        <w:rPr>
          <w:rFonts w:ascii="Arial" w:hAnsi="Arial" w:cs="Arial"/>
          <w:b/>
          <w:color w:val="4F81BD" w:themeColor="accent1"/>
        </w:rPr>
        <w:t>ADVOCACY ALERT SET-UP</w:t>
      </w:r>
    </w:p>
    <w:p w14:paraId="12C6AE62" w14:textId="77777777" w:rsidR="001A7584" w:rsidRPr="00433C4F" w:rsidRDefault="001A7584" w:rsidP="001A7584">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6B1C9986" w14:textId="77777777" w:rsidR="001A7584" w:rsidRDefault="001A7584" w:rsidP="001A7584">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433AA529" w14:textId="77777777" w:rsidR="001A7584" w:rsidRPr="00C26D35" w:rsidRDefault="001A7584" w:rsidP="001A7584"/>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1A7584" w:rsidRPr="00973768" w14:paraId="7499BA34" w14:textId="77777777" w:rsidTr="00FF63A6">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BDEFCEC" w14:textId="77777777" w:rsidR="001A7584" w:rsidRPr="00973768" w:rsidRDefault="001A7584" w:rsidP="00FF63A6">
            <w:pPr>
              <w:pStyle w:val="Heading5"/>
              <w:spacing w:before="0"/>
              <w:outlineLvl w:val="4"/>
              <w:rPr>
                <w:rFonts w:ascii="Arial" w:hAnsi="Arial" w:cs="Arial"/>
                <w:color w:val="FFFFFF" w:themeColor="background1"/>
                <w:sz w:val="28"/>
              </w:rPr>
            </w:pPr>
            <w:r>
              <w:rPr>
                <w:rStyle w:val="Strong"/>
                <w:rFonts w:ascii="Arial" w:hAnsi="Arial" w:cs="Arial"/>
                <w:color w:val="FFFFFF" w:themeColor="background1"/>
                <w:sz w:val="28"/>
              </w:rPr>
              <w:t>Alert Type</w:t>
            </w:r>
          </w:p>
        </w:tc>
      </w:tr>
      <w:tr w:rsidR="001A7584" w:rsidRPr="00973768" w14:paraId="37E19BFF" w14:textId="77777777" w:rsidTr="00FF63A6">
        <w:trPr>
          <w:trHeight w:val="1347"/>
        </w:trPr>
        <w:tc>
          <w:tcPr>
            <w:tcW w:w="10800" w:type="dxa"/>
            <w:tcBorders>
              <w:top w:val="single" w:sz="12" w:space="0" w:color="F79646" w:themeColor="accent6"/>
            </w:tcBorders>
            <w:vAlign w:val="center"/>
          </w:tcPr>
          <w:p w14:paraId="4889603D" w14:textId="77777777" w:rsidR="001A7584" w:rsidRPr="00973768" w:rsidRDefault="000738DE" w:rsidP="00FF63A6">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1A7584">
                  <w:rPr>
                    <w:rFonts w:ascii="Meiryo" w:eastAsia="Meiryo" w:hAnsi="Meiryo" w:cs="Meiryo" w:hint="eastAsia"/>
                    <w:b/>
                    <w:sz w:val="32"/>
                  </w:rPr>
                  <w:t>☒</w:t>
                </w:r>
              </w:sdtContent>
            </w:sdt>
            <w:r w:rsidR="001A7584" w:rsidRPr="00973768">
              <w:rPr>
                <w:rFonts w:ascii="Arial" w:hAnsi="Arial" w:cs="Arial"/>
                <w:b/>
              </w:rPr>
              <w:t xml:space="preserve"> </w:t>
            </w:r>
            <w:r w:rsidR="001A7584">
              <w:rPr>
                <w:rFonts w:ascii="Arial" w:hAnsi="Arial" w:cs="Arial"/>
                <w:b/>
              </w:rPr>
              <w:t>Email Alert</w:t>
            </w:r>
            <w:r w:rsidR="001A7584"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1A7584">
                  <w:rPr>
                    <w:rFonts w:ascii="Meiryo" w:eastAsia="Meiryo" w:hAnsi="Meiryo" w:cs="Meiryo" w:hint="eastAsia"/>
                    <w:b/>
                    <w:sz w:val="32"/>
                  </w:rPr>
                  <w:t>☐</w:t>
                </w:r>
              </w:sdtContent>
            </w:sdt>
            <w:r w:rsidR="001A7584" w:rsidRPr="00973768">
              <w:rPr>
                <w:rFonts w:ascii="Arial" w:hAnsi="Arial" w:cs="Arial"/>
                <w:b/>
              </w:rPr>
              <w:t xml:space="preserve"> </w:t>
            </w:r>
            <w:r w:rsidR="001A7584">
              <w:rPr>
                <w:rFonts w:ascii="Arial" w:hAnsi="Arial" w:cs="Arial"/>
                <w:b/>
              </w:rPr>
              <w:t>Call Alert</w:t>
            </w:r>
            <w:r w:rsidR="001A7584" w:rsidRPr="00973768">
              <w:rPr>
                <w:rFonts w:ascii="Arial" w:hAnsi="Arial" w:cs="Arial"/>
                <w:b/>
              </w:rPr>
              <w:t xml:space="preserve">          </w:t>
            </w:r>
            <w:r w:rsidR="001A7584" w:rsidRPr="00973768">
              <w:rPr>
                <w:rFonts w:ascii="Arial" w:hAnsi="Arial" w:cs="Arial"/>
                <w:b/>
              </w:rPr>
              <w:br/>
            </w:r>
          </w:p>
          <w:p w14:paraId="593DEE08" w14:textId="77777777" w:rsidR="001A7584" w:rsidRPr="00973768" w:rsidRDefault="001A7584" w:rsidP="00FF63A6">
            <w:pPr>
              <w:rPr>
                <w:rFonts w:ascii="Arial" w:hAnsi="Arial" w:cs="Arial"/>
              </w:rPr>
            </w:pPr>
            <w:r>
              <w:rPr>
                <w:rFonts w:ascii="Arial" w:hAnsi="Arial" w:cs="Arial"/>
                <w:sz w:val="20"/>
              </w:rPr>
              <w:t xml:space="preserve">Email alerts allow constituents to send an email message to the target(s). Call alerts ask constituents to call the target(s) you specify and provide feedback. </w:t>
            </w:r>
            <w:r>
              <w:rPr>
                <w:rFonts w:ascii="Arial" w:hAnsi="Arial" w:cs="Arial"/>
                <w:sz w:val="20"/>
              </w:rPr>
              <w:br/>
            </w:r>
          </w:p>
        </w:tc>
      </w:tr>
    </w:tbl>
    <w:p w14:paraId="652A5F79"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1A7584" w:rsidRPr="00973768" w14:paraId="2A9C95AA" w14:textId="77777777" w:rsidTr="00FF63A6">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59D9CFE" w14:textId="77777777" w:rsidR="001A7584" w:rsidRPr="00973768" w:rsidRDefault="001A7584" w:rsidP="00FF63A6">
            <w:pPr>
              <w:pStyle w:val="Heading5"/>
              <w:spacing w:before="0"/>
              <w:outlineLvl w:val="4"/>
              <w:rPr>
                <w:rFonts w:ascii="Arial" w:hAnsi="Arial" w:cs="Arial"/>
                <w:color w:val="FFFFFF" w:themeColor="background1"/>
                <w:sz w:val="28"/>
              </w:rPr>
            </w:pPr>
            <w:r w:rsidRPr="00973768">
              <w:rPr>
                <w:rStyle w:val="Strong"/>
                <w:rFonts w:ascii="Arial" w:hAnsi="Arial" w:cs="Arial"/>
                <w:color w:val="FFFFFF" w:themeColor="background1"/>
                <w:sz w:val="28"/>
              </w:rPr>
              <w:lastRenderedPageBreak/>
              <w:t>Alert Targets</w:t>
            </w:r>
          </w:p>
        </w:tc>
      </w:tr>
      <w:tr w:rsidR="001A7584" w:rsidRPr="00973768" w14:paraId="4CEB7B29" w14:textId="77777777" w:rsidTr="00FF63A6">
        <w:trPr>
          <w:trHeight w:val="1347"/>
        </w:trPr>
        <w:tc>
          <w:tcPr>
            <w:tcW w:w="10800" w:type="dxa"/>
            <w:gridSpan w:val="2"/>
            <w:tcBorders>
              <w:top w:val="single" w:sz="12" w:space="0" w:color="F79646" w:themeColor="accent6"/>
            </w:tcBorders>
            <w:vAlign w:val="center"/>
          </w:tcPr>
          <w:p w14:paraId="542668FB" w14:textId="6D1E9DC0" w:rsidR="001A7584" w:rsidRDefault="000738DE" w:rsidP="00FF63A6">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1A7584">
                  <w:rPr>
                    <w:rFonts w:ascii="Meiryo" w:eastAsia="Meiryo" w:hAnsi="Meiryo" w:cs="Meiryo" w:hint="eastAsia"/>
                    <w:b/>
                    <w:sz w:val="32"/>
                  </w:rPr>
                  <w:t>☐</w:t>
                </w:r>
              </w:sdtContent>
            </w:sdt>
            <w:r w:rsidR="001A7584">
              <w:rPr>
                <w:rFonts w:ascii="Arial" w:hAnsi="Arial" w:cs="Arial"/>
                <w:b/>
              </w:rPr>
              <w:t xml:space="preserve"> State Governor     </w:t>
            </w:r>
            <w:r w:rsidR="001A7584"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1A7584">
                  <w:rPr>
                    <w:rFonts w:ascii="Meiryo" w:eastAsia="Meiryo" w:hAnsi="Meiryo" w:cs="Meiryo" w:hint="eastAsia"/>
                    <w:b/>
                    <w:sz w:val="32"/>
                  </w:rPr>
                  <w:t>☐</w:t>
                </w:r>
              </w:sdtContent>
            </w:sdt>
            <w:r w:rsidR="001A7584">
              <w:rPr>
                <w:rFonts w:ascii="Arial" w:hAnsi="Arial" w:cs="Arial"/>
                <w:b/>
              </w:rPr>
              <w:t xml:space="preserve"> State Senator   </w:t>
            </w:r>
            <w:r w:rsidR="001A7584" w:rsidRPr="00973768">
              <w:rPr>
                <w:rFonts w:ascii="Arial" w:hAnsi="Arial" w:cs="Arial"/>
                <w:b/>
              </w:rPr>
              <w:t xml:space="preserve"> </w:t>
            </w:r>
            <w:sdt>
              <w:sdtPr>
                <w:rPr>
                  <w:rFonts w:ascii="Arial" w:hAnsi="Arial" w:cs="Arial"/>
                  <w:b/>
                  <w:sz w:val="32"/>
                </w:rPr>
                <w:id w:val="-22634055"/>
                <w14:checkbox>
                  <w14:checked w14:val="1"/>
                  <w14:checkedState w14:val="2612" w14:font="MS Gothic"/>
                  <w14:uncheckedState w14:val="2610" w14:font="MS Gothic"/>
                </w14:checkbox>
              </w:sdtPr>
              <w:sdtEndPr/>
              <w:sdtContent>
                <w:r w:rsidR="00BF185F">
                  <w:rPr>
                    <w:rFonts w:ascii="MS Gothic" w:eastAsia="MS Gothic" w:hAnsi="MS Gothic" w:cs="Arial" w:hint="eastAsia"/>
                    <w:b/>
                    <w:sz w:val="32"/>
                  </w:rPr>
                  <w:t>☒</w:t>
                </w:r>
              </w:sdtContent>
            </w:sdt>
            <w:r w:rsidR="001A7584" w:rsidRPr="00973768">
              <w:rPr>
                <w:rFonts w:ascii="Arial" w:hAnsi="Arial" w:cs="Arial"/>
                <w:b/>
              </w:rPr>
              <w:t xml:space="preserve">  State Representative</w:t>
            </w:r>
            <w:r w:rsidR="001A7584">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BF185F">
                  <w:rPr>
                    <w:rFonts w:ascii="MS Gothic" w:eastAsia="MS Gothic" w:hAnsi="MS Gothic" w:cs="Arial" w:hint="eastAsia"/>
                    <w:b/>
                    <w:sz w:val="32"/>
                  </w:rPr>
                  <w:t>☐</w:t>
                </w:r>
              </w:sdtContent>
            </w:sdt>
            <w:r w:rsidR="001A7584" w:rsidRPr="00973768">
              <w:rPr>
                <w:rFonts w:ascii="Arial" w:hAnsi="Arial" w:cs="Arial"/>
                <w:b/>
              </w:rPr>
              <w:t xml:space="preserve">  </w:t>
            </w:r>
            <w:r w:rsidR="001A7584">
              <w:rPr>
                <w:rFonts w:ascii="Arial" w:hAnsi="Arial" w:cs="Arial"/>
                <w:b/>
              </w:rPr>
              <w:t>Custom Targets</w:t>
            </w:r>
          </w:p>
          <w:p w14:paraId="6096574C" w14:textId="77777777" w:rsidR="001A7584" w:rsidRPr="00973768" w:rsidRDefault="001A7584" w:rsidP="00FF63A6">
            <w:pPr>
              <w:jc w:val="center"/>
              <w:rPr>
                <w:rFonts w:ascii="Arial" w:hAnsi="Arial" w:cs="Arial"/>
                <w:b/>
              </w:rPr>
            </w:pPr>
          </w:p>
          <w:p w14:paraId="029FF0F4" w14:textId="77777777" w:rsidR="001A7584" w:rsidRPr="00973768" w:rsidRDefault="001A7584" w:rsidP="00FF63A6">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Pr>
                <w:rFonts w:ascii="Arial" w:hAnsi="Arial" w:cs="Arial"/>
              </w:rPr>
              <w:br/>
            </w:r>
          </w:p>
        </w:tc>
      </w:tr>
      <w:tr w:rsidR="001A7584" w:rsidRPr="00973768" w14:paraId="388649C6" w14:textId="77777777" w:rsidTr="00FF63A6">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0E0A86C" w14:textId="77777777" w:rsidR="001A7584" w:rsidRDefault="001A7584" w:rsidP="00FF63A6">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45A9D727" w14:textId="77777777" w:rsidR="001A7584" w:rsidRPr="00973768" w:rsidRDefault="001A7584" w:rsidP="00FF63A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 and email address. Phone number is required for call alerts</w:t>
            </w:r>
          </w:p>
        </w:tc>
        <w:tc>
          <w:tcPr>
            <w:tcW w:w="8385" w:type="dxa"/>
            <w:tcBorders>
              <w:left w:val="single" w:sz="12" w:space="0" w:color="F79646" w:themeColor="accent6"/>
            </w:tcBorders>
            <w:vAlign w:val="center"/>
          </w:tcPr>
          <w:p w14:paraId="1FAFDB8C" w14:textId="42E845DD" w:rsidR="001A7584" w:rsidRPr="00973768" w:rsidRDefault="0004123E" w:rsidP="00FF63A6">
            <w:pPr>
              <w:rPr>
                <w:rFonts w:ascii="Arial" w:hAnsi="Arial" w:cs="Arial"/>
              </w:rPr>
            </w:pPr>
            <w:r>
              <w:rPr>
                <w:rFonts w:ascii="Arial" w:hAnsi="Arial" w:cs="Arial"/>
              </w:rPr>
              <w:t>Vincent Prieto, Assembly Speaker, AsmPrieto@njleg.org</w:t>
            </w:r>
          </w:p>
        </w:tc>
      </w:tr>
    </w:tbl>
    <w:p w14:paraId="12C90873" w14:textId="77777777" w:rsidR="001A7584" w:rsidRDefault="001A7584" w:rsidP="001A7584">
      <w:pPr>
        <w:rPr>
          <w:rFonts w:ascii="Arial" w:hAnsi="Arial" w:cs="Arial"/>
        </w:rPr>
      </w:pPr>
    </w:p>
    <w:p w14:paraId="4555DD3F"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1A7584" w:rsidRPr="00973768" w14:paraId="3F714817" w14:textId="77777777" w:rsidTr="00FF63A6">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A159FF1" w14:textId="77777777" w:rsidR="001A7584" w:rsidRPr="00973768" w:rsidRDefault="001A7584" w:rsidP="00FF63A6">
            <w:pPr>
              <w:pStyle w:val="Heading5"/>
              <w:spacing w:before="0"/>
              <w:outlineLvl w:val="4"/>
              <w:rPr>
                <w:rFonts w:ascii="Arial" w:hAnsi="Arial" w:cs="Arial"/>
                <w:color w:val="000000"/>
              </w:rPr>
            </w:pPr>
            <w:r>
              <w:rPr>
                <w:rStyle w:val="Strong"/>
                <w:rFonts w:ascii="Arial" w:hAnsi="Arial" w:cs="Arial"/>
                <w:color w:val="FFFFFF" w:themeColor="background1"/>
                <w:sz w:val="28"/>
              </w:rPr>
              <w:t xml:space="preserve">Alert </w:t>
            </w:r>
            <w:r w:rsidRPr="00973768">
              <w:rPr>
                <w:rStyle w:val="Strong"/>
                <w:rFonts w:ascii="Arial" w:hAnsi="Arial" w:cs="Arial"/>
                <w:color w:val="FFFFFF" w:themeColor="background1"/>
                <w:sz w:val="28"/>
              </w:rPr>
              <w:t>Headline:</w:t>
            </w:r>
          </w:p>
        </w:tc>
        <w:tc>
          <w:tcPr>
            <w:tcW w:w="8370" w:type="dxa"/>
            <w:tcBorders>
              <w:left w:val="single" w:sz="12" w:space="0" w:color="F79646" w:themeColor="accent6"/>
            </w:tcBorders>
            <w:vAlign w:val="center"/>
          </w:tcPr>
          <w:p w14:paraId="7AA5A329" w14:textId="77777777" w:rsidR="001A7584" w:rsidRPr="00973768" w:rsidRDefault="001A7584" w:rsidP="00FF63A6">
            <w:pPr>
              <w:rPr>
                <w:rFonts w:ascii="Arial" w:hAnsi="Arial" w:cs="Arial"/>
                <w:color w:val="000000"/>
              </w:rPr>
            </w:pPr>
            <w:r>
              <w:rPr>
                <w:rFonts w:ascii="Times New Roman" w:hAnsi="Times New Roman"/>
              </w:rPr>
              <w:t>Accountability for Police Violence Now</w:t>
            </w:r>
          </w:p>
        </w:tc>
      </w:tr>
    </w:tbl>
    <w:p w14:paraId="77E77F48" w14:textId="77777777" w:rsidR="001A7584" w:rsidRDefault="001A7584" w:rsidP="001A7584">
      <w:pPr>
        <w:rPr>
          <w:rFonts w:ascii="Arial" w:hAnsi="Arial" w:cs="Arial"/>
        </w:rPr>
      </w:pPr>
    </w:p>
    <w:p w14:paraId="070AE0B3" w14:textId="77777777" w:rsidR="001A7584" w:rsidRPr="00973768" w:rsidRDefault="001A7584" w:rsidP="001A7584">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1A7584" w:rsidRPr="00973768" w14:paraId="5B10C6BA" w14:textId="77777777" w:rsidTr="00FF63A6">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75AEA19" w14:textId="77777777" w:rsidR="001A7584" w:rsidRPr="00973768" w:rsidRDefault="001A7584" w:rsidP="00FF63A6">
            <w:pPr>
              <w:pStyle w:val="Heading5"/>
              <w:spacing w:before="0"/>
              <w:outlineLvl w:val="4"/>
              <w:rPr>
                <w:rFonts w:ascii="Arial" w:hAnsi="Arial" w:cs="Arial"/>
                <w:color w:val="FFFFFF" w:themeColor="background1"/>
                <w:sz w:val="28"/>
              </w:rPr>
            </w:pPr>
            <w:r w:rsidRPr="00973768">
              <w:rPr>
                <w:rStyle w:val="Strong"/>
                <w:rFonts w:ascii="Arial" w:hAnsi="Arial" w:cs="Arial"/>
                <w:color w:val="FFFFFF" w:themeColor="background1"/>
                <w:sz w:val="28"/>
              </w:rPr>
              <w:t>Publish:</w:t>
            </w:r>
          </w:p>
        </w:tc>
        <w:sdt>
          <w:sdtPr>
            <w:rPr>
              <w:rFonts w:ascii="Arial" w:hAnsi="Arial" w:cs="Arial"/>
              <w:color w:val="000000"/>
            </w:rPr>
            <w:id w:val="219182756"/>
            <w:date w:fullDate="2017-12-11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05D3AE55" w14:textId="1CE49F5E" w:rsidR="001A7584" w:rsidRPr="00973768" w:rsidRDefault="00BF185F" w:rsidP="00FF63A6">
                <w:pPr>
                  <w:jc w:val="center"/>
                  <w:rPr>
                    <w:rFonts w:ascii="Arial" w:hAnsi="Arial" w:cs="Arial"/>
                    <w:color w:val="000000"/>
                  </w:rPr>
                </w:pPr>
                <w:del w:id="5" w:author="Allison Peltzman" w:date="2017-12-08T11:11:00Z">
                  <w:r w:rsidDel="00BF185F">
                    <w:rPr>
                      <w:rFonts w:ascii="Arial" w:hAnsi="Arial" w:cs="Arial"/>
                      <w:color w:val="000000"/>
                    </w:rPr>
                    <w:delText>12/11/2017</w:delText>
                  </w:r>
                </w:del>
                <w:ins w:id="6" w:author="Allison Peltzman" w:date="2017-12-08T11:11:00Z">
                  <w:r>
                    <w:rPr>
                      <w:rFonts w:ascii="Arial" w:hAnsi="Arial" w:cs="Arial"/>
                      <w:color w:val="000000"/>
                    </w:rPr>
                    <w:t>12/11/2017</w:t>
                  </w:r>
                </w:ins>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D39FEA" w14:textId="77777777" w:rsidR="001A7584" w:rsidRPr="00973768" w:rsidRDefault="001A7584" w:rsidP="00FF63A6">
            <w:pPr>
              <w:pStyle w:val="Heading5"/>
              <w:spacing w:before="0"/>
              <w:outlineLvl w:val="4"/>
              <w:rPr>
                <w:rStyle w:val="Strong"/>
                <w:rFonts w:ascii="Arial" w:hAnsi="Arial" w:cs="Arial"/>
                <w:color w:val="FFFFFF" w:themeColor="background1"/>
                <w:sz w:val="28"/>
              </w:rPr>
            </w:pPr>
            <w:r w:rsidRPr="00973768">
              <w:rPr>
                <w:rStyle w:val="Strong"/>
                <w:rFonts w:ascii="Arial" w:hAnsi="Arial" w:cs="Arial"/>
                <w:color w:val="FFFFFF" w:themeColor="background1"/>
                <w:sz w:val="28"/>
              </w:rPr>
              <w:t>Expire:</w:t>
            </w:r>
          </w:p>
        </w:tc>
        <w:sdt>
          <w:sdtPr>
            <w:rPr>
              <w:rFonts w:ascii="Arial" w:hAnsi="Arial" w:cs="Arial"/>
              <w:color w:val="000000"/>
            </w:rPr>
            <w:id w:val="-1198698907"/>
            <w:date w:fullDate="2018-01-08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65AA8DDA" w14:textId="4A8F78A5" w:rsidR="001A7584" w:rsidRPr="00973768" w:rsidRDefault="0004123E" w:rsidP="00FF63A6">
                <w:pPr>
                  <w:jc w:val="center"/>
                  <w:rPr>
                    <w:rFonts w:ascii="Arial" w:hAnsi="Arial" w:cs="Arial"/>
                    <w:color w:val="000000"/>
                  </w:rPr>
                </w:pPr>
                <w:r>
                  <w:rPr>
                    <w:rFonts w:ascii="Arial" w:hAnsi="Arial" w:cs="Arial"/>
                    <w:color w:val="000000"/>
                  </w:rPr>
                  <w:t>1/8/2018</w:t>
                </w:r>
              </w:p>
            </w:tc>
          </w:sdtContent>
        </w:sdt>
      </w:tr>
    </w:tbl>
    <w:p w14:paraId="2DA4A1F1" w14:textId="77777777" w:rsidR="001A7584" w:rsidRDefault="001A7584" w:rsidP="001A7584">
      <w:pPr>
        <w:rPr>
          <w:rFonts w:ascii="Arial" w:hAnsi="Arial" w:cs="Arial"/>
        </w:rPr>
      </w:pPr>
    </w:p>
    <w:p w14:paraId="1FE56242" w14:textId="77777777" w:rsidR="001A7584" w:rsidRPr="00C26D35" w:rsidRDefault="001A7584" w:rsidP="001A7584">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1A7584" w:rsidRPr="00973768" w14:paraId="38DED07C" w14:textId="77777777" w:rsidTr="00FF63A6">
        <w:trPr>
          <w:trHeight w:val="504"/>
        </w:trPr>
        <w:tc>
          <w:tcPr>
            <w:tcW w:w="10800" w:type="dxa"/>
            <w:tcBorders>
              <w:bottom w:val="single" w:sz="12" w:space="0" w:color="FDE9D9" w:themeColor="accent6" w:themeTint="33"/>
            </w:tcBorders>
            <w:shd w:val="clear" w:color="auto" w:fill="F79646" w:themeFill="accent6"/>
            <w:vAlign w:val="center"/>
          </w:tcPr>
          <w:p w14:paraId="3DF7514C" w14:textId="77777777" w:rsidR="001A7584" w:rsidRPr="00973768" w:rsidRDefault="001A7584" w:rsidP="00FF63A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53F6A9D9" w14:textId="77777777" w:rsidR="001A7584" w:rsidRPr="00973768" w:rsidRDefault="001A7584" w:rsidP="00FF63A6">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1A7584" w:rsidRPr="00973768" w14:paraId="68ADD7DC" w14:textId="77777777" w:rsidTr="00FF63A6">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6F0F90A" w14:textId="77777777" w:rsidR="001A7584" w:rsidRDefault="001A7584" w:rsidP="00FF63A6">
            <w:pPr>
              <w:rPr>
                <w:rFonts w:ascii="Arial" w:hAnsi="Arial" w:cs="Arial"/>
                <w:szCs w:val="20"/>
              </w:rPr>
            </w:pPr>
          </w:p>
          <w:p w14:paraId="758EE639" w14:textId="658636D0" w:rsidR="001A7584" w:rsidRDefault="00BF185F" w:rsidP="00FF63A6">
            <w:pPr>
              <w:rPr>
                <w:rFonts w:ascii="Times New Roman" w:hAnsi="Times New Roman"/>
              </w:rPr>
            </w:pPr>
            <w:r>
              <w:rPr>
                <w:rFonts w:ascii="Times New Roman" w:hAnsi="Times New Roman"/>
              </w:rPr>
              <w:t xml:space="preserve">In New Jersey, if </w:t>
            </w:r>
            <w:r w:rsidR="001A7584">
              <w:rPr>
                <w:rFonts w:ascii="Times New Roman" w:hAnsi="Times New Roman"/>
              </w:rPr>
              <w:t>a police officer in kills anyone, local county prosecutors — who work in constant partnership with local police departments— are responsible for investigating.</w:t>
            </w:r>
            <w:r w:rsidR="0004123E">
              <w:rPr>
                <w:rFonts w:ascii="Times New Roman" w:hAnsi="Times New Roman"/>
              </w:rPr>
              <w:t xml:space="preserve"> This </w:t>
            </w:r>
            <w:r>
              <w:rPr>
                <w:rFonts w:ascii="Times New Roman" w:hAnsi="Times New Roman"/>
              </w:rPr>
              <w:t>situation</w:t>
            </w:r>
            <w:r w:rsidR="0004123E">
              <w:rPr>
                <w:rFonts w:ascii="Times New Roman" w:hAnsi="Times New Roman"/>
              </w:rPr>
              <w:t xml:space="preserve"> creates the potential for serious conflicts of interest.</w:t>
            </w:r>
            <w:r w:rsidR="001A7584">
              <w:rPr>
                <w:rFonts w:ascii="Times New Roman" w:hAnsi="Times New Roman"/>
              </w:rPr>
              <w:br/>
            </w:r>
            <w:r w:rsidR="001A7584">
              <w:rPr>
                <w:rFonts w:ascii="Times New Roman" w:hAnsi="Times New Roman"/>
              </w:rPr>
              <w:br/>
              <w:t>Demand real accountability: require independent prosecutors when police kill somebody. A1115 would:</w:t>
            </w:r>
          </w:p>
          <w:p w14:paraId="062300A3" w14:textId="77777777" w:rsidR="001A7584" w:rsidRPr="00DE7FE4" w:rsidRDefault="001A7584" w:rsidP="00FF63A6">
            <w:pPr>
              <w:rPr>
                <w:rFonts w:ascii="Times New Roman" w:hAnsi="Times New Roman"/>
              </w:rPr>
            </w:pPr>
          </w:p>
          <w:p w14:paraId="07DC1E4C" w14:textId="77777777" w:rsidR="001A7584" w:rsidRPr="004A1CCD" w:rsidRDefault="001A7584" w:rsidP="001A7584">
            <w:pPr>
              <w:pStyle w:val="ListParagraph"/>
              <w:numPr>
                <w:ilvl w:val="0"/>
                <w:numId w:val="2"/>
              </w:numPr>
              <w:rPr>
                <w:rFonts w:ascii="Times New Roman" w:hAnsi="Times New Roman"/>
              </w:rPr>
            </w:pPr>
            <w:r w:rsidRPr="004A1CCD">
              <w:rPr>
                <w:rFonts w:ascii="Times New Roman" w:hAnsi="Times New Roman"/>
              </w:rPr>
              <w:t xml:space="preserve">Require the </w:t>
            </w:r>
            <w:r>
              <w:rPr>
                <w:rFonts w:ascii="Times New Roman" w:hAnsi="Times New Roman"/>
              </w:rPr>
              <w:t>Attorney General</w:t>
            </w:r>
            <w:r w:rsidRPr="004A1CCD">
              <w:rPr>
                <w:rFonts w:ascii="Times New Roman" w:hAnsi="Times New Roman"/>
              </w:rPr>
              <w:t xml:space="preserve"> to investigate when someone dies in a police encounter or in custody</w:t>
            </w:r>
          </w:p>
          <w:p w14:paraId="2282FC1D" w14:textId="77777777" w:rsidR="001A7584" w:rsidRDefault="001A7584" w:rsidP="001A7584">
            <w:pPr>
              <w:pStyle w:val="ListParagraph"/>
              <w:numPr>
                <w:ilvl w:val="0"/>
                <w:numId w:val="2"/>
              </w:numPr>
              <w:rPr>
                <w:rFonts w:ascii="Times New Roman" w:hAnsi="Times New Roman"/>
              </w:rPr>
            </w:pPr>
            <w:r>
              <w:rPr>
                <w:rFonts w:ascii="Times New Roman" w:hAnsi="Times New Roman"/>
              </w:rPr>
              <w:t xml:space="preserve">Move grand juries </w:t>
            </w:r>
            <w:r w:rsidRPr="000D27C7">
              <w:rPr>
                <w:rFonts w:ascii="Times New Roman" w:hAnsi="Times New Roman"/>
                <w:i/>
              </w:rPr>
              <w:t>out</w:t>
            </w:r>
            <w:r>
              <w:rPr>
                <w:rFonts w:ascii="Times New Roman" w:hAnsi="Times New Roman"/>
              </w:rPr>
              <w:t xml:space="preserve"> of the county where a police killing happens</w:t>
            </w:r>
          </w:p>
          <w:p w14:paraId="160EA859" w14:textId="77777777" w:rsidR="001A7584" w:rsidRDefault="001A7584" w:rsidP="00FF63A6">
            <w:pPr>
              <w:rPr>
                <w:rFonts w:ascii="Times New Roman" w:hAnsi="Times New Roman"/>
              </w:rPr>
            </w:pPr>
          </w:p>
          <w:p w14:paraId="4B5D2091" w14:textId="191F17B4" w:rsidR="001A7584" w:rsidRDefault="001A7584" w:rsidP="00FF63A6">
            <w:pPr>
              <w:rPr>
                <w:rFonts w:ascii="Times New Roman" w:hAnsi="Times New Roman"/>
              </w:rPr>
            </w:pPr>
            <w:r>
              <w:rPr>
                <w:rFonts w:ascii="Times New Roman" w:hAnsi="Times New Roman"/>
              </w:rPr>
              <w:t xml:space="preserve">Take action below to tell Assembly </w:t>
            </w:r>
            <w:r w:rsidR="00F937C6">
              <w:rPr>
                <w:rFonts w:ascii="Times New Roman" w:hAnsi="Times New Roman"/>
              </w:rPr>
              <w:t xml:space="preserve">Speaker </w:t>
            </w:r>
            <w:r w:rsidR="00BA08C3">
              <w:rPr>
                <w:rFonts w:ascii="Times New Roman" w:hAnsi="Times New Roman"/>
              </w:rPr>
              <w:t xml:space="preserve">Vincent </w:t>
            </w:r>
            <w:r w:rsidR="00F937C6">
              <w:rPr>
                <w:rFonts w:ascii="Times New Roman" w:hAnsi="Times New Roman"/>
              </w:rPr>
              <w:t>Prieto to post A1115 for a vote</w:t>
            </w:r>
            <w:r w:rsidR="00BF185F">
              <w:rPr>
                <w:rFonts w:ascii="Times New Roman" w:hAnsi="Times New Roman"/>
              </w:rPr>
              <w:t xml:space="preserve"> – the session is ending soon</w:t>
            </w:r>
            <w:r>
              <w:rPr>
                <w:rFonts w:ascii="Times New Roman" w:hAnsi="Times New Roman"/>
              </w:rPr>
              <w:t>.</w:t>
            </w:r>
          </w:p>
          <w:p w14:paraId="4EB74A65" w14:textId="77777777" w:rsidR="001A7584" w:rsidRPr="00973768" w:rsidRDefault="001A7584" w:rsidP="00FF63A6">
            <w:pPr>
              <w:rPr>
                <w:rFonts w:ascii="Arial" w:hAnsi="Arial" w:cs="Arial"/>
                <w:szCs w:val="20"/>
              </w:rPr>
            </w:pPr>
          </w:p>
        </w:tc>
      </w:tr>
    </w:tbl>
    <w:p w14:paraId="703F0496" w14:textId="77777777" w:rsidR="001A7584" w:rsidRDefault="001A7584" w:rsidP="001A7584">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1A7584" w:rsidRPr="00973768" w14:paraId="12A1963E" w14:textId="77777777" w:rsidTr="00FF63A6">
        <w:trPr>
          <w:trHeight w:val="933"/>
        </w:trPr>
        <w:tc>
          <w:tcPr>
            <w:tcW w:w="10800" w:type="dxa"/>
            <w:tcBorders>
              <w:bottom w:val="single" w:sz="12" w:space="0" w:color="FDE9D9" w:themeColor="accent6" w:themeTint="33"/>
            </w:tcBorders>
            <w:shd w:val="clear" w:color="auto" w:fill="F79646" w:themeFill="accent6"/>
            <w:vAlign w:val="center"/>
          </w:tcPr>
          <w:p w14:paraId="3C9FDD63" w14:textId="77777777" w:rsidR="001A7584" w:rsidRDefault="001A7584" w:rsidP="00FF63A6">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5BFCF235" w14:textId="77777777" w:rsidR="001A7584" w:rsidRDefault="001A7584" w:rsidP="00FF63A6">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11E4D3E4" w14:textId="77777777" w:rsidR="001A7584" w:rsidRPr="00973768" w:rsidRDefault="000738DE" w:rsidP="00FF63A6">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1A7584" w:rsidRPr="00973768">
                  <w:rPr>
                    <w:rStyle w:val="Strong"/>
                    <w:rFonts w:ascii="Meiryo" w:eastAsia="Meiryo" w:hAnsi="Meiryo" w:cs="Meiryo" w:hint="eastAsia"/>
                    <w:color w:val="FFFFFF" w:themeColor="background1"/>
                    <w:sz w:val="20"/>
                    <w:szCs w:val="22"/>
                  </w:rPr>
                  <w:t>☐</w:t>
                </w:r>
              </w:sdtContent>
            </w:sdt>
            <w:r w:rsidR="001A7584" w:rsidRPr="00973768">
              <w:rPr>
                <w:rStyle w:val="Strong"/>
                <w:rFonts w:ascii="Arial" w:hAnsi="Arial" w:cs="Arial"/>
                <w:color w:val="FFFFFF" w:themeColor="background1"/>
                <w:sz w:val="20"/>
                <w:szCs w:val="22"/>
              </w:rPr>
              <w:t xml:space="preserve"> Do not allow constituents to modify </w:t>
            </w:r>
            <w:r w:rsidR="001A7584" w:rsidRPr="00973768">
              <w:rPr>
                <w:rFonts w:ascii="Arial" w:hAnsi="Arial" w:cs="Arial"/>
                <w:color w:val="FFFFFF" w:themeColor="background1"/>
                <w:sz w:val="20"/>
                <w:szCs w:val="20"/>
              </w:rPr>
              <w:br/>
            </w:r>
          </w:p>
        </w:tc>
      </w:tr>
      <w:tr w:rsidR="001A7584" w:rsidRPr="00973768" w14:paraId="0B6C4869" w14:textId="77777777" w:rsidTr="00FF63A6">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C0D75C7" w14:textId="5434E8D7" w:rsidR="001A7584" w:rsidRPr="00973768" w:rsidRDefault="007B016D" w:rsidP="00FF63A6">
            <w:pPr>
              <w:rPr>
                <w:rFonts w:ascii="Arial" w:hAnsi="Arial" w:cs="Arial"/>
              </w:rPr>
            </w:pPr>
            <w:r>
              <w:rPr>
                <w:rFonts w:ascii="Times New Roman" w:hAnsi="Times New Roman"/>
              </w:rPr>
              <w:t>We need a vote on A1115</w:t>
            </w:r>
          </w:p>
        </w:tc>
      </w:tr>
      <w:tr w:rsidR="001A7584" w:rsidRPr="00973768" w14:paraId="4D92A6C5" w14:textId="77777777" w:rsidTr="00FF63A6">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42293F3" w14:textId="4331720B" w:rsidR="001A7584" w:rsidRPr="00973768" w:rsidRDefault="001A7584" w:rsidP="00FF63A6">
            <w:pPr>
              <w:rPr>
                <w:rFonts w:ascii="Arial" w:hAnsi="Arial" w:cs="Arial"/>
              </w:rPr>
            </w:pPr>
            <w:r>
              <w:rPr>
                <w:rFonts w:ascii="Times New Roman" w:hAnsi="Times New Roman"/>
              </w:rPr>
              <w:t>Independent Prosecutors for Police Killings</w:t>
            </w:r>
          </w:p>
        </w:tc>
      </w:tr>
      <w:tr w:rsidR="001A7584" w:rsidRPr="00973768" w14:paraId="4BC00FC5" w14:textId="77777777" w:rsidTr="00FF63A6">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E14B713" w14:textId="447622AB" w:rsidR="001A7584" w:rsidRPr="00973768" w:rsidRDefault="007B016D" w:rsidP="007B016D">
            <w:pPr>
              <w:rPr>
                <w:rFonts w:ascii="Arial" w:hAnsi="Arial" w:cs="Arial"/>
              </w:rPr>
            </w:pPr>
            <w:r>
              <w:rPr>
                <w:rFonts w:ascii="Times New Roman" w:hAnsi="Times New Roman"/>
              </w:rPr>
              <w:t>Assembly Needs to Vote on A1115</w:t>
            </w:r>
          </w:p>
        </w:tc>
      </w:tr>
      <w:tr w:rsidR="001A7584" w:rsidRPr="00973768" w14:paraId="3A3A48CA" w14:textId="77777777" w:rsidTr="00FF63A6">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229D76E" w14:textId="2B170269" w:rsidR="001A7584" w:rsidRPr="00973768" w:rsidRDefault="007B016D" w:rsidP="00BA08C3">
            <w:pPr>
              <w:rPr>
                <w:rFonts w:ascii="Arial" w:hAnsi="Arial" w:cs="Arial"/>
              </w:rPr>
            </w:pPr>
            <w:r>
              <w:rPr>
                <w:rFonts w:ascii="Times New Roman" w:hAnsi="Times New Roman"/>
              </w:rPr>
              <w:t>Post</w:t>
            </w:r>
            <w:r w:rsidR="001A7584">
              <w:rPr>
                <w:rFonts w:ascii="Times New Roman" w:hAnsi="Times New Roman"/>
              </w:rPr>
              <w:t xml:space="preserve"> A1115 </w:t>
            </w:r>
            <w:r>
              <w:rPr>
                <w:rFonts w:ascii="Times New Roman" w:hAnsi="Times New Roman"/>
              </w:rPr>
              <w:t xml:space="preserve">for a </w:t>
            </w:r>
            <w:r w:rsidR="00BA08C3">
              <w:rPr>
                <w:rFonts w:ascii="Times New Roman" w:hAnsi="Times New Roman"/>
              </w:rPr>
              <w:t>V</w:t>
            </w:r>
            <w:r>
              <w:rPr>
                <w:rFonts w:ascii="Times New Roman" w:hAnsi="Times New Roman"/>
              </w:rPr>
              <w:t xml:space="preserve">ote </w:t>
            </w:r>
            <w:r w:rsidR="001A7584">
              <w:rPr>
                <w:rFonts w:ascii="Times New Roman" w:hAnsi="Times New Roman"/>
              </w:rPr>
              <w:t>- Fairness and Accountability in Police Killings</w:t>
            </w:r>
          </w:p>
        </w:tc>
      </w:tr>
      <w:tr w:rsidR="001A7584" w:rsidRPr="00973768" w14:paraId="56109537" w14:textId="77777777" w:rsidTr="00FF63A6">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9073F34" w14:textId="77777777" w:rsidR="001A7584" w:rsidRPr="00973768" w:rsidRDefault="001A7584" w:rsidP="00FF63A6">
            <w:pPr>
              <w:rPr>
                <w:rFonts w:ascii="Arial" w:hAnsi="Arial" w:cs="Arial"/>
              </w:rPr>
            </w:pPr>
          </w:p>
        </w:tc>
      </w:tr>
      <w:tr w:rsidR="001A7584" w:rsidRPr="00973768" w14:paraId="120BA205" w14:textId="77777777" w:rsidTr="00FF63A6">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5394B53" w14:textId="77777777" w:rsidR="001A7584" w:rsidRPr="00973768" w:rsidRDefault="001A7584" w:rsidP="00FF63A6">
            <w:pPr>
              <w:rPr>
                <w:rFonts w:ascii="Arial" w:hAnsi="Arial" w:cs="Arial"/>
              </w:rPr>
            </w:pPr>
          </w:p>
        </w:tc>
      </w:tr>
      <w:tr w:rsidR="001A7584" w:rsidRPr="00973768" w14:paraId="1066C9CA" w14:textId="77777777" w:rsidTr="00FF63A6">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3535EC0" w14:textId="77777777" w:rsidR="001A7584" w:rsidRPr="00973768" w:rsidRDefault="001A7584" w:rsidP="00FF63A6">
            <w:pPr>
              <w:rPr>
                <w:rFonts w:ascii="Arial" w:hAnsi="Arial" w:cs="Arial"/>
              </w:rPr>
            </w:pPr>
          </w:p>
        </w:tc>
      </w:tr>
    </w:tbl>
    <w:p w14:paraId="5257FC49" w14:textId="77777777" w:rsidR="001A7584" w:rsidRPr="00973768" w:rsidRDefault="001A7584" w:rsidP="001A7584">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1A7584" w:rsidRPr="00973768" w14:paraId="1AB39AE8" w14:textId="77777777" w:rsidTr="00FF63A6">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4765550" w14:textId="77777777" w:rsidR="001A7584" w:rsidRPr="00973768" w:rsidRDefault="001A7584" w:rsidP="00FF63A6">
            <w:pPr>
              <w:pStyle w:val="Heading5"/>
              <w:spacing w:before="0"/>
              <w:outlineLvl w:val="4"/>
              <w:rPr>
                <w:rFonts w:ascii="Arial" w:hAnsi="Arial" w:cs="Arial"/>
                <w:color w:val="FFFFFF" w:themeColor="background1"/>
                <w:sz w:val="28"/>
                <w:szCs w:val="22"/>
              </w:rPr>
            </w:pPr>
            <w:r w:rsidRPr="00973768">
              <w:rPr>
                <w:rStyle w:val="Strong"/>
                <w:rFonts w:ascii="Arial" w:hAnsi="Arial" w:cs="Arial"/>
                <w:color w:val="FFFFFF" w:themeColor="background1"/>
                <w:sz w:val="28"/>
                <w:szCs w:val="22"/>
              </w:rPr>
              <w:t>Advocacy type by legislature’s issue (select only one)</w:t>
            </w:r>
          </w:p>
        </w:tc>
      </w:tr>
      <w:tr w:rsidR="001A7584" w:rsidRPr="00973768" w14:paraId="4F4B8F4D" w14:textId="77777777" w:rsidTr="00FF63A6">
        <w:trPr>
          <w:jc w:val="center"/>
        </w:trPr>
        <w:tc>
          <w:tcPr>
            <w:tcW w:w="3672" w:type="dxa"/>
            <w:tcBorders>
              <w:top w:val="single" w:sz="12" w:space="0" w:color="F79646" w:themeColor="accent6"/>
            </w:tcBorders>
          </w:tcPr>
          <w:p w14:paraId="774A7CA3" w14:textId="77777777" w:rsidR="001A7584" w:rsidRPr="00973768" w:rsidRDefault="000738DE" w:rsidP="00FF63A6">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Budget</w:t>
            </w:r>
          </w:p>
        </w:tc>
        <w:tc>
          <w:tcPr>
            <w:tcW w:w="3672" w:type="dxa"/>
            <w:tcBorders>
              <w:top w:val="single" w:sz="12" w:space="0" w:color="F79646" w:themeColor="accent6"/>
            </w:tcBorders>
          </w:tcPr>
          <w:p w14:paraId="7F9C688E" w14:textId="77777777" w:rsidR="001A7584" w:rsidRPr="00973768" w:rsidRDefault="000738DE" w:rsidP="00FF63A6">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Homeland security</w:t>
            </w:r>
          </w:p>
        </w:tc>
        <w:tc>
          <w:tcPr>
            <w:tcW w:w="3672" w:type="dxa"/>
            <w:tcBorders>
              <w:top w:val="single" w:sz="12" w:space="0" w:color="F79646" w:themeColor="accent6"/>
            </w:tcBorders>
          </w:tcPr>
          <w:p w14:paraId="2E640CCB" w14:textId="77777777" w:rsidR="001A7584" w:rsidRPr="00973768" w:rsidRDefault="000738DE" w:rsidP="00FF63A6">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Military</w:t>
            </w:r>
          </w:p>
        </w:tc>
      </w:tr>
      <w:tr w:rsidR="001A7584" w:rsidRPr="00973768" w14:paraId="07894E21" w14:textId="77777777" w:rsidTr="00FF63A6">
        <w:trPr>
          <w:jc w:val="center"/>
        </w:trPr>
        <w:tc>
          <w:tcPr>
            <w:tcW w:w="3672" w:type="dxa"/>
          </w:tcPr>
          <w:p w14:paraId="20C568B9" w14:textId="77777777" w:rsidR="001A7584" w:rsidRPr="00973768" w:rsidRDefault="000738DE" w:rsidP="00FF63A6">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Children / Families</w:t>
            </w:r>
          </w:p>
        </w:tc>
        <w:tc>
          <w:tcPr>
            <w:tcW w:w="3672" w:type="dxa"/>
          </w:tcPr>
          <w:p w14:paraId="504F3C53" w14:textId="77777777" w:rsidR="001A7584" w:rsidRPr="00973768" w:rsidRDefault="000738DE" w:rsidP="00FF63A6">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Housing</w:t>
            </w:r>
          </w:p>
        </w:tc>
        <w:tc>
          <w:tcPr>
            <w:tcW w:w="3672" w:type="dxa"/>
          </w:tcPr>
          <w:p w14:paraId="0ACA220F" w14:textId="77777777" w:rsidR="001A7584" w:rsidRPr="00973768" w:rsidRDefault="000738DE" w:rsidP="00FF63A6">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Reproductive rights</w:t>
            </w:r>
          </w:p>
        </w:tc>
      </w:tr>
      <w:tr w:rsidR="001A7584" w:rsidRPr="00973768" w14:paraId="3B8CED17" w14:textId="77777777" w:rsidTr="00FF63A6">
        <w:trPr>
          <w:jc w:val="center"/>
        </w:trPr>
        <w:tc>
          <w:tcPr>
            <w:tcW w:w="3672" w:type="dxa"/>
          </w:tcPr>
          <w:p w14:paraId="3986EFB3" w14:textId="77777777" w:rsidR="001A7584" w:rsidRPr="00973768" w:rsidRDefault="000738DE" w:rsidP="00FF63A6">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Education</w:t>
            </w:r>
          </w:p>
        </w:tc>
        <w:tc>
          <w:tcPr>
            <w:tcW w:w="3672" w:type="dxa"/>
          </w:tcPr>
          <w:p w14:paraId="08A68A36" w14:textId="77777777" w:rsidR="001A7584" w:rsidRPr="00973768" w:rsidRDefault="000738DE" w:rsidP="00FF63A6">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Immigration</w:t>
            </w:r>
          </w:p>
        </w:tc>
        <w:tc>
          <w:tcPr>
            <w:tcW w:w="3672" w:type="dxa"/>
          </w:tcPr>
          <w:p w14:paraId="7810E778" w14:textId="77777777" w:rsidR="001A7584" w:rsidRPr="00973768" w:rsidRDefault="000738DE" w:rsidP="00FF63A6">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Senior citizens</w:t>
            </w:r>
          </w:p>
        </w:tc>
      </w:tr>
      <w:tr w:rsidR="001A7584" w:rsidRPr="00973768" w14:paraId="7ECBCA84" w14:textId="77777777" w:rsidTr="00FF63A6">
        <w:trPr>
          <w:jc w:val="center"/>
        </w:trPr>
        <w:tc>
          <w:tcPr>
            <w:tcW w:w="3672" w:type="dxa"/>
          </w:tcPr>
          <w:p w14:paraId="287066FF" w14:textId="77777777" w:rsidR="001A7584" w:rsidRPr="00973768" w:rsidRDefault="000738DE" w:rsidP="00FF63A6">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Elections</w:t>
            </w:r>
          </w:p>
        </w:tc>
        <w:tc>
          <w:tcPr>
            <w:tcW w:w="3672" w:type="dxa"/>
          </w:tcPr>
          <w:p w14:paraId="7B2BFDBB" w14:textId="77777777" w:rsidR="001A7584" w:rsidRPr="00973768" w:rsidRDefault="000738DE" w:rsidP="00FF63A6">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Judiciary</w:t>
            </w:r>
          </w:p>
        </w:tc>
        <w:tc>
          <w:tcPr>
            <w:tcW w:w="3672" w:type="dxa"/>
          </w:tcPr>
          <w:p w14:paraId="61B1D881" w14:textId="77777777" w:rsidR="001A7584" w:rsidRPr="00973768" w:rsidRDefault="000738DE" w:rsidP="00FF63A6">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Social security</w:t>
            </w:r>
          </w:p>
        </w:tc>
      </w:tr>
      <w:tr w:rsidR="001A7584" w:rsidRPr="00973768" w14:paraId="057ED5E8" w14:textId="77777777" w:rsidTr="00FF63A6">
        <w:trPr>
          <w:jc w:val="center"/>
        </w:trPr>
        <w:tc>
          <w:tcPr>
            <w:tcW w:w="3672" w:type="dxa"/>
          </w:tcPr>
          <w:p w14:paraId="6B251B3E" w14:textId="77777777" w:rsidR="001A7584" w:rsidRPr="00973768" w:rsidRDefault="000738DE" w:rsidP="00FF63A6">
            <w:pPr>
              <w:rPr>
                <w:rFonts w:ascii="Arial" w:hAnsi="Arial" w:cs="Arial"/>
              </w:rPr>
            </w:pPr>
            <w:sdt>
              <w:sdtPr>
                <w:rPr>
                  <w:rFonts w:ascii="Arial" w:hAnsi="Arial" w:cs="Arial"/>
                </w:rPr>
                <w:id w:val="1876733994"/>
                <w14:checkbox>
                  <w14:checked w14:val="1"/>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Gov’t affairs</w:t>
            </w:r>
          </w:p>
        </w:tc>
        <w:tc>
          <w:tcPr>
            <w:tcW w:w="3672" w:type="dxa"/>
          </w:tcPr>
          <w:p w14:paraId="09930BF1" w14:textId="77777777" w:rsidR="001A7584" w:rsidRPr="00973768" w:rsidRDefault="000738DE" w:rsidP="00FF63A6">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Labor</w:t>
            </w:r>
          </w:p>
        </w:tc>
        <w:tc>
          <w:tcPr>
            <w:tcW w:w="3672" w:type="dxa"/>
          </w:tcPr>
          <w:p w14:paraId="693DDE1C" w14:textId="77777777" w:rsidR="001A7584" w:rsidRPr="00973768" w:rsidRDefault="000738DE" w:rsidP="00FF63A6">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Technology</w:t>
            </w:r>
          </w:p>
        </w:tc>
      </w:tr>
      <w:tr w:rsidR="001A7584" w:rsidRPr="00973768" w14:paraId="0735D1E6" w14:textId="77777777" w:rsidTr="00FF63A6">
        <w:trPr>
          <w:jc w:val="center"/>
        </w:trPr>
        <w:tc>
          <w:tcPr>
            <w:tcW w:w="3672" w:type="dxa"/>
          </w:tcPr>
          <w:p w14:paraId="6DE0D0D0" w14:textId="77777777" w:rsidR="001A7584" w:rsidRPr="00973768" w:rsidRDefault="000738DE" w:rsidP="00FF63A6">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Health</w:t>
            </w:r>
          </w:p>
        </w:tc>
        <w:tc>
          <w:tcPr>
            <w:tcW w:w="3672" w:type="dxa"/>
          </w:tcPr>
          <w:p w14:paraId="64B7A9DB" w14:textId="77777777" w:rsidR="001A7584" w:rsidRPr="00973768" w:rsidRDefault="000738DE" w:rsidP="00FF63A6">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Medicare / Medicaid</w:t>
            </w:r>
          </w:p>
        </w:tc>
        <w:tc>
          <w:tcPr>
            <w:tcW w:w="3672" w:type="dxa"/>
          </w:tcPr>
          <w:p w14:paraId="74FC1EC8" w14:textId="77777777" w:rsidR="001A7584" w:rsidRPr="00973768" w:rsidRDefault="000738DE" w:rsidP="00FF63A6">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1A7584">
                  <w:rPr>
                    <w:rFonts w:ascii="Meiryo" w:eastAsia="Meiryo" w:hAnsi="Meiryo" w:cs="Meiryo" w:hint="eastAsia"/>
                  </w:rPr>
                  <w:t>☐</w:t>
                </w:r>
              </w:sdtContent>
            </w:sdt>
            <w:r w:rsidR="001A7584" w:rsidRPr="00973768">
              <w:rPr>
                <w:rFonts w:ascii="Arial" w:hAnsi="Arial" w:cs="Arial"/>
              </w:rPr>
              <w:t xml:space="preserve"> Telecommunications</w:t>
            </w:r>
          </w:p>
        </w:tc>
      </w:tr>
    </w:tbl>
    <w:p w14:paraId="36C2261E" w14:textId="77777777" w:rsidR="001A7584" w:rsidRDefault="001A7584" w:rsidP="001A7584">
      <w:pPr>
        <w:rPr>
          <w:rFonts w:ascii="Arial" w:hAnsi="Arial" w:cs="Arial"/>
        </w:rPr>
      </w:pPr>
    </w:p>
    <w:p w14:paraId="513D2444" w14:textId="77777777" w:rsidR="001A7584" w:rsidRPr="00C26D35" w:rsidRDefault="001A7584" w:rsidP="001A7584">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1A7584" w:rsidRPr="00973768" w14:paraId="0F934E9B" w14:textId="77777777" w:rsidTr="00FF63A6">
        <w:trPr>
          <w:trHeight w:val="504"/>
        </w:trPr>
        <w:tc>
          <w:tcPr>
            <w:tcW w:w="10800" w:type="dxa"/>
            <w:tcBorders>
              <w:bottom w:val="single" w:sz="12" w:space="0" w:color="FDE9D9" w:themeColor="accent6" w:themeTint="33"/>
            </w:tcBorders>
            <w:shd w:val="clear" w:color="auto" w:fill="F79646" w:themeFill="accent6"/>
            <w:vAlign w:val="center"/>
          </w:tcPr>
          <w:p w14:paraId="31A5169A" w14:textId="77777777" w:rsidR="001A7584" w:rsidRPr="00973768" w:rsidRDefault="001A7584" w:rsidP="00FF63A6">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2560D9E1" w14:textId="77777777" w:rsidR="001A7584" w:rsidRPr="00973768" w:rsidRDefault="001A7584" w:rsidP="00FF63A6">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1A7584" w:rsidRPr="00973768" w14:paraId="74DDC683" w14:textId="77777777" w:rsidTr="00FF63A6">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3B36D3" w14:textId="77777777" w:rsidR="001A7584" w:rsidRDefault="001A7584" w:rsidP="00FF63A6">
            <w:pPr>
              <w:rPr>
                <w:rFonts w:ascii="Arial" w:hAnsi="Arial" w:cs="Arial"/>
                <w:szCs w:val="20"/>
              </w:rPr>
            </w:pPr>
          </w:p>
          <w:p w14:paraId="77B2FE10" w14:textId="77777777" w:rsidR="001A7584" w:rsidRPr="001F1D63" w:rsidRDefault="001A7584" w:rsidP="00FF63A6">
            <w:pPr>
              <w:rPr>
                <w:rFonts w:ascii="Arial" w:hAnsi="Arial" w:cs="Arial"/>
                <w:b/>
                <w:szCs w:val="20"/>
              </w:rPr>
            </w:pPr>
            <w:r w:rsidRPr="001F1D63">
              <w:rPr>
                <w:rFonts w:ascii="Arial" w:hAnsi="Arial" w:cs="Arial"/>
                <w:b/>
                <w:szCs w:val="20"/>
              </w:rPr>
              <w:t>Required beginning</w:t>
            </w:r>
            <w:r>
              <w:rPr>
                <w:rFonts w:ascii="Arial" w:hAnsi="Arial" w:cs="Arial"/>
                <w:b/>
                <w:szCs w:val="20"/>
              </w:rPr>
              <w:t xml:space="preserve"> for email message (not editable by sender)</w:t>
            </w:r>
            <w:r w:rsidRPr="001F1D63">
              <w:rPr>
                <w:rFonts w:ascii="Arial" w:hAnsi="Arial" w:cs="Arial"/>
                <w:b/>
                <w:szCs w:val="20"/>
              </w:rPr>
              <w:t xml:space="preserve">: </w:t>
            </w:r>
          </w:p>
          <w:p w14:paraId="28C99B9B" w14:textId="77777777" w:rsidR="001A7584" w:rsidRDefault="001A7584" w:rsidP="00FF63A6">
            <w:pPr>
              <w:rPr>
                <w:rFonts w:ascii="Arial" w:hAnsi="Arial" w:cs="Arial"/>
                <w:szCs w:val="20"/>
              </w:rPr>
            </w:pPr>
          </w:p>
          <w:p w14:paraId="59636372" w14:textId="449FCD03" w:rsidR="001A7584" w:rsidRDefault="001A7584" w:rsidP="00FF63A6">
            <w:pPr>
              <w:rPr>
                <w:rFonts w:ascii="Times New Roman" w:hAnsi="Times New Roman"/>
              </w:rPr>
            </w:pPr>
            <w:r>
              <w:rPr>
                <w:rFonts w:ascii="Times New Roman" w:hAnsi="Times New Roman"/>
              </w:rPr>
              <w:t xml:space="preserve">Dear </w:t>
            </w:r>
            <w:r w:rsidR="00E21D63">
              <w:rPr>
                <w:rFonts w:ascii="Times New Roman" w:hAnsi="Times New Roman"/>
              </w:rPr>
              <w:t>Speaker Prieto</w:t>
            </w:r>
            <w:r>
              <w:rPr>
                <w:rFonts w:ascii="Times New Roman" w:hAnsi="Times New Roman"/>
              </w:rPr>
              <w:t>,</w:t>
            </w:r>
          </w:p>
          <w:p w14:paraId="54EAF9F5" w14:textId="77777777" w:rsidR="001A7584" w:rsidRDefault="001A7584" w:rsidP="00FF63A6">
            <w:pPr>
              <w:rPr>
                <w:rFonts w:ascii="Times New Roman" w:hAnsi="Times New Roman"/>
              </w:rPr>
            </w:pPr>
          </w:p>
          <w:p w14:paraId="55841B45" w14:textId="7F89340D" w:rsidR="001A7584" w:rsidRDefault="001A7584" w:rsidP="00FF63A6">
            <w:pPr>
              <w:rPr>
                <w:rFonts w:ascii="Arial" w:hAnsi="Arial" w:cs="Arial"/>
                <w:szCs w:val="20"/>
              </w:rPr>
            </w:pPr>
            <w:r>
              <w:rPr>
                <w:rFonts w:ascii="Times New Roman" w:hAnsi="Times New Roman"/>
              </w:rPr>
              <w:t xml:space="preserve">I write to urge you to </w:t>
            </w:r>
            <w:r w:rsidR="00BA08C3">
              <w:rPr>
                <w:rFonts w:ascii="Times New Roman" w:hAnsi="Times New Roman"/>
              </w:rPr>
              <w:t>schedule a vote on</w:t>
            </w:r>
            <w:r>
              <w:rPr>
                <w:rFonts w:ascii="Times New Roman" w:hAnsi="Times New Roman"/>
              </w:rPr>
              <w:t xml:space="preserve"> A1115, which would require independent prosecutors to take over investigations and resulting prosecutions when somebody dies during an encounter with law enforcement or while in custody.</w:t>
            </w:r>
          </w:p>
          <w:p w14:paraId="48171C27" w14:textId="77777777" w:rsidR="001A7584" w:rsidRDefault="001A7584" w:rsidP="00FF63A6">
            <w:pPr>
              <w:rPr>
                <w:rFonts w:ascii="Arial" w:hAnsi="Arial" w:cs="Arial"/>
                <w:szCs w:val="20"/>
              </w:rPr>
            </w:pPr>
          </w:p>
          <w:p w14:paraId="399FE833" w14:textId="77777777" w:rsidR="001A7584" w:rsidRDefault="001A7584" w:rsidP="00FF63A6">
            <w:pPr>
              <w:rPr>
                <w:rFonts w:ascii="Arial" w:hAnsi="Arial" w:cs="Arial"/>
                <w:szCs w:val="20"/>
              </w:rPr>
            </w:pPr>
          </w:p>
          <w:p w14:paraId="469BB2CF" w14:textId="77777777" w:rsidR="001A7584" w:rsidRDefault="001A7584" w:rsidP="00FF63A6">
            <w:pPr>
              <w:rPr>
                <w:rFonts w:ascii="Arial" w:hAnsi="Arial" w:cs="Arial"/>
                <w:szCs w:val="20"/>
              </w:rPr>
            </w:pPr>
          </w:p>
          <w:p w14:paraId="5E279793" w14:textId="77777777" w:rsidR="001A7584" w:rsidRDefault="001A7584" w:rsidP="00FF63A6">
            <w:pPr>
              <w:rPr>
                <w:rFonts w:ascii="Arial" w:hAnsi="Arial" w:cs="Arial"/>
                <w:szCs w:val="20"/>
              </w:rPr>
            </w:pPr>
          </w:p>
          <w:p w14:paraId="2FEEBD37" w14:textId="77777777" w:rsidR="001A7584" w:rsidRPr="00973768" w:rsidRDefault="001A7584" w:rsidP="00FF63A6">
            <w:pPr>
              <w:rPr>
                <w:rFonts w:ascii="Arial" w:hAnsi="Arial" w:cs="Arial"/>
                <w:szCs w:val="20"/>
              </w:rPr>
            </w:pPr>
          </w:p>
        </w:tc>
      </w:tr>
      <w:tr w:rsidR="001A7584" w:rsidRPr="00973768" w14:paraId="0C993744" w14:textId="77777777" w:rsidTr="00FF63A6">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B158021" w14:textId="77777777" w:rsidR="001A7584" w:rsidRPr="001F1D63" w:rsidRDefault="001A7584" w:rsidP="00FF63A6">
            <w:pPr>
              <w:rPr>
                <w:rFonts w:ascii="Arial" w:hAnsi="Arial" w:cs="Arial"/>
                <w:b/>
                <w:szCs w:val="20"/>
              </w:rPr>
            </w:pPr>
            <w:r>
              <w:rPr>
                <w:rFonts w:ascii="Arial" w:hAnsi="Arial" w:cs="Arial"/>
                <w:b/>
                <w:szCs w:val="20"/>
              </w:rPr>
              <w:t xml:space="preserve">Email message body (editable </w:t>
            </w:r>
            <w:r w:rsidRPr="001F1D63">
              <w:rPr>
                <w:rFonts w:ascii="Arial" w:hAnsi="Arial" w:cs="Arial"/>
                <w:b/>
                <w:szCs w:val="20"/>
              </w:rPr>
              <w:t>by sender):</w:t>
            </w:r>
          </w:p>
          <w:p w14:paraId="02E16B9A" w14:textId="77777777" w:rsidR="001A7584" w:rsidRDefault="001A7584" w:rsidP="00FF63A6">
            <w:pPr>
              <w:rPr>
                <w:rFonts w:ascii="Arial" w:hAnsi="Arial" w:cs="Arial"/>
                <w:szCs w:val="20"/>
              </w:rPr>
            </w:pPr>
          </w:p>
          <w:p w14:paraId="1CE99EEE" w14:textId="682A1E60" w:rsidR="001A7584" w:rsidRDefault="001A7584" w:rsidP="00FF63A6">
            <w:pPr>
              <w:rPr>
                <w:rFonts w:ascii="Times New Roman" w:hAnsi="Times New Roman"/>
              </w:rPr>
            </w:pPr>
            <w:r>
              <w:rPr>
                <w:rFonts w:ascii="Times New Roman" w:hAnsi="Times New Roman"/>
              </w:rPr>
              <w:t xml:space="preserve">A1115 is an important step in enhancing police accountability. It will reduce conflicts of interest </w:t>
            </w:r>
            <w:r w:rsidR="004E309A">
              <w:rPr>
                <w:rFonts w:ascii="Times New Roman" w:hAnsi="Times New Roman"/>
              </w:rPr>
              <w:t>–</w:t>
            </w:r>
            <w:r>
              <w:rPr>
                <w:rFonts w:ascii="Times New Roman" w:hAnsi="Times New Roman"/>
              </w:rPr>
              <w:t xml:space="preserve"> as well as the perception of conflicts of interest </w:t>
            </w:r>
            <w:r w:rsidR="004E309A">
              <w:rPr>
                <w:rFonts w:ascii="Times New Roman" w:hAnsi="Times New Roman"/>
              </w:rPr>
              <w:t>–</w:t>
            </w:r>
            <w:r>
              <w:rPr>
                <w:rFonts w:ascii="Times New Roman" w:hAnsi="Times New Roman"/>
              </w:rPr>
              <w:t xml:space="preserve"> when a death occurs at the hands of law enforcement. This bill will bolster the legitimacy of law enforcement, foster greater trust between police and communities, and help prevent excessive use of force among officers.</w:t>
            </w:r>
            <w:r>
              <w:rPr>
                <w:rFonts w:ascii="Times New Roman" w:hAnsi="Times New Roman"/>
              </w:rPr>
              <w:br/>
            </w:r>
            <w:r>
              <w:rPr>
                <w:rFonts w:ascii="Times New Roman" w:hAnsi="Times New Roman"/>
              </w:rPr>
              <w:br/>
              <w:t>Right now</w:t>
            </w:r>
            <w:r w:rsidRPr="00061129">
              <w:rPr>
                <w:rFonts w:ascii="Times New Roman" w:hAnsi="Times New Roman"/>
              </w:rPr>
              <w:t xml:space="preserve">, if the police kill someone, </w:t>
            </w:r>
            <w:r>
              <w:rPr>
                <w:rFonts w:ascii="Times New Roman" w:hAnsi="Times New Roman"/>
              </w:rPr>
              <w:t xml:space="preserve">the </w:t>
            </w:r>
            <w:r w:rsidRPr="00061129">
              <w:rPr>
                <w:rFonts w:ascii="Times New Roman" w:hAnsi="Times New Roman"/>
              </w:rPr>
              <w:t>local county prosecutors</w:t>
            </w:r>
            <w:r>
              <w:rPr>
                <w:rFonts w:ascii="Times New Roman" w:hAnsi="Times New Roman"/>
              </w:rPr>
              <w:t xml:space="preserve"> </w:t>
            </w:r>
            <w:r w:rsidR="004E309A">
              <w:rPr>
                <w:rFonts w:ascii="Times New Roman" w:hAnsi="Times New Roman"/>
              </w:rPr>
              <w:t>–</w:t>
            </w:r>
            <w:r>
              <w:rPr>
                <w:rFonts w:ascii="Times New Roman" w:hAnsi="Times New Roman"/>
              </w:rPr>
              <w:t xml:space="preserve"> </w:t>
            </w:r>
            <w:r w:rsidRPr="00061129">
              <w:rPr>
                <w:rFonts w:ascii="Times New Roman" w:hAnsi="Times New Roman"/>
              </w:rPr>
              <w:t>who work in partnership day</w:t>
            </w:r>
            <w:r w:rsidR="00BA08C3">
              <w:rPr>
                <w:rFonts w:ascii="Times New Roman" w:hAnsi="Times New Roman"/>
              </w:rPr>
              <w:t>-</w:t>
            </w:r>
            <w:r w:rsidRPr="00061129">
              <w:rPr>
                <w:rFonts w:ascii="Times New Roman" w:hAnsi="Times New Roman"/>
              </w:rPr>
              <w:t>in</w:t>
            </w:r>
            <w:r>
              <w:rPr>
                <w:rFonts w:ascii="Times New Roman" w:hAnsi="Times New Roman"/>
              </w:rPr>
              <w:t>,</w:t>
            </w:r>
            <w:r w:rsidRPr="00061129">
              <w:rPr>
                <w:rFonts w:ascii="Times New Roman" w:hAnsi="Times New Roman"/>
              </w:rPr>
              <w:t xml:space="preserve"> day</w:t>
            </w:r>
            <w:r>
              <w:rPr>
                <w:rFonts w:ascii="Times New Roman" w:hAnsi="Times New Roman"/>
              </w:rPr>
              <w:t>-</w:t>
            </w:r>
            <w:r w:rsidRPr="00061129">
              <w:rPr>
                <w:rFonts w:ascii="Times New Roman" w:hAnsi="Times New Roman"/>
              </w:rPr>
              <w:t>out with local police departments</w:t>
            </w:r>
            <w:r>
              <w:rPr>
                <w:rFonts w:ascii="Times New Roman" w:hAnsi="Times New Roman"/>
              </w:rPr>
              <w:t xml:space="preserve"> </w:t>
            </w:r>
            <w:r w:rsidR="004E309A">
              <w:rPr>
                <w:rFonts w:ascii="Times New Roman" w:hAnsi="Times New Roman"/>
              </w:rPr>
              <w:t>–</w:t>
            </w:r>
            <w:r>
              <w:rPr>
                <w:rFonts w:ascii="Times New Roman" w:hAnsi="Times New Roman"/>
              </w:rPr>
              <w:t xml:space="preserve"> </w:t>
            </w:r>
            <w:r w:rsidRPr="00061129">
              <w:rPr>
                <w:rFonts w:ascii="Times New Roman" w:hAnsi="Times New Roman"/>
              </w:rPr>
              <w:t>are responsible for investigating the incidents.</w:t>
            </w:r>
            <w:r>
              <w:rPr>
                <w:rFonts w:ascii="Times New Roman" w:hAnsi="Times New Roman"/>
              </w:rPr>
              <w:t xml:space="preserve"> P</w:t>
            </w:r>
            <w:r w:rsidRPr="00061129">
              <w:rPr>
                <w:rFonts w:ascii="Times New Roman" w:hAnsi="Times New Roman"/>
              </w:rPr>
              <w:t xml:space="preserve">rosecutors </w:t>
            </w:r>
            <w:r>
              <w:rPr>
                <w:rFonts w:ascii="Times New Roman" w:hAnsi="Times New Roman"/>
              </w:rPr>
              <w:t xml:space="preserve">regularly rely </w:t>
            </w:r>
            <w:r w:rsidRPr="00061129">
              <w:rPr>
                <w:rFonts w:ascii="Times New Roman" w:hAnsi="Times New Roman"/>
              </w:rPr>
              <w:t>on local officers to serve as witnesses,</w:t>
            </w:r>
            <w:r>
              <w:rPr>
                <w:rFonts w:ascii="Times New Roman" w:hAnsi="Times New Roman"/>
              </w:rPr>
              <w:t xml:space="preserve"> </w:t>
            </w:r>
            <w:r w:rsidRPr="00061129">
              <w:rPr>
                <w:rFonts w:ascii="Times New Roman" w:hAnsi="Times New Roman"/>
              </w:rPr>
              <w:t>requir</w:t>
            </w:r>
            <w:r>
              <w:rPr>
                <w:rFonts w:ascii="Times New Roman" w:hAnsi="Times New Roman"/>
              </w:rPr>
              <w:t>ing their</w:t>
            </w:r>
            <w:r w:rsidRPr="00061129">
              <w:rPr>
                <w:rFonts w:ascii="Times New Roman" w:hAnsi="Times New Roman"/>
              </w:rPr>
              <w:t xml:space="preserve"> </w:t>
            </w:r>
            <w:r>
              <w:rPr>
                <w:rFonts w:ascii="Times New Roman" w:hAnsi="Times New Roman"/>
              </w:rPr>
              <w:t>cooperation,</w:t>
            </w:r>
            <w:r w:rsidRPr="00061129">
              <w:rPr>
                <w:rFonts w:ascii="Times New Roman" w:hAnsi="Times New Roman"/>
              </w:rPr>
              <w:t xml:space="preserve"> partnership</w:t>
            </w:r>
            <w:r>
              <w:rPr>
                <w:rFonts w:ascii="Times New Roman" w:hAnsi="Times New Roman"/>
              </w:rPr>
              <w:t xml:space="preserve">, and </w:t>
            </w:r>
            <w:r w:rsidR="00BA08C3">
              <w:rPr>
                <w:rFonts w:ascii="Times New Roman" w:hAnsi="Times New Roman"/>
              </w:rPr>
              <w:t>relationships</w:t>
            </w:r>
            <w:r w:rsidR="00BA08C3" w:rsidRPr="00061129">
              <w:rPr>
                <w:rFonts w:ascii="Times New Roman" w:hAnsi="Times New Roman"/>
              </w:rPr>
              <w:t xml:space="preserve"> </w:t>
            </w:r>
            <w:r w:rsidRPr="00061129">
              <w:rPr>
                <w:rFonts w:ascii="Times New Roman" w:hAnsi="Times New Roman"/>
              </w:rPr>
              <w:t>as colleagues in law enforcement.</w:t>
            </w:r>
            <w:r>
              <w:rPr>
                <w:rFonts w:ascii="Times New Roman" w:hAnsi="Times New Roman"/>
              </w:rPr>
              <w:t xml:space="preserve"> By nature, this creates a conflict.</w:t>
            </w:r>
            <w:r w:rsidRPr="00061129">
              <w:rPr>
                <w:rFonts w:ascii="Times New Roman" w:hAnsi="Times New Roman"/>
              </w:rPr>
              <w:br/>
            </w:r>
            <w:r w:rsidRPr="00061129">
              <w:rPr>
                <w:rFonts w:ascii="Times New Roman" w:hAnsi="Times New Roman"/>
              </w:rPr>
              <w:br/>
              <w:t>While New Jersey’s system is better</w:t>
            </w:r>
            <w:r>
              <w:rPr>
                <w:rFonts w:ascii="Times New Roman" w:hAnsi="Times New Roman"/>
              </w:rPr>
              <w:t xml:space="preserve"> than those of many states, it’s not enough: the New Jersey Attorney General should investigate police killings, not local prosecutors.</w:t>
            </w:r>
            <w:r>
              <w:rPr>
                <w:rFonts w:ascii="Times New Roman" w:hAnsi="Times New Roman"/>
              </w:rPr>
              <w:br/>
            </w:r>
            <w:r>
              <w:rPr>
                <w:rFonts w:ascii="Times New Roman" w:hAnsi="Times New Roman"/>
              </w:rPr>
              <w:br/>
              <w:t>The President’s Task Force on 21</w:t>
            </w:r>
            <w:r w:rsidRPr="00061129">
              <w:rPr>
                <w:rFonts w:ascii="Times New Roman" w:hAnsi="Times New Roman"/>
                <w:vertAlign w:val="superscript"/>
              </w:rPr>
              <w:t>st</w:t>
            </w:r>
            <w:r>
              <w:rPr>
                <w:rFonts w:ascii="Times New Roman" w:hAnsi="Times New Roman"/>
              </w:rPr>
              <w:t xml:space="preserve"> Century Policing, a study of the most fair and effective strategies in law enforcement, has already called for this commonsense reform. It’s time for New Jersey to move forward on creating real accountability. It’s time for New Jersey to have independent investigations and prosecutions when someone is killed by law enforcement.</w:t>
            </w:r>
          </w:p>
          <w:p w14:paraId="09DDF7D1" w14:textId="6A3BF5CC" w:rsidR="000643CB" w:rsidRDefault="000643CB" w:rsidP="00FF63A6">
            <w:pPr>
              <w:rPr>
                <w:rFonts w:ascii="Times New Roman" w:hAnsi="Times New Roman"/>
              </w:rPr>
            </w:pPr>
          </w:p>
          <w:p w14:paraId="4982DBD7" w14:textId="2FDEF5E3" w:rsidR="001A7584" w:rsidRDefault="000643CB" w:rsidP="00FF63A6">
            <w:pPr>
              <w:rPr>
                <w:rFonts w:ascii="Arial" w:hAnsi="Arial" w:cs="Arial"/>
                <w:szCs w:val="20"/>
              </w:rPr>
            </w:pPr>
            <w:r>
              <w:rPr>
                <w:rFonts w:ascii="Times New Roman" w:hAnsi="Times New Roman"/>
              </w:rPr>
              <w:t xml:space="preserve">We need </w:t>
            </w:r>
            <w:r w:rsidR="00BA08C3">
              <w:rPr>
                <w:rFonts w:ascii="Times New Roman" w:hAnsi="Times New Roman"/>
              </w:rPr>
              <w:t xml:space="preserve">to put this important issue before the Assembly for their vote. </w:t>
            </w:r>
          </w:p>
          <w:p w14:paraId="3C38AD9C" w14:textId="160BCA18" w:rsidR="001A7584" w:rsidRDefault="001A7584" w:rsidP="00FF63A6">
            <w:pPr>
              <w:rPr>
                <w:rFonts w:ascii="Arial" w:hAnsi="Arial" w:cs="Arial"/>
                <w:szCs w:val="20"/>
              </w:rPr>
            </w:pPr>
          </w:p>
          <w:p w14:paraId="6568FFBA" w14:textId="77777777" w:rsidR="001A7584" w:rsidRDefault="001A7584" w:rsidP="00FF63A6">
            <w:pPr>
              <w:rPr>
                <w:rFonts w:ascii="Arial" w:hAnsi="Arial" w:cs="Arial"/>
                <w:szCs w:val="20"/>
              </w:rPr>
            </w:pPr>
          </w:p>
          <w:p w14:paraId="08277C68" w14:textId="77777777" w:rsidR="001A7584" w:rsidRDefault="001A7584" w:rsidP="00FF63A6">
            <w:pPr>
              <w:rPr>
                <w:rFonts w:ascii="Arial" w:hAnsi="Arial" w:cs="Arial"/>
                <w:szCs w:val="20"/>
              </w:rPr>
            </w:pPr>
          </w:p>
          <w:p w14:paraId="6DDC6297" w14:textId="77777777" w:rsidR="001A7584" w:rsidRDefault="001A7584" w:rsidP="00FF63A6">
            <w:pPr>
              <w:rPr>
                <w:rFonts w:ascii="Arial" w:hAnsi="Arial" w:cs="Arial"/>
                <w:szCs w:val="20"/>
              </w:rPr>
            </w:pPr>
          </w:p>
          <w:p w14:paraId="3ABF3FA1" w14:textId="77777777" w:rsidR="001A7584" w:rsidRDefault="001A7584" w:rsidP="00FF63A6">
            <w:pPr>
              <w:rPr>
                <w:rFonts w:ascii="Arial" w:hAnsi="Arial" w:cs="Arial"/>
                <w:szCs w:val="20"/>
              </w:rPr>
            </w:pPr>
          </w:p>
          <w:p w14:paraId="55F8D83B" w14:textId="77777777" w:rsidR="001A7584" w:rsidRDefault="001A7584" w:rsidP="00FF63A6">
            <w:pPr>
              <w:rPr>
                <w:rFonts w:ascii="Arial" w:hAnsi="Arial" w:cs="Arial"/>
                <w:szCs w:val="20"/>
              </w:rPr>
            </w:pPr>
          </w:p>
          <w:p w14:paraId="468C39FB" w14:textId="77777777" w:rsidR="001A7584" w:rsidRDefault="001A7584" w:rsidP="00FF63A6">
            <w:pPr>
              <w:rPr>
                <w:rFonts w:ascii="Arial" w:hAnsi="Arial" w:cs="Arial"/>
                <w:szCs w:val="20"/>
              </w:rPr>
            </w:pPr>
          </w:p>
        </w:tc>
      </w:tr>
      <w:tr w:rsidR="001A7584" w:rsidRPr="00973768" w14:paraId="4427A2EA" w14:textId="77777777" w:rsidTr="00FF63A6">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CE9E073" w14:textId="77777777" w:rsidR="001A7584" w:rsidRPr="001F1D63" w:rsidRDefault="001A7584" w:rsidP="00FF63A6">
            <w:pPr>
              <w:rPr>
                <w:rFonts w:ascii="Arial" w:hAnsi="Arial" w:cs="Arial"/>
                <w:b/>
                <w:szCs w:val="20"/>
              </w:rPr>
            </w:pPr>
            <w:r w:rsidRPr="001F1D63">
              <w:rPr>
                <w:rFonts w:ascii="Arial" w:hAnsi="Arial" w:cs="Arial"/>
                <w:b/>
                <w:szCs w:val="20"/>
              </w:rPr>
              <w:lastRenderedPageBreak/>
              <w:t>Required ending</w:t>
            </w:r>
            <w:r>
              <w:rPr>
                <w:rFonts w:ascii="Arial" w:hAnsi="Arial" w:cs="Arial"/>
                <w:b/>
                <w:szCs w:val="20"/>
              </w:rPr>
              <w:t xml:space="preserve"> for email message (not editable by sender)</w:t>
            </w:r>
            <w:r w:rsidRPr="001F1D63">
              <w:rPr>
                <w:rFonts w:ascii="Arial" w:hAnsi="Arial" w:cs="Arial"/>
                <w:b/>
                <w:szCs w:val="20"/>
              </w:rPr>
              <w:t>:</w:t>
            </w:r>
          </w:p>
          <w:p w14:paraId="6354972F" w14:textId="77777777" w:rsidR="001A7584" w:rsidRDefault="001A7584" w:rsidP="00FF63A6">
            <w:pPr>
              <w:rPr>
                <w:rFonts w:ascii="Arial" w:hAnsi="Arial" w:cs="Arial"/>
                <w:szCs w:val="20"/>
              </w:rPr>
            </w:pPr>
          </w:p>
          <w:p w14:paraId="3F38C635" w14:textId="77777777" w:rsidR="001A7584" w:rsidRDefault="001A7584" w:rsidP="00FF63A6">
            <w:pPr>
              <w:rPr>
                <w:rFonts w:ascii="Arial" w:hAnsi="Arial" w:cs="Arial"/>
                <w:szCs w:val="20"/>
              </w:rPr>
            </w:pPr>
          </w:p>
          <w:p w14:paraId="16073D53" w14:textId="2A10EEB5" w:rsidR="002B5770" w:rsidRDefault="002B5770" w:rsidP="00FF63A6">
            <w:pPr>
              <w:rPr>
                <w:rFonts w:ascii="Arial" w:hAnsi="Arial" w:cs="Arial"/>
                <w:szCs w:val="20"/>
              </w:rPr>
            </w:pPr>
            <w:r>
              <w:rPr>
                <w:rFonts w:ascii="Times New Roman" w:hAnsi="Times New Roman"/>
              </w:rPr>
              <w:t>Please post A1115 now.</w:t>
            </w:r>
          </w:p>
          <w:p w14:paraId="4FC3BC6A" w14:textId="77777777" w:rsidR="001A7584" w:rsidRDefault="001A7584" w:rsidP="00FF63A6">
            <w:pPr>
              <w:rPr>
                <w:rFonts w:ascii="Arial" w:hAnsi="Arial" w:cs="Arial"/>
                <w:szCs w:val="20"/>
              </w:rPr>
            </w:pPr>
          </w:p>
          <w:p w14:paraId="23201C35" w14:textId="77777777" w:rsidR="001A7584" w:rsidRDefault="001A7584" w:rsidP="00FF63A6">
            <w:pPr>
              <w:rPr>
                <w:rFonts w:ascii="Arial" w:hAnsi="Arial" w:cs="Arial"/>
                <w:szCs w:val="20"/>
              </w:rPr>
            </w:pPr>
          </w:p>
          <w:p w14:paraId="21E6DB5F" w14:textId="5EF528D2" w:rsidR="001A7584" w:rsidRDefault="00BA08C3" w:rsidP="00FF63A6">
            <w:pPr>
              <w:rPr>
                <w:rFonts w:ascii="Arial" w:hAnsi="Arial" w:cs="Arial"/>
                <w:szCs w:val="20"/>
              </w:rPr>
            </w:pPr>
            <w:r>
              <w:rPr>
                <w:rFonts w:ascii="Arial" w:hAnsi="Arial" w:cs="Arial"/>
                <w:szCs w:val="20"/>
              </w:rPr>
              <w:t>Sincerely,</w:t>
            </w:r>
          </w:p>
          <w:p w14:paraId="7E2BEAC2" w14:textId="3B32D0B0" w:rsidR="00BA08C3" w:rsidRDefault="00BA08C3" w:rsidP="00FF63A6">
            <w:pPr>
              <w:rPr>
                <w:rFonts w:ascii="Arial" w:hAnsi="Arial" w:cs="Arial"/>
                <w:szCs w:val="20"/>
              </w:rPr>
            </w:pPr>
          </w:p>
          <w:p w14:paraId="277CC92E" w14:textId="19B220DB" w:rsidR="00BA08C3" w:rsidRDefault="00BA08C3" w:rsidP="00FF63A6">
            <w:pPr>
              <w:rPr>
                <w:rFonts w:ascii="Arial" w:hAnsi="Arial" w:cs="Arial"/>
                <w:szCs w:val="20"/>
              </w:rPr>
            </w:pPr>
            <w:r>
              <w:rPr>
                <w:rFonts w:ascii="Arial" w:hAnsi="Arial" w:cs="Arial"/>
                <w:szCs w:val="20"/>
              </w:rPr>
              <w:t>[supporter]</w:t>
            </w:r>
          </w:p>
          <w:p w14:paraId="307A953E" w14:textId="77777777" w:rsidR="001A7584" w:rsidRDefault="001A7584" w:rsidP="00FF63A6">
            <w:pPr>
              <w:rPr>
                <w:rFonts w:ascii="Arial" w:hAnsi="Arial" w:cs="Arial"/>
                <w:szCs w:val="20"/>
              </w:rPr>
            </w:pPr>
          </w:p>
          <w:p w14:paraId="69BC3B2C" w14:textId="77777777" w:rsidR="001A7584" w:rsidRDefault="001A7584" w:rsidP="00FF63A6">
            <w:pPr>
              <w:rPr>
                <w:rFonts w:ascii="Arial" w:hAnsi="Arial" w:cs="Arial"/>
                <w:szCs w:val="20"/>
              </w:rPr>
            </w:pPr>
          </w:p>
          <w:p w14:paraId="7536E40B" w14:textId="77777777" w:rsidR="001A7584" w:rsidRDefault="001A7584" w:rsidP="00FF63A6">
            <w:pPr>
              <w:rPr>
                <w:rFonts w:ascii="Arial" w:hAnsi="Arial" w:cs="Arial"/>
                <w:szCs w:val="20"/>
              </w:rPr>
            </w:pPr>
          </w:p>
          <w:p w14:paraId="55D76AC3" w14:textId="77777777" w:rsidR="001A7584" w:rsidRDefault="001A7584" w:rsidP="00FF63A6">
            <w:pPr>
              <w:rPr>
                <w:rFonts w:ascii="Arial" w:hAnsi="Arial" w:cs="Arial"/>
                <w:szCs w:val="20"/>
              </w:rPr>
            </w:pPr>
          </w:p>
        </w:tc>
      </w:tr>
      <w:tr w:rsidR="001A7584" w:rsidRPr="00973768" w14:paraId="59968ADC" w14:textId="77777777" w:rsidTr="00FF63A6">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FA1D050" w14:textId="77777777" w:rsidR="001A7584" w:rsidRDefault="001A7584" w:rsidP="00FF63A6">
            <w:pPr>
              <w:rPr>
                <w:rFonts w:ascii="Arial" w:hAnsi="Arial" w:cs="Arial"/>
                <w:b/>
                <w:szCs w:val="20"/>
              </w:rPr>
            </w:pPr>
            <w:r>
              <w:rPr>
                <w:rFonts w:ascii="Arial" w:hAnsi="Arial" w:cs="Arial"/>
                <w:b/>
                <w:szCs w:val="20"/>
              </w:rPr>
              <w:t>Talking points for call (for Call Alerts ONLY):</w:t>
            </w:r>
          </w:p>
          <w:p w14:paraId="3DC156B8" w14:textId="77777777" w:rsidR="001A7584" w:rsidRDefault="001A7584" w:rsidP="00FF63A6">
            <w:pPr>
              <w:rPr>
                <w:rFonts w:ascii="Arial" w:hAnsi="Arial" w:cs="Arial"/>
                <w:b/>
                <w:szCs w:val="20"/>
              </w:rPr>
            </w:pPr>
          </w:p>
          <w:p w14:paraId="3D289986" w14:textId="77777777" w:rsidR="001A7584" w:rsidRPr="001F1D63" w:rsidRDefault="001A7584" w:rsidP="00FF63A6">
            <w:pPr>
              <w:rPr>
                <w:rFonts w:ascii="Arial" w:hAnsi="Arial" w:cs="Arial"/>
                <w:b/>
                <w:szCs w:val="20"/>
              </w:rPr>
            </w:pPr>
          </w:p>
        </w:tc>
      </w:tr>
    </w:tbl>
    <w:p w14:paraId="7F5A0A50" w14:textId="77777777" w:rsidR="001A7584" w:rsidRDefault="001A7584" w:rsidP="001A7584">
      <w:pPr>
        <w:rPr>
          <w:rFonts w:ascii="Arial" w:hAnsi="Arial" w:cs="Arial"/>
        </w:rPr>
      </w:pPr>
    </w:p>
    <w:p w14:paraId="3C4A8A96" w14:textId="77777777" w:rsidR="001A7584" w:rsidRDefault="001A7584" w:rsidP="001A7584">
      <w:r>
        <w:br w:type="page"/>
      </w:r>
    </w:p>
    <w:p w14:paraId="12B36926" w14:textId="77777777" w:rsidR="001A7584" w:rsidRPr="00C26D35" w:rsidRDefault="001A7584" w:rsidP="001A7584"/>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1A7584" w:rsidRPr="00973768" w14:paraId="27B8CF93" w14:textId="77777777" w:rsidTr="00FF63A6">
        <w:trPr>
          <w:trHeight w:val="504"/>
        </w:trPr>
        <w:tc>
          <w:tcPr>
            <w:tcW w:w="10800" w:type="dxa"/>
            <w:tcBorders>
              <w:bottom w:val="single" w:sz="12" w:space="0" w:color="FDE9D9" w:themeColor="accent6" w:themeTint="33"/>
            </w:tcBorders>
            <w:shd w:val="clear" w:color="auto" w:fill="F79646" w:themeFill="accent6"/>
            <w:vAlign w:val="center"/>
          </w:tcPr>
          <w:p w14:paraId="07D58351" w14:textId="77777777" w:rsidR="001A7584" w:rsidRPr="00E468B6" w:rsidRDefault="001A7584" w:rsidP="00FF63A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251B69DB" w14:textId="77777777" w:rsidR="001A7584" w:rsidRPr="00973768" w:rsidRDefault="001A7584" w:rsidP="00FF63A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1A7584" w:rsidRPr="00973768" w14:paraId="722815F8" w14:textId="77777777" w:rsidTr="00FF63A6">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000C25" w14:textId="77777777" w:rsidR="001A7584" w:rsidRDefault="001A7584" w:rsidP="00FF63A6">
            <w:pPr>
              <w:rPr>
                <w:rFonts w:ascii="Arial" w:hAnsi="Arial" w:cs="Arial"/>
                <w:szCs w:val="20"/>
              </w:rPr>
            </w:pPr>
          </w:p>
          <w:p w14:paraId="34DEEE2A" w14:textId="77777777" w:rsidR="001A7584" w:rsidRDefault="001A7584" w:rsidP="00FF63A6">
            <w:pPr>
              <w:rPr>
                <w:rFonts w:ascii="Arial" w:hAnsi="Arial" w:cs="Arial"/>
                <w:szCs w:val="20"/>
              </w:rPr>
            </w:pPr>
          </w:p>
          <w:p w14:paraId="67638B82" w14:textId="41E58793" w:rsidR="001A7584" w:rsidRPr="00A1000D" w:rsidRDefault="001A7584" w:rsidP="00FF63A6">
            <w:pPr>
              <w:rPr>
                <w:rFonts w:ascii="Arial" w:hAnsi="Arial" w:cs="Arial"/>
                <w:szCs w:val="20"/>
              </w:rPr>
            </w:pPr>
            <w:r>
              <w:rPr>
                <w:rFonts w:ascii="Times New Roman" w:hAnsi="Times New Roman"/>
              </w:rPr>
              <w:t>Thank you for taking action to support independent prosecutors for police killings in New Jersey. If you haven’t</w:t>
            </w:r>
            <w:r w:rsidR="00FA7BB0">
              <w:rPr>
                <w:rFonts w:ascii="Times New Roman" w:hAnsi="Times New Roman"/>
              </w:rPr>
              <w:t xml:space="preserve"> seen our five-point blueprint for police accountability</w:t>
            </w:r>
            <w:r>
              <w:rPr>
                <w:rFonts w:ascii="Times New Roman" w:hAnsi="Times New Roman"/>
              </w:rPr>
              <w:t>,</w:t>
            </w:r>
            <w:r w:rsidR="00FA7BB0">
              <w:rPr>
                <w:rFonts w:ascii="Times New Roman" w:hAnsi="Times New Roman"/>
              </w:rPr>
              <w:t xml:space="preserve"> which includes requiring independent investigations for police violence,</w:t>
            </w:r>
            <w:r>
              <w:rPr>
                <w:rFonts w:ascii="Times New Roman" w:hAnsi="Times New Roman"/>
              </w:rPr>
              <w:t xml:space="preserve"> </w:t>
            </w:r>
            <w:commentRangeStart w:id="7"/>
            <w:r>
              <w:rPr>
                <w:rFonts w:ascii="Times New Roman" w:hAnsi="Times New Roman"/>
              </w:rPr>
              <w:t>check</w:t>
            </w:r>
            <w:r w:rsidR="00FA7BB0">
              <w:rPr>
                <w:rFonts w:ascii="Times New Roman" w:hAnsi="Times New Roman"/>
              </w:rPr>
              <w:t xml:space="preserve"> it</w:t>
            </w:r>
            <w:r>
              <w:rPr>
                <w:rFonts w:ascii="Times New Roman" w:hAnsi="Times New Roman"/>
              </w:rPr>
              <w:t xml:space="preserve"> out</w:t>
            </w:r>
            <w:r w:rsidR="00FA7BB0">
              <w:rPr>
                <w:rFonts w:ascii="Times New Roman" w:hAnsi="Times New Roman"/>
              </w:rPr>
              <w:t xml:space="preserve"> online</w:t>
            </w:r>
            <w:commentRangeEnd w:id="7"/>
            <w:r w:rsidR="00FA7BB0">
              <w:rPr>
                <w:rStyle w:val="CommentReference"/>
                <w:rFonts w:asciiTheme="minorHAnsi" w:eastAsiaTheme="minorEastAsia" w:hAnsiTheme="minorHAnsi" w:cstheme="minorBidi"/>
                <w:color w:val="auto"/>
              </w:rPr>
              <w:commentReference w:id="7"/>
            </w:r>
            <w:r w:rsidR="00FA7BB0">
              <w:rPr>
                <w:rFonts w:ascii="Times New Roman" w:hAnsi="Times New Roman"/>
              </w:rPr>
              <w:t>.</w:t>
            </w:r>
            <w:r>
              <w:rPr>
                <w:rFonts w:ascii="Times New Roman" w:hAnsi="Times New Roman"/>
              </w:rPr>
              <w:t xml:space="preserve"> </w:t>
            </w:r>
            <w:r>
              <w:rPr>
                <w:rFonts w:ascii="Times New Roman" w:hAnsi="Times New Roman"/>
              </w:rPr>
              <w:br/>
            </w:r>
            <w:r>
              <w:rPr>
                <w:rFonts w:ascii="Times New Roman" w:hAnsi="Times New Roman"/>
              </w:rPr>
              <w:br/>
            </w:r>
            <w:r w:rsidRPr="00A1000D">
              <w:rPr>
                <w:rFonts w:ascii="Arial" w:hAnsi="Arial" w:cs="Arial"/>
                <w:szCs w:val="20"/>
              </w:rPr>
              <w:t>Take the next step and share this alert with your friends:</w:t>
            </w:r>
          </w:p>
          <w:p w14:paraId="70EBFAA7" w14:textId="77777777" w:rsidR="001A7584" w:rsidRPr="00A1000D" w:rsidRDefault="001A7584" w:rsidP="00FF63A6">
            <w:pPr>
              <w:rPr>
                <w:rFonts w:ascii="Arial" w:hAnsi="Arial" w:cs="Arial"/>
                <w:szCs w:val="20"/>
              </w:rPr>
            </w:pPr>
          </w:p>
          <w:p w14:paraId="27FBBF3F" w14:textId="77777777" w:rsidR="001A7584" w:rsidRPr="00A1000D" w:rsidRDefault="001A7584" w:rsidP="00FF63A6">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7FE4A0FC" w14:textId="77777777" w:rsidR="001A7584" w:rsidRDefault="001A7584" w:rsidP="00FF63A6">
            <w:pPr>
              <w:rPr>
                <w:rFonts w:ascii="Arial" w:hAnsi="Arial" w:cs="Arial"/>
                <w:szCs w:val="20"/>
              </w:rPr>
            </w:pPr>
          </w:p>
          <w:p w14:paraId="0100E03B" w14:textId="77777777" w:rsidR="001A7584" w:rsidRDefault="001A7584" w:rsidP="00FF63A6">
            <w:pPr>
              <w:rPr>
                <w:rFonts w:ascii="Arial" w:hAnsi="Arial" w:cs="Arial"/>
                <w:szCs w:val="20"/>
              </w:rPr>
            </w:pPr>
          </w:p>
          <w:p w14:paraId="19A6F481" w14:textId="77777777" w:rsidR="001A7584" w:rsidRDefault="001A7584" w:rsidP="00FF63A6">
            <w:pPr>
              <w:rPr>
                <w:rFonts w:ascii="Arial" w:hAnsi="Arial" w:cs="Arial"/>
                <w:szCs w:val="20"/>
              </w:rPr>
            </w:pPr>
            <w:r>
              <w:rPr>
                <w:rFonts w:ascii="Arial" w:hAnsi="Arial" w:cs="Arial"/>
                <w:szCs w:val="20"/>
              </w:rPr>
              <w:t>-----Tracking code (DO NOT DELETE)------</w:t>
            </w:r>
          </w:p>
          <w:p w14:paraId="34FEADC4" w14:textId="77777777" w:rsidR="001A7584" w:rsidRDefault="001A7584" w:rsidP="00FF63A6">
            <w:pPr>
              <w:rPr>
                <w:rFonts w:ascii="Arial" w:hAnsi="Arial" w:cs="Arial"/>
                <w:szCs w:val="20"/>
              </w:rPr>
            </w:pPr>
          </w:p>
          <w:p w14:paraId="295D0053" w14:textId="77777777" w:rsidR="001A7584" w:rsidRDefault="001A7584" w:rsidP="00FF63A6">
            <w:pPr>
              <w:rPr>
                <w:rFonts w:ascii="Arial" w:hAnsi="Arial" w:cs="Arial"/>
                <w:szCs w:val="20"/>
              </w:rPr>
            </w:pPr>
            <w:r>
              <w:rPr>
                <w:sz w:val="20"/>
                <w:szCs w:val="20"/>
              </w:rPr>
              <w:t>&lt;img src="https://ms.clicks.actions.aclu.org/conversion?version=1&amp;conversion_items=1&amp;conversion_value=0" width=”0” height=”0”&gt;</w:t>
            </w:r>
          </w:p>
          <w:p w14:paraId="6FE23040" w14:textId="77777777" w:rsidR="001A7584" w:rsidRDefault="001A7584" w:rsidP="00FF63A6">
            <w:pPr>
              <w:rPr>
                <w:rFonts w:ascii="Arial" w:hAnsi="Arial" w:cs="Arial"/>
                <w:szCs w:val="20"/>
              </w:rPr>
            </w:pPr>
          </w:p>
          <w:p w14:paraId="5362035E" w14:textId="77777777" w:rsidR="001A7584" w:rsidRPr="00973768" w:rsidRDefault="001A7584" w:rsidP="00FF63A6">
            <w:pPr>
              <w:rPr>
                <w:rFonts w:ascii="Arial" w:hAnsi="Arial" w:cs="Arial"/>
                <w:szCs w:val="20"/>
              </w:rPr>
            </w:pPr>
          </w:p>
        </w:tc>
      </w:tr>
      <w:tr w:rsidR="001A7584" w:rsidRPr="00973768" w14:paraId="53308CCD" w14:textId="77777777" w:rsidTr="00FF63A6">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06DFCFB8" w14:textId="7521055F" w:rsidR="001A7584" w:rsidRPr="004D343B" w:rsidRDefault="001A7584" w:rsidP="00FF63A6">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witter Share Link (</w:t>
            </w:r>
            <w:ins w:id="8" w:author="Allison Peltzman" w:date="2017-12-08T10:59:00Z">
              <w:r w:rsidR="00BA08C3">
                <w:rPr>
                  <w:rFonts w:ascii="Arial" w:hAnsi="Arial" w:cs="Arial"/>
                  <w:b/>
                  <w:color w:val="FFFFFF" w:themeColor="background1"/>
                  <w:szCs w:val="20"/>
                </w:rPr>
                <w:t>280</w:t>
              </w:r>
            </w:ins>
            <w:del w:id="9" w:author="Allison Peltzman" w:date="2017-12-08T10:59:00Z">
              <w:r w:rsidRPr="004D343B" w:rsidDel="00BA08C3">
                <w:rPr>
                  <w:rFonts w:ascii="Arial" w:hAnsi="Arial" w:cs="Arial"/>
                  <w:b/>
                  <w:color w:val="FFFFFF" w:themeColor="background1"/>
                  <w:szCs w:val="20"/>
                </w:rPr>
                <w:delText>140</w:delText>
              </w:r>
            </w:del>
            <w:r w:rsidRPr="004D343B">
              <w:rPr>
                <w:rFonts w:ascii="Arial" w:hAnsi="Arial" w:cs="Arial"/>
                <w:b/>
                <w:color w:val="FFFFFF" w:themeColor="background1"/>
                <w:szCs w:val="20"/>
              </w:rPr>
              <w:t xml:space="preserve"> characters max) </w:t>
            </w:r>
          </w:p>
        </w:tc>
      </w:tr>
      <w:tr w:rsidR="001A7584" w:rsidRPr="00973768" w14:paraId="04FF1EED" w14:textId="77777777" w:rsidTr="00FF63A6">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966ED7" w14:textId="77777777" w:rsidR="001A7584" w:rsidRDefault="001A7584" w:rsidP="00FF63A6">
            <w:pPr>
              <w:rPr>
                <w:rFonts w:ascii="Arial" w:hAnsi="Arial" w:cs="Arial"/>
                <w:szCs w:val="20"/>
              </w:rPr>
            </w:pPr>
          </w:p>
          <w:p w14:paraId="0E26E3D5" w14:textId="699A8D22" w:rsidR="001A7584" w:rsidRDefault="001A7584" w:rsidP="00BA08C3">
            <w:pPr>
              <w:rPr>
                <w:rFonts w:ascii="Arial" w:hAnsi="Arial" w:cs="Arial"/>
                <w:szCs w:val="20"/>
              </w:rPr>
            </w:pPr>
            <w:r>
              <w:rPr>
                <w:rFonts w:ascii="Calibri" w:hAnsi="Calibri"/>
                <w:color w:val="1F497D"/>
                <w:sz w:val="22"/>
                <w:szCs w:val="22"/>
              </w:rPr>
              <w:t xml:space="preserve">Demand independence &amp; accountability when police kill in NJ. </w:t>
            </w:r>
            <w:r w:rsidR="00BA08C3">
              <w:rPr>
                <w:rFonts w:ascii="Calibri" w:hAnsi="Calibri"/>
                <w:color w:val="1F497D"/>
                <w:sz w:val="22"/>
                <w:szCs w:val="22"/>
              </w:rPr>
              <w:t>Tell @VincentPrieto to schedule an</w:t>
            </w:r>
            <w:r>
              <w:rPr>
                <w:rFonts w:ascii="Calibri" w:hAnsi="Calibri"/>
                <w:color w:val="1F497D"/>
                <w:sz w:val="22"/>
                <w:szCs w:val="22"/>
              </w:rPr>
              <w:t xml:space="preserve"> Assembly</w:t>
            </w:r>
            <w:r w:rsidR="00101C02">
              <w:rPr>
                <w:rFonts w:ascii="Calibri" w:hAnsi="Calibri"/>
                <w:color w:val="1F497D"/>
                <w:sz w:val="22"/>
                <w:szCs w:val="22"/>
              </w:rPr>
              <w:t xml:space="preserve"> vote on A1115</w:t>
            </w:r>
            <w:r w:rsidR="00BA08C3">
              <w:rPr>
                <w:rFonts w:ascii="Calibri" w:hAnsi="Calibri"/>
                <w:color w:val="1F497D"/>
                <w:sz w:val="22"/>
                <w:szCs w:val="22"/>
              </w:rPr>
              <w:t>, a bill giving the AG responsibility over investigations and prosecutions when someone dies in an interaction w law enforcement. via @ACLUNJ</w:t>
            </w:r>
          </w:p>
        </w:tc>
      </w:tr>
    </w:tbl>
    <w:p w14:paraId="4A521495" w14:textId="77777777" w:rsidR="001A7584" w:rsidRPr="00973768" w:rsidRDefault="001A7584" w:rsidP="001A7584">
      <w:pPr>
        <w:rPr>
          <w:rFonts w:ascii="Arial" w:hAnsi="Arial" w:cs="Arial"/>
        </w:rPr>
      </w:pPr>
    </w:p>
    <w:p w14:paraId="49EC7198" w14:textId="77777777" w:rsidR="00486D0C" w:rsidRDefault="000738DE"/>
    <w:sectPr w:rsidR="00486D0C" w:rsidSect="00364F7B">
      <w:headerReference w:type="default" r:id="rId19"/>
      <w:footerReference w:type="default" r:id="rId20"/>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lison Peltzman" w:date="2017-12-08T11:08:00Z" w:initials="AP">
    <w:p w14:paraId="7DA498E6" w14:textId="52332195" w:rsidR="00BF185F" w:rsidRDefault="00BF185F">
      <w:pPr>
        <w:pStyle w:val="CommentText"/>
      </w:pPr>
      <w:r>
        <w:rPr>
          <w:rStyle w:val="CommentReference"/>
        </w:rPr>
        <w:annotationRef/>
      </w:r>
      <w:r>
        <w:t>link</w:t>
      </w:r>
    </w:p>
  </w:comment>
  <w:comment w:id="3" w:author="Dianna Houenou" w:date="2017-12-06T21:49:00Z" w:initials="DH">
    <w:p w14:paraId="4E6118D9" w14:textId="211B831F" w:rsidR="002842DC" w:rsidRDefault="002842DC">
      <w:pPr>
        <w:pStyle w:val="CommentText"/>
      </w:pPr>
      <w:r>
        <w:rPr>
          <w:rStyle w:val="CommentReference"/>
        </w:rPr>
        <w:annotationRef/>
      </w:r>
      <w:r>
        <w:t>Link to action</w:t>
      </w:r>
    </w:p>
  </w:comment>
  <w:comment w:id="4" w:author="A" w:date="2017-03-21T14:52:00Z" w:initials="A">
    <w:p w14:paraId="29460F24" w14:textId="77777777" w:rsidR="001A7584" w:rsidRDefault="001A7584" w:rsidP="001A7584">
      <w:pPr>
        <w:pStyle w:val="CommentText"/>
      </w:pPr>
      <w:r>
        <w:rPr>
          <w:rStyle w:val="CommentReference"/>
        </w:rPr>
        <w:annotationRef/>
      </w:r>
      <w:r>
        <w:t>Link to action</w:t>
      </w:r>
    </w:p>
  </w:comment>
  <w:comment w:id="7" w:author="Allison Peltzman" w:date="2017-03-21T14:52:00Z" w:initials="AP">
    <w:p w14:paraId="7FBFA46D" w14:textId="77777777" w:rsidR="00FA7BB0" w:rsidRDefault="00FA7BB0" w:rsidP="00FA7BB0">
      <w:pPr>
        <w:pStyle w:val="CommentText"/>
      </w:pPr>
      <w:r>
        <w:rPr>
          <w:rStyle w:val="CommentReference"/>
        </w:rPr>
        <w:annotationRef/>
      </w:r>
      <w:r>
        <w:rPr>
          <w:rStyle w:val="CommentReference"/>
        </w:rPr>
        <w:annotationRef/>
      </w:r>
      <w:r w:rsidRPr="001531FD">
        <w:t>https://www.aclu-nj.org/theissues/policepractices/getting-police-accountability-blueprint-new-jersey/</w:t>
      </w:r>
    </w:p>
    <w:p w14:paraId="7613ED52" w14:textId="77777777" w:rsidR="00FA7BB0" w:rsidRDefault="00FA7BB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498E6" w15:done="0"/>
  <w15:commentEx w15:paraId="4E6118D9" w15:done="0"/>
  <w15:commentEx w15:paraId="29460F24" w15:done="0"/>
  <w15:commentEx w15:paraId="7613ED5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EABAB" w14:textId="77777777" w:rsidR="00E74551" w:rsidRDefault="00E74551">
      <w:r>
        <w:separator/>
      </w:r>
    </w:p>
  </w:endnote>
  <w:endnote w:type="continuationSeparator" w:id="0">
    <w:p w14:paraId="75B07B53" w14:textId="77777777" w:rsidR="00E74551" w:rsidRDefault="00E7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FCAF8" w14:textId="61A8C375" w:rsidR="00040673" w:rsidRPr="00040673" w:rsidRDefault="001A7584"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0738DE">
      <w:rPr>
        <w:rFonts w:cs="Arial"/>
        <w:noProof/>
        <w:color w:val="3971AB"/>
        <w:sz w:val="20"/>
      </w:rPr>
      <w:t>2</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9A881" w14:textId="77777777" w:rsidR="00E74551" w:rsidRDefault="00E74551">
      <w:r>
        <w:separator/>
      </w:r>
    </w:p>
  </w:footnote>
  <w:footnote w:type="continuationSeparator" w:id="0">
    <w:p w14:paraId="0E311EA6" w14:textId="77777777" w:rsidR="00E74551" w:rsidRDefault="00E7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04D04" w14:textId="77777777" w:rsidR="008726A1" w:rsidRPr="007C7AA6" w:rsidRDefault="001A7584"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9264" behindDoc="0" locked="0" layoutInCell="1" allowOverlap="1" wp14:anchorId="7D3ABACE" wp14:editId="511D73CF">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817641F" w14:textId="77777777" w:rsidR="00052C04" w:rsidRPr="007C7AA6" w:rsidRDefault="001A7584" w:rsidP="00040673">
    <w:pPr>
      <w:jc w:val="right"/>
      <w:rPr>
        <w:rFonts w:ascii="Arial" w:hAnsi="Arial" w:cs="Arial"/>
        <w:sz w:val="40"/>
        <w:szCs w:val="40"/>
      </w:rPr>
    </w:pPr>
    <w:r w:rsidRPr="007C7AA6">
      <w:rPr>
        <w:rFonts w:ascii="Arial" w:hAnsi="Arial" w:cs="Arial"/>
        <w:sz w:val="40"/>
        <w:szCs w:val="40"/>
      </w:rPr>
      <w:t>Email and Action Alert</w:t>
    </w:r>
  </w:p>
  <w:p w14:paraId="6468F903" w14:textId="77777777" w:rsidR="00746B86" w:rsidRPr="00746B86" w:rsidRDefault="001A7584"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1F0B984" wp14:editId="3B09FDAE">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16A5E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636B4"/>
    <w:multiLevelType w:val="hybridMultilevel"/>
    <w:tmpl w:val="BF68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rson w15:author="Dianna Houenou">
    <w15:presenceInfo w15:providerId="AD" w15:userId="S-1-5-21-633453488-1691960340-586010189-1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84"/>
    <w:rsid w:val="00006525"/>
    <w:rsid w:val="0002491E"/>
    <w:rsid w:val="0004123E"/>
    <w:rsid w:val="000643CB"/>
    <w:rsid w:val="00065761"/>
    <w:rsid w:val="000738DE"/>
    <w:rsid w:val="000F2185"/>
    <w:rsid w:val="00101C02"/>
    <w:rsid w:val="00121E39"/>
    <w:rsid w:val="001A7584"/>
    <w:rsid w:val="001B2CD4"/>
    <w:rsid w:val="002662A5"/>
    <w:rsid w:val="002842DC"/>
    <w:rsid w:val="002B575C"/>
    <w:rsid w:val="002B5770"/>
    <w:rsid w:val="00310DCB"/>
    <w:rsid w:val="00366C15"/>
    <w:rsid w:val="003D1D2B"/>
    <w:rsid w:val="004639BA"/>
    <w:rsid w:val="00497E2B"/>
    <w:rsid w:val="004E309A"/>
    <w:rsid w:val="0059769A"/>
    <w:rsid w:val="005D53EA"/>
    <w:rsid w:val="007705EC"/>
    <w:rsid w:val="007B016D"/>
    <w:rsid w:val="007B03DE"/>
    <w:rsid w:val="00806720"/>
    <w:rsid w:val="008148BB"/>
    <w:rsid w:val="00921CE9"/>
    <w:rsid w:val="00933DA4"/>
    <w:rsid w:val="00A94477"/>
    <w:rsid w:val="00AE203C"/>
    <w:rsid w:val="00AF6744"/>
    <w:rsid w:val="00B0090E"/>
    <w:rsid w:val="00B14AB4"/>
    <w:rsid w:val="00B96533"/>
    <w:rsid w:val="00BA08C3"/>
    <w:rsid w:val="00BF185F"/>
    <w:rsid w:val="00C05451"/>
    <w:rsid w:val="00D26D9D"/>
    <w:rsid w:val="00DD4988"/>
    <w:rsid w:val="00E21D63"/>
    <w:rsid w:val="00E30FAB"/>
    <w:rsid w:val="00E7198A"/>
    <w:rsid w:val="00E74551"/>
    <w:rsid w:val="00F20472"/>
    <w:rsid w:val="00F65182"/>
    <w:rsid w:val="00F937C6"/>
    <w:rsid w:val="00FA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7E42"/>
  <w15:docId w15:val="{ADB943EC-F38A-4FE6-A594-4353974D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584"/>
    <w:pPr>
      <w:spacing w:after="0" w:line="240" w:lineRule="auto"/>
    </w:pPr>
    <w:rPr>
      <w:rFonts w:ascii="DIN-Regular" w:eastAsia="Times New Roman" w:hAnsi="DIN-Regular" w:cs="Times New Roman"/>
      <w:color w:val="00365C"/>
      <w:sz w:val="24"/>
      <w:szCs w:val="24"/>
    </w:rPr>
  </w:style>
  <w:style w:type="paragraph" w:styleId="Heading5">
    <w:name w:val="heading 5"/>
    <w:basedOn w:val="Normal"/>
    <w:next w:val="Normal"/>
    <w:link w:val="Heading5Char"/>
    <w:unhideWhenUsed/>
    <w:qFormat/>
    <w:rsid w:val="001A758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1A758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1A7584"/>
    <w:pPr>
      <w:tabs>
        <w:tab w:val="center" w:pos="4680"/>
        <w:tab w:val="right" w:pos="9360"/>
      </w:tabs>
    </w:pPr>
  </w:style>
  <w:style w:type="character" w:customStyle="1" w:styleId="HeaderChar">
    <w:name w:val="Header Char"/>
    <w:basedOn w:val="DefaultParagraphFont"/>
    <w:link w:val="Header"/>
    <w:uiPriority w:val="99"/>
    <w:rsid w:val="001A7584"/>
    <w:rPr>
      <w:rFonts w:ascii="DIN-Regular" w:eastAsia="Times New Roman" w:hAnsi="DIN-Regular" w:cs="Times New Roman"/>
      <w:color w:val="00365C"/>
      <w:sz w:val="24"/>
      <w:szCs w:val="24"/>
    </w:rPr>
  </w:style>
  <w:style w:type="paragraph" w:styleId="Footer">
    <w:name w:val="footer"/>
    <w:basedOn w:val="Normal"/>
    <w:link w:val="FooterChar"/>
    <w:uiPriority w:val="99"/>
    <w:unhideWhenUsed/>
    <w:rsid w:val="001A7584"/>
    <w:pPr>
      <w:tabs>
        <w:tab w:val="center" w:pos="4680"/>
        <w:tab w:val="right" w:pos="9360"/>
      </w:tabs>
    </w:pPr>
  </w:style>
  <w:style w:type="character" w:customStyle="1" w:styleId="FooterChar">
    <w:name w:val="Footer Char"/>
    <w:basedOn w:val="DefaultParagraphFont"/>
    <w:link w:val="Footer"/>
    <w:uiPriority w:val="99"/>
    <w:rsid w:val="001A7584"/>
    <w:rPr>
      <w:rFonts w:ascii="DIN-Regular" w:eastAsia="Times New Roman" w:hAnsi="DIN-Regular" w:cs="Times New Roman"/>
      <w:color w:val="00365C"/>
      <w:sz w:val="24"/>
      <w:szCs w:val="24"/>
    </w:rPr>
  </w:style>
  <w:style w:type="character" w:styleId="Strong">
    <w:name w:val="Strong"/>
    <w:qFormat/>
    <w:rsid w:val="001A7584"/>
    <w:rPr>
      <w:b/>
      <w:bCs/>
    </w:rPr>
  </w:style>
  <w:style w:type="character" w:styleId="Hyperlink">
    <w:name w:val="Hyperlink"/>
    <w:basedOn w:val="DefaultParagraphFont"/>
    <w:uiPriority w:val="99"/>
    <w:unhideWhenUsed/>
    <w:rsid w:val="001A7584"/>
    <w:rPr>
      <w:color w:val="0000FF" w:themeColor="hyperlink"/>
      <w:u w:val="single"/>
    </w:rPr>
  </w:style>
  <w:style w:type="paragraph" w:styleId="ListParagraph">
    <w:name w:val="List Paragraph"/>
    <w:basedOn w:val="Normal"/>
    <w:uiPriority w:val="34"/>
    <w:qFormat/>
    <w:rsid w:val="001A7584"/>
    <w:pPr>
      <w:ind w:left="720"/>
      <w:contextualSpacing/>
    </w:pPr>
  </w:style>
  <w:style w:type="table" w:styleId="TableGrid">
    <w:name w:val="Table Grid"/>
    <w:basedOn w:val="TableNormal"/>
    <w:rsid w:val="001A758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A75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584"/>
    <w:rPr>
      <w:rFonts w:asciiTheme="majorHAnsi" w:eastAsiaTheme="majorEastAsia" w:hAnsiTheme="majorHAnsi" w:cstheme="majorBidi"/>
      <w:color w:val="17365D" w:themeColor="text2" w:themeShade="BF"/>
      <w:spacing w:val="5"/>
      <w:kern w:val="28"/>
      <w:sz w:val="52"/>
      <w:szCs w:val="52"/>
    </w:rPr>
  </w:style>
  <w:style w:type="character" w:styleId="Emphasis">
    <w:name w:val="Emphasis"/>
    <w:qFormat/>
    <w:rsid w:val="001A7584"/>
    <w:rPr>
      <w:i/>
      <w:iCs/>
    </w:rPr>
  </w:style>
  <w:style w:type="character" w:styleId="CommentReference">
    <w:name w:val="annotation reference"/>
    <w:basedOn w:val="DefaultParagraphFont"/>
    <w:uiPriority w:val="99"/>
    <w:semiHidden/>
    <w:unhideWhenUsed/>
    <w:rsid w:val="001A7584"/>
    <w:rPr>
      <w:sz w:val="18"/>
      <w:szCs w:val="18"/>
    </w:rPr>
  </w:style>
  <w:style w:type="paragraph" w:styleId="CommentText">
    <w:name w:val="annotation text"/>
    <w:basedOn w:val="Normal"/>
    <w:link w:val="CommentTextChar"/>
    <w:uiPriority w:val="99"/>
    <w:semiHidden/>
    <w:unhideWhenUsed/>
    <w:rsid w:val="001A7584"/>
    <w:rPr>
      <w:rFonts w:asciiTheme="minorHAnsi" w:eastAsiaTheme="minorEastAsia" w:hAnsiTheme="minorHAnsi" w:cstheme="minorBidi"/>
      <w:color w:val="auto"/>
    </w:rPr>
  </w:style>
  <w:style w:type="character" w:customStyle="1" w:styleId="CommentTextChar">
    <w:name w:val="Comment Text Char"/>
    <w:basedOn w:val="DefaultParagraphFont"/>
    <w:link w:val="CommentText"/>
    <w:uiPriority w:val="99"/>
    <w:semiHidden/>
    <w:rsid w:val="001A7584"/>
    <w:rPr>
      <w:rFonts w:eastAsiaTheme="minorEastAsia"/>
      <w:sz w:val="24"/>
      <w:szCs w:val="24"/>
    </w:rPr>
  </w:style>
  <w:style w:type="paragraph" w:styleId="BalloonText">
    <w:name w:val="Balloon Text"/>
    <w:basedOn w:val="Normal"/>
    <w:link w:val="BalloonTextChar"/>
    <w:uiPriority w:val="99"/>
    <w:semiHidden/>
    <w:unhideWhenUsed/>
    <w:rsid w:val="001A7584"/>
    <w:rPr>
      <w:rFonts w:ascii="Tahoma" w:hAnsi="Tahoma" w:cs="Tahoma"/>
      <w:sz w:val="16"/>
      <w:szCs w:val="16"/>
    </w:rPr>
  </w:style>
  <w:style w:type="character" w:customStyle="1" w:styleId="BalloonTextChar">
    <w:name w:val="Balloon Text Char"/>
    <w:basedOn w:val="DefaultParagraphFont"/>
    <w:link w:val="BalloonText"/>
    <w:uiPriority w:val="99"/>
    <w:semiHidden/>
    <w:rsid w:val="001A7584"/>
    <w:rPr>
      <w:rFonts w:ascii="Tahoma" w:eastAsia="Times New Roman" w:hAnsi="Tahoma" w:cs="Tahoma"/>
      <w:color w:val="00365C"/>
      <w:sz w:val="16"/>
      <w:szCs w:val="16"/>
    </w:rPr>
  </w:style>
  <w:style w:type="paragraph" w:styleId="CommentSubject">
    <w:name w:val="annotation subject"/>
    <w:basedOn w:val="CommentText"/>
    <w:next w:val="CommentText"/>
    <w:link w:val="CommentSubjectChar"/>
    <w:uiPriority w:val="99"/>
    <w:semiHidden/>
    <w:unhideWhenUsed/>
    <w:rsid w:val="004E309A"/>
    <w:rPr>
      <w:rFonts w:ascii="DIN-Regular" w:eastAsia="Times New Roman" w:hAnsi="DIN-Regular" w:cs="Times New Roman"/>
      <w:b/>
      <w:bCs/>
      <w:color w:val="00365C"/>
      <w:sz w:val="20"/>
      <w:szCs w:val="20"/>
    </w:rPr>
  </w:style>
  <w:style w:type="character" w:customStyle="1" w:styleId="CommentSubjectChar">
    <w:name w:val="Comment Subject Char"/>
    <w:basedOn w:val="CommentTextChar"/>
    <w:link w:val="CommentSubject"/>
    <w:uiPriority w:val="99"/>
    <w:semiHidden/>
    <w:rsid w:val="004E309A"/>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uloop.org/Departments/affiliateSupport/CAN/Pages/CAN%20Calendar.aspx" TargetMode="External"/><Relationship Id="rId13" Type="http://schemas.openxmlformats.org/officeDocument/2006/relationships/hyperlink" Target="http://morguefile.com/" TargetMode="External"/><Relationship Id="rId18" Type="http://schemas.openxmlformats.org/officeDocument/2006/relationships/hyperlink" Target="mailto:federalalert@aclu.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houenou@aclu-nj.org"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potluri@aclu-nj.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lickr.com/commons" TargetMode="External"/><Relationship Id="rId23" Type="http://schemas.openxmlformats.org/officeDocument/2006/relationships/glossaryDocument" Target="glossary/document.xml"/><Relationship Id="rId10" Type="http://schemas.openxmlformats.org/officeDocument/2006/relationships/hyperlink" Target="mailto:apeltzman@aclu-nj.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nitedstateszipcodes.org/" TargetMode="External"/><Relationship Id="rId14" Type="http://schemas.openxmlformats.org/officeDocument/2006/relationships/hyperlink" Target="http://www.freeimages.com/"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E4416E1E564899802B0AFEA59070AA"/>
        <w:category>
          <w:name w:val="General"/>
          <w:gallery w:val="placeholder"/>
        </w:category>
        <w:types>
          <w:type w:val="bbPlcHdr"/>
        </w:types>
        <w:behaviors>
          <w:behavior w:val="content"/>
        </w:behaviors>
        <w:guid w:val="{C9780867-C246-4E28-A650-98559F9CB998}"/>
      </w:docPartPr>
      <w:docPartBody>
        <w:p w:rsidR="009D7823" w:rsidRDefault="009E1A3B" w:rsidP="009E1A3B">
          <w:pPr>
            <w:pStyle w:val="4CE4416E1E564899802B0AFEA59070AA"/>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A3B"/>
    <w:rsid w:val="009D7823"/>
    <w:rsid w:val="009E1A3B"/>
    <w:rsid w:val="00E7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E4416E1E564899802B0AFEA59070AA">
    <w:name w:val="4CE4416E1E564899802B0AFEA59070AA"/>
    <w:rsid w:val="009E1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3A342-1529-468F-AE2F-6FB160E7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Allison Peltzman</dc:creator>
  <cp:lastModifiedBy>Allison Peltzman</cp:lastModifiedBy>
  <cp:revision>2</cp:revision>
  <dcterms:created xsi:type="dcterms:W3CDTF">2017-12-08T16:23:00Z</dcterms:created>
  <dcterms:modified xsi:type="dcterms:W3CDTF">2017-12-08T16:23:00Z</dcterms:modified>
</cp:coreProperties>
</file>